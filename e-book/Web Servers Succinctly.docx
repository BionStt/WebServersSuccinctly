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90B1D5" w14:textId="77777777" w:rsidR="00C72A06" w:rsidRDefault="00C72A06" w:rsidP="00C72A06">
      <w:pPr>
        <w:pStyle w:val="Heading1"/>
      </w:pPr>
      <w:bookmarkStart w:id="0" w:name="_Toc416246221"/>
      <w:r>
        <w:t>Table of Contents</w:t>
      </w:r>
      <w:bookmarkEnd w:id="0"/>
    </w:p>
    <w:p w14:paraId="262D4E2A" w14:textId="77777777" w:rsidR="004C7C60" w:rsidRDefault="00117139">
      <w:pPr>
        <w:pStyle w:val="TOC1"/>
        <w:tabs>
          <w:tab w:val="right" w:leader="dot" w:pos="9350"/>
        </w:tabs>
        <w:rPr>
          <w:rFonts w:eastAsiaTheme="minorEastAsia" w:cstheme="minorBidi"/>
          <w:b w:val="0"/>
          <w:bCs w:val="0"/>
          <w:caps w:val="0"/>
          <w:noProof/>
          <w:sz w:val="22"/>
          <w:szCs w:val="22"/>
        </w:rPr>
      </w:pPr>
      <w:r>
        <w:fldChar w:fldCharType="begin"/>
      </w:r>
      <w:r w:rsidR="00C72A06">
        <w:instrText xml:space="preserve"> TOC \o "1-4" \h \z \u </w:instrText>
      </w:r>
      <w:r>
        <w:fldChar w:fldCharType="separate"/>
      </w:r>
      <w:hyperlink w:anchor="_Toc416246221" w:history="1">
        <w:r w:rsidR="004C7C60" w:rsidRPr="00B46457">
          <w:rPr>
            <w:rStyle w:val="Hyperlink"/>
            <w:noProof/>
          </w:rPr>
          <w:t>Table of Contents</w:t>
        </w:r>
        <w:r w:rsidR="004C7C60">
          <w:rPr>
            <w:noProof/>
            <w:webHidden/>
          </w:rPr>
          <w:tab/>
        </w:r>
        <w:r w:rsidR="004C7C60">
          <w:rPr>
            <w:noProof/>
            <w:webHidden/>
          </w:rPr>
          <w:fldChar w:fldCharType="begin"/>
        </w:r>
        <w:r w:rsidR="004C7C60">
          <w:rPr>
            <w:noProof/>
            <w:webHidden/>
          </w:rPr>
          <w:instrText xml:space="preserve"> PAGEREF _Toc416246221 \h </w:instrText>
        </w:r>
        <w:r w:rsidR="004C7C60">
          <w:rPr>
            <w:noProof/>
            <w:webHidden/>
          </w:rPr>
        </w:r>
        <w:r w:rsidR="004C7C60">
          <w:rPr>
            <w:noProof/>
            <w:webHidden/>
          </w:rPr>
          <w:fldChar w:fldCharType="separate"/>
        </w:r>
        <w:r w:rsidR="004C7C60">
          <w:rPr>
            <w:noProof/>
            <w:webHidden/>
          </w:rPr>
          <w:t>1</w:t>
        </w:r>
        <w:r w:rsidR="004C7C60">
          <w:rPr>
            <w:noProof/>
            <w:webHidden/>
          </w:rPr>
          <w:fldChar w:fldCharType="end"/>
        </w:r>
      </w:hyperlink>
    </w:p>
    <w:p w14:paraId="331C59FB" w14:textId="77777777" w:rsidR="004C7C60" w:rsidRDefault="004C7C60">
      <w:pPr>
        <w:pStyle w:val="TOC1"/>
        <w:tabs>
          <w:tab w:val="right" w:leader="dot" w:pos="9350"/>
        </w:tabs>
        <w:rPr>
          <w:rFonts w:eastAsiaTheme="minorEastAsia" w:cstheme="minorBidi"/>
          <w:b w:val="0"/>
          <w:bCs w:val="0"/>
          <w:caps w:val="0"/>
          <w:noProof/>
          <w:sz w:val="22"/>
          <w:szCs w:val="22"/>
        </w:rPr>
      </w:pPr>
      <w:hyperlink w:anchor="_Toc416246222" w:history="1">
        <w:r w:rsidRPr="00B46457">
          <w:rPr>
            <w:rStyle w:val="Hyperlink"/>
            <w:noProof/>
          </w:rPr>
          <w:t>Introduction</w:t>
        </w:r>
        <w:r>
          <w:rPr>
            <w:noProof/>
            <w:webHidden/>
          </w:rPr>
          <w:tab/>
        </w:r>
        <w:r>
          <w:rPr>
            <w:noProof/>
            <w:webHidden/>
          </w:rPr>
          <w:fldChar w:fldCharType="begin"/>
        </w:r>
        <w:r>
          <w:rPr>
            <w:noProof/>
            <w:webHidden/>
          </w:rPr>
          <w:instrText xml:space="preserve"> PAGEREF _Toc416246222 \h </w:instrText>
        </w:r>
        <w:r>
          <w:rPr>
            <w:noProof/>
            <w:webHidden/>
          </w:rPr>
        </w:r>
        <w:r>
          <w:rPr>
            <w:noProof/>
            <w:webHidden/>
          </w:rPr>
          <w:fldChar w:fldCharType="separate"/>
        </w:r>
        <w:r>
          <w:rPr>
            <w:noProof/>
            <w:webHidden/>
          </w:rPr>
          <w:t>5</w:t>
        </w:r>
        <w:r>
          <w:rPr>
            <w:noProof/>
            <w:webHidden/>
          </w:rPr>
          <w:fldChar w:fldCharType="end"/>
        </w:r>
      </w:hyperlink>
    </w:p>
    <w:p w14:paraId="61B4B8EA" w14:textId="77777777" w:rsidR="004C7C60" w:rsidRDefault="004C7C60">
      <w:pPr>
        <w:pStyle w:val="TOC1"/>
        <w:tabs>
          <w:tab w:val="right" w:leader="dot" w:pos="9350"/>
        </w:tabs>
        <w:rPr>
          <w:rFonts w:eastAsiaTheme="minorEastAsia" w:cstheme="minorBidi"/>
          <w:b w:val="0"/>
          <w:bCs w:val="0"/>
          <w:caps w:val="0"/>
          <w:noProof/>
          <w:sz w:val="22"/>
          <w:szCs w:val="22"/>
        </w:rPr>
      </w:pPr>
      <w:hyperlink w:anchor="_Toc416246223" w:history="1">
        <w:r w:rsidRPr="00B46457">
          <w:rPr>
            <w:rStyle w:val="Hyperlink"/>
            <w:noProof/>
          </w:rPr>
          <w:t>Source Code</w:t>
        </w:r>
        <w:r>
          <w:rPr>
            <w:noProof/>
            <w:webHidden/>
          </w:rPr>
          <w:tab/>
        </w:r>
        <w:r>
          <w:rPr>
            <w:noProof/>
            <w:webHidden/>
          </w:rPr>
          <w:fldChar w:fldCharType="begin"/>
        </w:r>
        <w:r>
          <w:rPr>
            <w:noProof/>
            <w:webHidden/>
          </w:rPr>
          <w:instrText xml:space="preserve"> PAGEREF _Toc416246223 \h </w:instrText>
        </w:r>
        <w:r>
          <w:rPr>
            <w:noProof/>
            <w:webHidden/>
          </w:rPr>
        </w:r>
        <w:r>
          <w:rPr>
            <w:noProof/>
            <w:webHidden/>
          </w:rPr>
          <w:fldChar w:fldCharType="separate"/>
        </w:r>
        <w:r>
          <w:rPr>
            <w:noProof/>
            <w:webHidden/>
          </w:rPr>
          <w:t>7</w:t>
        </w:r>
        <w:r>
          <w:rPr>
            <w:noProof/>
            <w:webHidden/>
          </w:rPr>
          <w:fldChar w:fldCharType="end"/>
        </w:r>
      </w:hyperlink>
    </w:p>
    <w:p w14:paraId="6D26D4D4" w14:textId="77777777" w:rsidR="004C7C60" w:rsidRDefault="004C7C60">
      <w:pPr>
        <w:pStyle w:val="TOC1"/>
        <w:tabs>
          <w:tab w:val="right" w:leader="dot" w:pos="9350"/>
        </w:tabs>
        <w:rPr>
          <w:rFonts w:eastAsiaTheme="minorEastAsia" w:cstheme="minorBidi"/>
          <w:b w:val="0"/>
          <w:bCs w:val="0"/>
          <w:caps w:val="0"/>
          <w:noProof/>
          <w:sz w:val="22"/>
          <w:szCs w:val="22"/>
        </w:rPr>
      </w:pPr>
      <w:hyperlink w:anchor="_Toc416246224" w:history="1">
        <w:r w:rsidRPr="00B46457">
          <w:rPr>
            <w:rStyle w:val="Hyperlink"/>
            <w:noProof/>
          </w:rPr>
          <w:t>Why Build a Web Server?</w:t>
        </w:r>
        <w:r>
          <w:rPr>
            <w:noProof/>
            <w:webHidden/>
          </w:rPr>
          <w:tab/>
        </w:r>
        <w:r>
          <w:rPr>
            <w:noProof/>
            <w:webHidden/>
          </w:rPr>
          <w:fldChar w:fldCharType="begin"/>
        </w:r>
        <w:r>
          <w:rPr>
            <w:noProof/>
            <w:webHidden/>
          </w:rPr>
          <w:instrText xml:space="preserve"> PAGEREF _Toc416246224 \h </w:instrText>
        </w:r>
        <w:r>
          <w:rPr>
            <w:noProof/>
            <w:webHidden/>
          </w:rPr>
        </w:r>
        <w:r>
          <w:rPr>
            <w:noProof/>
            <w:webHidden/>
          </w:rPr>
          <w:fldChar w:fldCharType="separate"/>
        </w:r>
        <w:r>
          <w:rPr>
            <w:noProof/>
            <w:webHidden/>
          </w:rPr>
          <w:t>8</w:t>
        </w:r>
        <w:r>
          <w:rPr>
            <w:noProof/>
            <w:webHidden/>
          </w:rPr>
          <w:fldChar w:fldCharType="end"/>
        </w:r>
      </w:hyperlink>
    </w:p>
    <w:p w14:paraId="05BFB178" w14:textId="77777777" w:rsidR="004C7C60" w:rsidRDefault="004C7C60">
      <w:pPr>
        <w:pStyle w:val="TOC1"/>
        <w:tabs>
          <w:tab w:val="right" w:leader="dot" w:pos="9350"/>
        </w:tabs>
        <w:rPr>
          <w:rFonts w:eastAsiaTheme="minorEastAsia" w:cstheme="minorBidi"/>
          <w:b w:val="0"/>
          <w:bCs w:val="0"/>
          <w:caps w:val="0"/>
          <w:noProof/>
          <w:sz w:val="22"/>
          <w:szCs w:val="22"/>
        </w:rPr>
      </w:pPr>
      <w:hyperlink w:anchor="_Toc416246225" w:history="1">
        <w:r w:rsidRPr="00B46457">
          <w:rPr>
            <w:rStyle w:val="Hyperlink"/>
            <w:noProof/>
          </w:rPr>
          <w:t>Your First Web Server</w:t>
        </w:r>
        <w:r>
          <w:rPr>
            <w:noProof/>
            <w:webHidden/>
          </w:rPr>
          <w:tab/>
        </w:r>
        <w:r>
          <w:rPr>
            <w:noProof/>
            <w:webHidden/>
          </w:rPr>
          <w:fldChar w:fldCharType="begin"/>
        </w:r>
        <w:r>
          <w:rPr>
            <w:noProof/>
            <w:webHidden/>
          </w:rPr>
          <w:instrText xml:space="preserve"> PAGEREF _Toc416246225 \h </w:instrText>
        </w:r>
        <w:r>
          <w:rPr>
            <w:noProof/>
            <w:webHidden/>
          </w:rPr>
        </w:r>
        <w:r>
          <w:rPr>
            <w:noProof/>
            <w:webHidden/>
          </w:rPr>
          <w:fldChar w:fldCharType="separate"/>
        </w:r>
        <w:r>
          <w:rPr>
            <w:noProof/>
            <w:webHidden/>
          </w:rPr>
          <w:t>10</w:t>
        </w:r>
        <w:r>
          <w:rPr>
            <w:noProof/>
            <w:webHidden/>
          </w:rPr>
          <w:fldChar w:fldCharType="end"/>
        </w:r>
      </w:hyperlink>
    </w:p>
    <w:p w14:paraId="2608042A" w14:textId="77777777" w:rsidR="004C7C60" w:rsidRDefault="004C7C60">
      <w:pPr>
        <w:pStyle w:val="TOC2"/>
        <w:tabs>
          <w:tab w:val="right" w:leader="dot" w:pos="9350"/>
        </w:tabs>
        <w:rPr>
          <w:rFonts w:eastAsiaTheme="minorEastAsia"/>
          <w:bCs w:val="0"/>
          <w:noProof/>
        </w:rPr>
      </w:pPr>
      <w:hyperlink w:anchor="_Toc416246226" w:history="1">
        <w:r w:rsidRPr="00B46457">
          <w:rPr>
            <w:rStyle w:val="Hyperlink"/>
            <w:noProof/>
          </w:rPr>
          <w:t>Writing a Web Server is Simple!</w:t>
        </w:r>
        <w:r>
          <w:rPr>
            <w:noProof/>
            <w:webHidden/>
          </w:rPr>
          <w:tab/>
        </w:r>
        <w:r>
          <w:rPr>
            <w:noProof/>
            <w:webHidden/>
          </w:rPr>
          <w:fldChar w:fldCharType="begin"/>
        </w:r>
        <w:r>
          <w:rPr>
            <w:noProof/>
            <w:webHidden/>
          </w:rPr>
          <w:instrText xml:space="preserve"> PAGEREF _Toc416246226 \h </w:instrText>
        </w:r>
        <w:r>
          <w:rPr>
            <w:noProof/>
            <w:webHidden/>
          </w:rPr>
        </w:r>
        <w:r>
          <w:rPr>
            <w:noProof/>
            <w:webHidden/>
          </w:rPr>
          <w:fldChar w:fldCharType="separate"/>
        </w:r>
        <w:r>
          <w:rPr>
            <w:noProof/>
            <w:webHidden/>
          </w:rPr>
          <w:t>10</w:t>
        </w:r>
        <w:r>
          <w:rPr>
            <w:noProof/>
            <w:webHidden/>
          </w:rPr>
          <w:fldChar w:fldCharType="end"/>
        </w:r>
      </w:hyperlink>
    </w:p>
    <w:p w14:paraId="1C94823F" w14:textId="77777777" w:rsidR="004C7C60" w:rsidRDefault="004C7C60">
      <w:pPr>
        <w:pStyle w:val="TOC3"/>
        <w:tabs>
          <w:tab w:val="right" w:leader="dot" w:pos="9350"/>
        </w:tabs>
        <w:rPr>
          <w:rFonts w:eastAsiaTheme="minorEastAsia"/>
          <w:noProof/>
        </w:rPr>
      </w:pPr>
      <w:hyperlink w:anchor="_Toc416246227" w:history="1">
        <w:r w:rsidRPr="00B46457">
          <w:rPr>
            <w:rStyle w:val="Hyperlink"/>
            <w:noProof/>
          </w:rPr>
          <w:t>Issues with localhost?</w:t>
        </w:r>
        <w:r>
          <w:rPr>
            <w:noProof/>
            <w:webHidden/>
          </w:rPr>
          <w:tab/>
        </w:r>
        <w:r>
          <w:rPr>
            <w:noProof/>
            <w:webHidden/>
          </w:rPr>
          <w:fldChar w:fldCharType="begin"/>
        </w:r>
        <w:r>
          <w:rPr>
            <w:noProof/>
            <w:webHidden/>
          </w:rPr>
          <w:instrText xml:space="preserve"> PAGEREF _Toc416246227 \h </w:instrText>
        </w:r>
        <w:r>
          <w:rPr>
            <w:noProof/>
            <w:webHidden/>
          </w:rPr>
        </w:r>
        <w:r>
          <w:rPr>
            <w:noProof/>
            <w:webHidden/>
          </w:rPr>
          <w:fldChar w:fldCharType="separate"/>
        </w:r>
        <w:r>
          <w:rPr>
            <w:noProof/>
            <w:webHidden/>
          </w:rPr>
          <w:t>13</w:t>
        </w:r>
        <w:r>
          <w:rPr>
            <w:noProof/>
            <w:webHidden/>
          </w:rPr>
          <w:fldChar w:fldCharType="end"/>
        </w:r>
      </w:hyperlink>
    </w:p>
    <w:p w14:paraId="08556D34" w14:textId="77777777" w:rsidR="004C7C60" w:rsidRDefault="004C7C60">
      <w:pPr>
        <w:pStyle w:val="TOC2"/>
        <w:tabs>
          <w:tab w:val="right" w:leader="dot" w:pos="9350"/>
        </w:tabs>
        <w:rPr>
          <w:rFonts w:eastAsiaTheme="minorEastAsia"/>
          <w:bCs w:val="0"/>
          <w:noProof/>
        </w:rPr>
      </w:pPr>
      <w:hyperlink w:anchor="_Toc416246228" w:history="1">
        <w:r w:rsidRPr="00B46457">
          <w:rPr>
            <w:rStyle w:val="Hyperlink"/>
            <w:noProof/>
          </w:rPr>
          <w:t>Writing a Web Server is Complicated!</w:t>
        </w:r>
        <w:r>
          <w:rPr>
            <w:noProof/>
            <w:webHidden/>
          </w:rPr>
          <w:tab/>
        </w:r>
        <w:r>
          <w:rPr>
            <w:noProof/>
            <w:webHidden/>
          </w:rPr>
          <w:fldChar w:fldCharType="begin"/>
        </w:r>
        <w:r>
          <w:rPr>
            <w:noProof/>
            <w:webHidden/>
          </w:rPr>
          <w:instrText xml:space="preserve"> PAGEREF _Toc416246228 \h </w:instrText>
        </w:r>
        <w:r>
          <w:rPr>
            <w:noProof/>
            <w:webHidden/>
          </w:rPr>
        </w:r>
        <w:r>
          <w:rPr>
            <w:noProof/>
            <w:webHidden/>
          </w:rPr>
          <w:fldChar w:fldCharType="separate"/>
        </w:r>
        <w:r>
          <w:rPr>
            <w:noProof/>
            <w:webHidden/>
          </w:rPr>
          <w:t>13</w:t>
        </w:r>
        <w:r>
          <w:rPr>
            <w:noProof/>
            <w:webHidden/>
          </w:rPr>
          <w:fldChar w:fldCharType="end"/>
        </w:r>
      </w:hyperlink>
    </w:p>
    <w:p w14:paraId="504B0DDA" w14:textId="77777777" w:rsidR="004C7C60" w:rsidRDefault="004C7C60">
      <w:pPr>
        <w:pStyle w:val="TOC2"/>
        <w:tabs>
          <w:tab w:val="right" w:leader="dot" w:pos="9350"/>
        </w:tabs>
        <w:rPr>
          <w:rFonts w:eastAsiaTheme="minorEastAsia"/>
          <w:bCs w:val="0"/>
          <w:noProof/>
        </w:rPr>
      </w:pPr>
      <w:hyperlink w:anchor="_Toc416246229" w:history="1">
        <w:r w:rsidRPr="00B46457">
          <w:rPr>
            <w:rStyle w:val="Hyperlink"/>
            <w:noProof/>
          </w:rPr>
          <w:t>We Need an Architecture</w:t>
        </w:r>
        <w:r>
          <w:rPr>
            <w:noProof/>
            <w:webHidden/>
          </w:rPr>
          <w:tab/>
        </w:r>
        <w:r>
          <w:rPr>
            <w:noProof/>
            <w:webHidden/>
          </w:rPr>
          <w:fldChar w:fldCharType="begin"/>
        </w:r>
        <w:r>
          <w:rPr>
            <w:noProof/>
            <w:webHidden/>
          </w:rPr>
          <w:instrText xml:space="preserve"> PAGEREF _Toc416246229 \h </w:instrText>
        </w:r>
        <w:r>
          <w:rPr>
            <w:noProof/>
            <w:webHidden/>
          </w:rPr>
        </w:r>
        <w:r>
          <w:rPr>
            <w:noProof/>
            <w:webHidden/>
          </w:rPr>
          <w:fldChar w:fldCharType="separate"/>
        </w:r>
        <w:r>
          <w:rPr>
            <w:noProof/>
            <w:webHidden/>
          </w:rPr>
          <w:t>14</w:t>
        </w:r>
        <w:r>
          <w:rPr>
            <w:noProof/>
            <w:webHidden/>
          </w:rPr>
          <w:fldChar w:fldCharType="end"/>
        </w:r>
      </w:hyperlink>
    </w:p>
    <w:p w14:paraId="6A5F333E" w14:textId="77777777" w:rsidR="004C7C60" w:rsidRDefault="004C7C60">
      <w:pPr>
        <w:pStyle w:val="TOC2"/>
        <w:tabs>
          <w:tab w:val="right" w:leader="dot" w:pos="9350"/>
        </w:tabs>
        <w:rPr>
          <w:rFonts w:eastAsiaTheme="minorEastAsia"/>
          <w:bCs w:val="0"/>
          <w:noProof/>
        </w:rPr>
      </w:pPr>
      <w:hyperlink w:anchor="_Toc416246230" w:history="1">
        <w:r w:rsidRPr="00B46457">
          <w:rPr>
            <w:rStyle w:val="Hyperlink"/>
            <w:noProof/>
          </w:rPr>
          <w:t>Dynamic vs. Static Content and the Single-Page Paradigm</w:t>
        </w:r>
        <w:r>
          <w:rPr>
            <w:noProof/>
            <w:webHidden/>
          </w:rPr>
          <w:tab/>
        </w:r>
        <w:r>
          <w:rPr>
            <w:noProof/>
            <w:webHidden/>
          </w:rPr>
          <w:fldChar w:fldCharType="begin"/>
        </w:r>
        <w:r>
          <w:rPr>
            <w:noProof/>
            <w:webHidden/>
          </w:rPr>
          <w:instrText xml:space="preserve"> PAGEREF _Toc416246230 \h </w:instrText>
        </w:r>
        <w:r>
          <w:rPr>
            <w:noProof/>
            <w:webHidden/>
          </w:rPr>
        </w:r>
        <w:r>
          <w:rPr>
            <w:noProof/>
            <w:webHidden/>
          </w:rPr>
          <w:fldChar w:fldCharType="separate"/>
        </w:r>
        <w:r>
          <w:rPr>
            <w:noProof/>
            <w:webHidden/>
          </w:rPr>
          <w:t>15</w:t>
        </w:r>
        <w:r>
          <w:rPr>
            <w:noProof/>
            <w:webHidden/>
          </w:rPr>
          <w:fldChar w:fldCharType="end"/>
        </w:r>
      </w:hyperlink>
    </w:p>
    <w:p w14:paraId="613DC390" w14:textId="77777777" w:rsidR="004C7C60" w:rsidRDefault="004C7C60">
      <w:pPr>
        <w:pStyle w:val="TOC2"/>
        <w:tabs>
          <w:tab w:val="right" w:leader="dot" w:pos="9350"/>
        </w:tabs>
        <w:rPr>
          <w:rFonts w:eastAsiaTheme="minorEastAsia"/>
          <w:bCs w:val="0"/>
          <w:noProof/>
        </w:rPr>
      </w:pPr>
      <w:hyperlink w:anchor="_Toc416246231" w:history="1">
        <w:r w:rsidRPr="00B46457">
          <w:rPr>
            <w:rStyle w:val="Hyperlink"/>
            <w:noProof/>
          </w:rPr>
          <w:t>But Do We Need All This Overhead?</w:t>
        </w:r>
        <w:r>
          <w:rPr>
            <w:noProof/>
            <w:webHidden/>
          </w:rPr>
          <w:tab/>
        </w:r>
        <w:r>
          <w:rPr>
            <w:noProof/>
            <w:webHidden/>
          </w:rPr>
          <w:fldChar w:fldCharType="begin"/>
        </w:r>
        <w:r>
          <w:rPr>
            <w:noProof/>
            <w:webHidden/>
          </w:rPr>
          <w:instrText xml:space="preserve"> PAGEREF _Toc416246231 \h </w:instrText>
        </w:r>
        <w:r>
          <w:rPr>
            <w:noProof/>
            <w:webHidden/>
          </w:rPr>
        </w:r>
        <w:r>
          <w:rPr>
            <w:noProof/>
            <w:webHidden/>
          </w:rPr>
          <w:fldChar w:fldCharType="separate"/>
        </w:r>
        <w:r>
          <w:rPr>
            <w:noProof/>
            <w:webHidden/>
          </w:rPr>
          <w:t>15</w:t>
        </w:r>
        <w:r>
          <w:rPr>
            <w:noProof/>
            <w:webHidden/>
          </w:rPr>
          <w:fldChar w:fldCharType="end"/>
        </w:r>
      </w:hyperlink>
    </w:p>
    <w:p w14:paraId="198456B0" w14:textId="77777777" w:rsidR="004C7C60" w:rsidRDefault="004C7C60">
      <w:pPr>
        <w:pStyle w:val="TOC1"/>
        <w:tabs>
          <w:tab w:val="right" w:leader="dot" w:pos="9350"/>
        </w:tabs>
        <w:rPr>
          <w:rFonts w:eastAsiaTheme="minorEastAsia" w:cstheme="minorBidi"/>
          <w:b w:val="0"/>
          <w:bCs w:val="0"/>
          <w:caps w:val="0"/>
          <w:noProof/>
          <w:sz w:val="22"/>
          <w:szCs w:val="22"/>
        </w:rPr>
      </w:pPr>
      <w:hyperlink w:anchor="_Toc416246232" w:history="1">
        <w:r w:rsidRPr="00B46457">
          <w:rPr>
            <w:rStyle w:val="Hyperlink"/>
            <w:noProof/>
          </w:rPr>
          <w:t>Threads, Tasks and async/await</w:t>
        </w:r>
        <w:r>
          <w:rPr>
            <w:noProof/>
            <w:webHidden/>
          </w:rPr>
          <w:tab/>
        </w:r>
        <w:r>
          <w:rPr>
            <w:noProof/>
            <w:webHidden/>
          </w:rPr>
          <w:fldChar w:fldCharType="begin"/>
        </w:r>
        <w:r>
          <w:rPr>
            <w:noProof/>
            <w:webHidden/>
          </w:rPr>
          <w:instrText xml:space="preserve"> PAGEREF _Toc416246232 \h </w:instrText>
        </w:r>
        <w:r>
          <w:rPr>
            <w:noProof/>
            <w:webHidden/>
          </w:rPr>
        </w:r>
        <w:r>
          <w:rPr>
            <w:noProof/>
            <w:webHidden/>
          </w:rPr>
          <w:fldChar w:fldCharType="separate"/>
        </w:r>
        <w:r>
          <w:rPr>
            <w:noProof/>
            <w:webHidden/>
          </w:rPr>
          <w:t>17</w:t>
        </w:r>
        <w:r>
          <w:rPr>
            <w:noProof/>
            <w:webHidden/>
          </w:rPr>
          <w:fldChar w:fldCharType="end"/>
        </w:r>
      </w:hyperlink>
    </w:p>
    <w:p w14:paraId="04FE5C95" w14:textId="77777777" w:rsidR="004C7C60" w:rsidRDefault="004C7C60">
      <w:pPr>
        <w:pStyle w:val="TOC2"/>
        <w:tabs>
          <w:tab w:val="right" w:leader="dot" w:pos="9350"/>
        </w:tabs>
        <w:rPr>
          <w:rFonts w:eastAsiaTheme="minorEastAsia"/>
          <w:bCs w:val="0"/>
          <w:noProof/>
        </w:rPr>
      </w:pPr>
      <w:hyperlink w:anchor="_Toc416246233" w:history="1">
        <w:r w:rsidRPr="00B46457">
          <w:rPr>
            <w:rStyle w:val="Hyperlink"/>
            <w:noProof/>
          </w:rPr>
          <w:t>Multiple Listeners</w:t>
        </w:r>
        <w:r>
          <w:rPr>
            <w:noProof/>
            <w:webHidden/>
          </w:rPr>
          <w:tab/>
        </w:r>
        <w:r>
          <w:rPr>
            <w:noProof/>
            <w:webHidden/>
          </w:rPr>
          <w:fldChar w:fldCharType="begin"/>
        </w:r>
        <w:r>
          <w:rPr>
            <w:noProof/>
            <w:webHidden/>
          </w:rPr>
          <w:instrText xml:space="preserve"> PAGEREF _Toc416246233 \h </w:instrText>
        </w:r>
        <w:r>
          <w:rPr>
            <w:noProof/>
            <w:webHidden/>
          </w:rPr>
        </w:r>
        <w:r>
          <w:rPr>
            <w:noProof/>
            <w:webHidden/>
          </w:rPr>
          <w:fldChar w:fldCharType="separate"/>
        </w:r>
        <w:r>
          <w:rPr>
            <w:noProof/>
            <w:webHidden/>
          </w:rPr>
          <w:t>17</w:t>
        </w:r>
        <w:r>
          <w:rPr>
            <w:noProof/>
            <w:webHidden/>
          </w:rPr>
          <w:fldChar w:fldCharType="end"/>
        </w:r>
      </w:hyperlink>
    </w:p>
    <w:p w14:paraId="2D326DE9" w14:textId="77777777" w:rsidR="004C7C60" w:rsidRDefault="004C7C60">
      <w:pPr>
        <w:pStyle w:val="TOC3"/>
        <w:tabs>
          <w:tab w:val="right" w:leader="dot" w:pos="9350"/>
        </w:tabs>
        <w:rPr>
          <w:rFonts w:eastAsiaTheme="minorEastAsia"/>
          <w:noProof/>
        </w:rPr>
      </w:pPr>
      <w:hyperlink w:anchor="_Toc416246234" w:history="1">
        <w:r w:rsidRPr="00B46457">
          <w:rPr>
            <w:rStyle w:val="Hyperlink"/>
            <w:noProof/>
          </w:rPr>
          <w:t>Test Results</w:t>
        </w:r>
        <w:r>
          <w:rPr>
            <w:noProof/>
            <w:webHidden/>
          </w:rPr>
          <w:tab/>
        </w:r>
        <w:r>
          <w:rPr>
            <w:noProof/>
            <w:webHidden/>
          </w:rPr>
          <w:fldChar w:fldCharType="begin"/>
        </w:r>
        <w:r>
          <w:rPr>
            <w:noProof/>
            <w:webHidden/>
          </w:rPr>
          <w:instrText xml:space="preserve"> PAGEREF _Toc416246234 \h </w:instrText>
        </w:r>
        <w:r>
          <w:rPr>
            <w:noProof/>
            <w:webHidden/>
          </w:rPr>
        </w:r>
        <w:r>
          <w:rPr>
            <w:noProof/>
            <w:webHidden/>
          </w:rPr>
          <w:fldChar w:fldCharType="separate"/>
        </w:r>
        <w:r>
          <w:rPr>
            <w:noProof/>
            <w:webHidden/>
          </w:rPr>
          <w:t>19</w:t>
        </w:r>
        <w:r>
          <w:rPr>
            <w:noProof/>
            <w:webHidden/>
          </w:rPr>
          <w:fldChar w:fldCharType="end"/>
        </w:r>
      </w:hyperlink>
    </w:p>
    <w:p w14:paraId="02AF5CD0" w14:textId="77777777" w:rsidR="004C7C60" w:rsidRDefault="004C7C60">
      <w:pPr>
        <w:pStyle w:val="TOC3"/>
        <w:tabs>
          <w:tab w:val="right" w:leader="dot" w:pos="9350"/>
        </w:tabs>
        <w:rPr>
          <w:rFonts w:eastAsiaTheme="minorEastAsia"/>
          <w:noProof/>
        </w:rPr>
      </w:pPr>
      <w:hyperlink w:anchor="_Toc416246235" w:history="1">
        <w:r w:rsidRPr="00B46457">
          <w:rPr>
            <w:rStyle w:val="Hyperlink"/>
            <w:noProof/>
          </w:rPr>
          <w:t>Why async/await Is Not the Right Solution</w:t>
        </w:r>
        <w:r>
          <w:rPr>
            <w:noProof/>
            <w:webHidden/>
          </w:rPr>
          <w:tab/>
        </w:r>
        <w:r>
          <w:rPr>
            <w:noProof/>
            <w:webHidden/>
          </w:rPr>
          <w:fldChar w:fldCharType="begin"/>
        </w:r>
        <w:r>
          <w:rPr>
            <w:noProof/>
            <w:webHidden/>
          </w:rPr>
          <w:instrText xml:space="preserve"> PAGEREF _Toc416246235 \h </w:instrText>
        </w:r>
        <w:r>
          <w:rPr>
            <w:noProof/>
            <w:webHidden/>
          </w:rPr>
        </w:r>
        <w:r>
          <w:rPr>
            <w:noProof/>
            <w:webHidden/>
          </w:rPr>
          <w:fldChar w:fldCharType="separate"/>
        </w:r>
        <w:r>
          <w:rPr>
            <w:noProof/>
            <w:webHidden/>
          </w:rPr>
          <w:t>21</w:t>
        </w:r>
        <w:r>
          <w:rPr>
            <w:noProof/>
            <w:webHidden/>
          </w:rPr>
          <w:fldChar w:fldCharType="end"/>
        </w:r>
      </w:hyperlink>
    </w:p>
    <w:p w14:paraId="1C8850E3" w14:textId="77777777" w:rsidR="004C7C60" w:rsidRDefault="004C7C60">
      <w:pPr>
        <w:pStyle w:val="TOC2"/>
        <w:tabs>
          <w:tab w:val="right" w:leader="dot" w:pos="9350"/>
        </w:tabs>
        <w:rPr>
          <w:rFonts w:eastAsiaTheme="minorEastAsia"/>
          <w:bCs w:val="0"/>
          <w:noProof/>
        </w:rPr>
      </w:pPr>
      <w:hyperlink w:anchor="_Toc416246236" w:history="1">
        <w:r w:rsidRPr="00B46457">
          <w:rPr>
            <w:rStyle w:val="Hyperlink"/>
            <w:noProof/>
          </w:rPr>
          <w:t>Allocating Our Own Threads</w:t>
        </w:r>
        <w:r>
          <w:rPr>
            <w:noProof/>
            <w:webHidden/>
          </w:rPr>
          <w:tab/>
        </w:r>
        <w:r>
          <w:rPr>
            <w:noProof/>
            <w:webHidden/>
          </w:rPr>
          <w:fldChar w:fldCharType="begin"/>
        </w:r>
        <w:r>
          <w:rPr>
            <w:noProof/>
            <w:webHidden/>
          </w:rPr>
          <w:instrText xml:space="preserve"> PAGEREF _Toc416246236 \h </w:instrText>
        </w:r>
        <w:r>
          <w:rPr>
            <w:noProof/>
            <w:webHidden/>
          </w:rPr>
        </w:r>
        <w:r>
          <w:rPr>
            <w:noProof/>
            <w:webHidden/>
          </w:rPr>
          <w:fldChar w:fldCharType="separate"/>
        </w:r>
        <w:r>
          <w:rPr>
            <w:noProof/>
            <w:webHidden/>
          </w:rPr>
          <w:t>21</w:t>
        </w:r>
        <w:r>
          <w:rPr>
            <w:noProof/>
            <w:webHidden/>
          </w:rPr>
          <w:fldChar w:fldCharType="end"/>
        </w:r>
      </w:hyperlink>
    </w:p>
    <w:p w14:paraId="3493C638" w14:textId="77777777" w:rsidR="004C7C60" w:rsidRDefault="004C7C60">
      <w:pPr>
        <w:pStyle w:val="TOC2"/>
        <w:tabs>
          <w:tab w:val="right" w:leader="dot" w:pos="9350"/>
        </w:tabs>
        <w:rPr>
          <w:rFonts w:eastAsiaTheme="minorEastAsia"/>
          <w:bCs w:val="0"/>
          <w:noProof/>
        </w:rPr>
      </w:pPr>
      <w:hyperlink w:anchor="_Toc416246237" w:history="1">
        <w:r w:rsidRPr="00B46457">
          <w:rPr>
            <w:rStyle w:val="Hyperlink"/>
            <w:noProof/>
          </w:rPr>
          <w:t>What About ThreadPool?</w:t>
        </w:r>
        <w:r>
          <w:rPr>
            <w:noProof/>
            <w:webHidden/>
          </w:rPr>
          <w:tab/>
        </w:r>
        <w:r>
          <w:rPr>
            <w:noProof/>
            <w:webHidden/>
          </w:rPr>
          <w:fldChar w:fldCharType="begin"/>
        </w:r>
        <w:r>
          <w:rPr>
            <w:noProof/>
            <w:webHidden/>
          </w:rPr>
          <w:instrText xml:space="preserve"> PAGEREF _Toc416246237 \h </w:instrText>
        </w:r>
        <w:r>
          <w:rPr>
            <w:noProof/>
            <w:webHidden/>
          </w:rPr>
        </w:r>
        <w:r>
          <w:rPr>
            <w:noProof/>
            <w:webHidden/>
          </w:rPr>
          <w:fldChar w:fldCharType="separate"/>
        </w:r>
        <w:r>
          <w:rPr>
            <w:noProof/>
            <w:webHidden/>
          </w:rPr>
          <w:t>23</w:t>
        </w:r>
        <w:r>
          <w:rPr>
            <w:noProof/>
            <w:webHidden/>
          </w:rPr>
          <w:fldChar w:fldCharType="end"/>
        </w:r>
      </w:hyperlink>
    </w:p>
    <w:p w14:paraId="24283434" w14:textId="77777777" w:rsidR="004C7C60" w:rsidRDefault="004C7C60">
      <w:pPr>
        <w:pStyle w:val="TOC3"/>
        <w:tabs>
          <w:tab w:val="right" w:leader="dot" w:pos="9350"/>
        </w:tabs>
        <w:rPr>
          <w:rFonts w:eastAsiaTheme="minorEastAsia"/>
          <w:noProof/>
        </w:rPr>
      </w:pPr>
      <w:hyperlink w:anchor="_Toc416246238" w:history="1">
        <w:r w:rsidRPr="00B46457">
          <w:rPr>
            <w:rStyle w:val="Hyperlink"/>
            <w:noProof/>
          </w:rPr>
          <w:t>Conclusion</w:t>
        </w:r>
        <w:r>
          <w:rPr>
            <w:noProof/>
            <w:webHidden/>
          </w:rPr>
          <w:tab/>
        </w:r>
        <w:r>
          <w:rPr>
            <w:noProof/>
            <w:webHidden/>
          </w:rPr>
          <w:fldChar w:fldCharType="begin"/>
        </w:r>
        <w:r>
          <w:rPr>
            <w:noProof/>
            <w:webHidden/>
          </w:rPr>
          <w:instrText xml:space="preserve"> PAGEREF _Toc416246238 \h </w:instrText>
        </w:r>
        <w:r>
          <w:rPr>
            <w:noProof/>
            <w:webHidden/>
          </w:rPr>
        </w:r>
        <w:r>
          <w:rPr>
            <w:noProof/>
            <w:webHidden/>
          </w:rPr>
          <w:fldChar w:fldCharType="separate"/>
        </w:r>
        <w:r>
          <w:rPr>
            <w:noProof/>
            <w:webHidden/>
          </w:rPr>
          <w:t>24</w:t>
        </w:r>
        <w:r>
          <w:rPr>
            <w:noProof/>
            <w:webHidden/>
          </w:rPr>
          <w:fldChar w:fldCharType="end"/>
        </w:r>
      </w:hyperlink>
    </w:p>
    <w:p w14:paraId="35676AE9" w14:textId="77777777" w:rsidR="004C7C60" w:rsidRDefault="004C7C60">
      <w:pPr>
        <w:pStyle w:val="TOC2"/>
        <w:tabs>
          <w:tab w:val="right" w:leader="dot" w:pos="9350"/>
        </w:tabs>
        <w:rPr>
          <w:rFonts w:eastAsiaTheme="minorEastAsia"/>
          <w:bCs w:val="0"/>
          <w:noProof/>
        </w:rPr>
      </w:pPr>
      <w:hyperlink w:anchor="_Toc416246239" w:history="1">
        <w:r w:rsidRPr="00B46457">
          <w:rPr>
            <w:rStyle w:val="Hyperlink"/>
            <w:noProof/>
          </w:rPr>
          <w:t>Single Thread Listener</w:t>
        </w:r>
        <w:r>
          <w:rPr>
            <w:noProof/>
            <w:webHidden/>
          </w:rPr>
          <w:tab/>
        </w:r>
        <w:r>
          <w:rPr>
            <w:noProof/>
            <w:webHidden/>
          </w:rPr>
          <w:fldChar w:fldCharType="begin"/>
        </w:r>
        <w:r>
          <w:rPr>
            <w:noProof/>
            <w:webHidden/>
          </w:rPr>
          <w:instrText xml:space="preserve"> PAGEREF _Toc416246239 \h </w:instrText>
        </w:r>
        <w:r>
          <w:rPr>
            <w:noProof/>
            <w:webHidden/>
          </w:rPr>
        </w:r>
        <w:r>
          <w:rPr>
            <w:noProof/>
            <w:webHidden/>
          </w:rPr>
          <w:fldChar w:fldCharType="separate"/>
        </w:r>
        <w:r>
          <w:rPr>
            <w:noProof/>
            <w:webHidden/>
          </w:rPr>
          <w:t>24</w:t>
        </w:r>
        <w:r>
          <w:rPr>
            <w:noProof/>
            <w:webHidden/>
          </w:rPr>
          <w:fldChar w:fldCharType="end"/>
        </w:r>
      </w:hyperlink>
    </w:p>
    <w:p w14:paraId="5B7D3313" w14:textId="77777777" w:rsidR="004C7C60" w:rsidRDefault="004C7C60">
      <w:pPr>
        <w:pStyle w:val="TOC3"/>
        <w:tabs>
          <w:tab w:val="right" w:leader="dot" w:pos="9350"/>
        </w:tabs>
        <w:rPr>
          <w:rFonts w:eastAsiaTheme="minorEastAsia"/>
          <w:noProof/>
        </w:rPr>
      </w:pPr>
      <w:hyperlink w:anchor="_Toc416246240" w:history="1">
        <w:r w:rsidRPr="00B46457">
          <w:rPr>
            <w:rStyle w:val="Hyperlink"/>
            <w:noProof/>
          </w:rPr>
          <w:t>Conclusion</w:t>
        </w:r>
        <w:r>
          <w:rPr>
            <w:noProof/>
            <w:webHidden/>
          </w:rPr>
          <w:tab/>
        </w:r>
        <w:r>
          <w:rPr>
            <w:noProof/>
            <w:webHidden/>
          </w:rPr>
          <w:fldChar w:fldCharType="begin"/>
        </w:r>
        <w:r>
          <w:rPr>
            <w:noProof/>
            <w:webHidden/>
          </w:rPr>
          <w:instrText xml:space="preserve"> PAGEREF _Toc416246240 \h </w:instrText>
        </w:r>
        <w:r>
          <w:rPr>
            <w:noProof/>
            <w:webHidden/>
          </w:rPr>
        </w:r>
        <w:r>
          <w:rPr>
            <w:noProof/>
            <w:webHidden/>
          </w:rPr>
          <w:fldChar w:fldCharType="separate"/>
        </w:r>
        <w:r>
          <w:rPr>
            <w:noProof/>
            <w:webHidden/>
          </w:rPr>
          <w:t>27</w:t>
        </w:r>
        <w:r>
          <w:rPr>
            <w:noProof/>
            <w:webHidden/>
          </w:rPr>
          <w:fldChar w:fldCharType="end"/>
        </w:r>
      </w:hyperlink>
    </w:p>
    <w:p w14:paraId="6D1D5636" w14:textId="77777777" w:rsidR="004C7C60" w:rsidRDefault="004C7C60">
      <w:pPr>
        <w:pStyle w:val="TOC1"/>
        <w:tabs>
          <w:tab w:val="right" w:leader="dot" w:pos="9350"/>
        </w:tabs>
        <w:rPr>
          <w:rFonts w:eastAsiaTheme="minorEastAsia" w:cstheme="minorBidi"/>
          <w:b w:val="0"/>
          <w:bCs w:val="0"/>
          <w:caps w:val="0"/>
          <w:noProof/>
          <w:sz w:val="22"/>
          <w:szCs w:val="22"/>
        </w:rPr>
      </w:pPr>
      <w:hyperlink w:anchor="_Toc416246241" w:history="1">
        <w:r w:rsidRPr="00B46457">
          <w:rPr>
            <w:rStyle w:val="Hyperlink"/>
            <w:noProof/>
          </w:rPr>
          <w:t>Thread Spanning Workflows</w:t>
        </w:r>
        <w:r>
          <w:rPr>
            <w:noProof/>
            <w:webHidden/>
          </w:rPr>
          <w:tab/>
        </w:r>
        <w:r>
          <w:rPr>
            <w:noProof/>
            <w:webHidden/>
          </w:rPr>
          <w:fldChar w:fldCharType="begin"/>
        </w:r>
        <w:r>
          <w:rPr>
            <w:noProof/>
            <w:webHidden/>
          </w:rPr>
          <w:instrText xml:space="preserve"> PAGEREF _Toc416246241 \h </w:instrText>
        </w:r>
        <w:r>
          <w:rPr>
            <w:noProof/>
            <w:webHidden/>
          </w:rPr>
        </w:r>
        <w:r>
          <w:rPr>
            <w:noProof/>
            <w:webHidden/>
          </w:rPr>
          <w:fldChar w:fldCharType="separate"/>
        </w:r>
        <w:r>
          <w:rPr>
            <w:noProof/>
            <w:webHidden/>
          </w:rPr>
          <w:t>29</w:t>
        </w:r>
        <w:r>
          <w:rPr>
            <w:noProof/>
            <w:webHidden/>
          </w:rPr>
          <w:fldChar w:fldCharType="end"/>
        </w:r>
      </w:hyperlink>
    </w:p>
    <w:p w14:paraId="19814E8E" w14:textId="77777777" w:rsidR="004C7C60" w:rsidRDefault="004C7C60">
      <w:pPr>
        <w:pStyle w:val="TOC2"/>
        <w:tabs>
          <w:tab w:val="right" w:leader="dot" w:pos="9350"/>
        </w:tabs>
        <w:rPr>
          <w:rFonts w:eastAsiaTheme="minorEastAsia"/>
          <w:bCs w:val="0"/>
          <w:noProof/>
        </w:rPr>
      </w:pPr>
      <w:hyperlink w:anchor="_Toc416246242" w:history="1">
        <w:r w:rsidRPr="00B46457">
          <w:rPr>
            <w:rStyle w:val="Hyperlink"/>
            <w:noProof/>
          </w:rPr>
          <w:t>Workflow Continuation State</w:t>
        </w:r>
        <w:r>
          <w:rPr>
            <w:noProof/>
            <w:webHidden/>
          </w:rPr>
          <w:tab/>
        </w:r>
        <w:r>
          <w:rPr>
            <w:noProof/>
            <w:webHidden/>
          </w:rPr>
          <w:fldChar w:fldCharType="begin"/>
        </w:r>
        <w:r>
          <w:rPr>
            <w:noProof/>
            <w:webHidden/>
          </w:rPr>
          <w:instrText xml:space="preserve"> PAGEREF _Toc416246242 \h </w:instrText>
        </w:r>
        <w:r>
          <w:rPr>
            <w:noProof/>
            <w:webHidden/>
          </w:rPr>
        </w:r>
        <w:r>
          <w:rPr>
            <w:noProof/>
            <w:webHidden/>
          </w:rPr>
          <w:fldChar w:fldCharType="separate"/>
        </w:r>
        <w:r>
          <w:rPr>
            <w:noProof/>
            <w:webHidden/>
          </w:rPr>
          <w:t>30</w:t>
        </w:r>
        <w:r>
          <w:rPr>
            <w:noProof/>
            <w:webHidden/>
          </w:rPr>
          <w:fldChar w:fldCharType="end"/>
        </w:r>
      </w:hyperlink>
    </w:p>
    <w:p w14:paraId="10AF57A9" w14:textId="77777777" w:rsidR="004C7C60" w:rsidRDefault="004C7C60">
      <w:pPr>
        <w:pStyle w:val="TOC2"/>
        <w:tabs>
          <w:tab w:val="right" w:leader="dot" w:pos="9350"/>
        </w:tabs>
        <w:rPr>
          <w:rFonts w:eastAsiaTheme="minorEastAsia"/>
          <w:bCs w:val="0"/>
          <w:noProof/>
        </w:rPr>
      </w:pPr>
      <w:hyperlink w:anchor="_Toc416246243" w:history="1">
        <w:r w:rsidRPr="00B46457">
          <w:rPr>
            <w:rStyle w:val="Hyperlink"/>
            <w:noProof/>
          </w:rPr>
          <w:t>Workflow Continuation</w:t>
        </w:r>
        <w:r>
          <w:rPr>
            <w:noProof/>
            <w:webHidden/>
          </w:rPr>
          <w:tab/>
        </w:r>
        <w:r>
          <w:rPr>
            <w:noProof/>
            <w:webHidden/>
          </w:rPr>
          <w:fldChar w:fldCharType="begin"/>
        </w:r>
        <w:r>
          <w:rPr>
            <w:noProof/>
            <w:webHidden/>
          </w:rPr>
          <w:instrText xml:space="preserve"> PAGEREF _Toc416246243 \h </w:instrText>
        </w:r>
        <w:r>
          <w:rPr>
            <w:noProof/>
            <w:webHidden/>
          </w:rPr>
        </w:r>
        <w:r>
          <w:rPr>
            <w:noProof/>
            <w:webHidden/>
          </w:rPr>
          <w:fldChar w:fldCharType="separate"/>
        </w:r>
        <w:r>
          <w:rPr>
            <w:noProof/>
            <w:webHidden/>
          </w:rPr>
          <w:t>31</w:t>
        </w:r>
        <w:r>
          <w:rPr>
            <w:noProof/>
            <w:webHidden/>
          </w:rPr>
          <w:fldChar w:fldCharType="end"/>
        </w:r>
      </w:hyperlink>
    </w:p>
    <w:p w14:paraId="31C2991B" w14:textId="77777777" w:rsidR="004C7C60" w:rsidRDefault="004C7C60">
      <w:pPr>
        <w:pStyle w:val="TOC2"/>
        <w:tabs>
          <w:tab w:val="right" w:leader="dot" w:pos="9350"/>
        </w:tabs>
        <w:rPr>
          <w:rFonts w:eastAsiaTheme="minorEastAsia"/>
          <w:bCs w:val="0"/>
          <w:noProof/>
        </w:rPr>
      </w:pPr>
      <w:hyperlink w:anchor="_Toc416246244" w:history="1">
        <w:r w:rsidRPr="00B46457">
          <w:rPr>
            <w:rStyle w:val="Hyperlink"/>
            <w:noProof/>
          </w:rPr>
          <w:t>Workflow Item</w:t>
        </w:r>
        <w:r>
          <w:rPr>
            <w:noProof/>
            <w:webHidden/>
          </w:rPr>
          <w:tab/>
        </w:r>
        <w:r>
          <w:rPr>
            <w:noProof/>
            <w:webHidden/>
          </w:rPr>
          <w:fldChar w:fldCharType="begin"/>
        </w:r>
        <w:r>
          <w:rPr>
            <w:noProof/>
            <w:webHidden/>
          </w:rPr>
          <w:instrText xml:space="preserve"> PAGEREF _Toc416246244 \h </w:instrText>
        </w:r>
        <w:r>
          <w:rPr>
            <w:noProof/>
            <w:webHidden/>
          </w:rPr>
        </w:r>
        <w:r>
          <w:rPr>
            <w:noProof/>
            <w:webHidden/>
          </w:rPr>
          <w:fldChar w:fldCharType="separate"/>
        </w:r>
        <w:r>
          <w:rPr>
            <w:noProof/>
            <w:webHidden/>
          </w:rPr>
          <w:t>31</w:t>
        </w:r>
        <w:r>
          <w:rPr>
            <w:noProof/>
            <w:webHidden/>
          </w:rPr>
          <w:fldChar w:fldCharType="end"/>
        </w:r>
      </w:hyperlink>
    </w:p>
    <w:p w14:paraId="117868D1" w14:textId="77777777" w:rsidR="004C7C60" w:rsidRDefault="004C7C60">
      <w:pPr>
        <w:pStyle w:val="TOC2"/>
        <w:tabs>
          <w:tab w:val="right" w:leader="dot" w:pos="9350"/>
        </w:tabs>
        <w:rPr>
          <w:rFonts w:eastAsiaTheme="minorEastAsia"/>
          <w:bCs w:val="0"/>
          <w:noProof/>
        </w:rPr>
      </w:pPr>
      <w:hyperlink w:anchor="_Toc416246245" w:history="1">
        <w:r w:rsidRPr="00B46457">
          <w:rPr>
            <w:rStyle w:val="Hyperlink"/>
            <w:noProof/>
          </w:rPr>
          <w:t>Workflow Class</w:t>
        </w:r>
        <w:r>
          <w:rPr>
            <w:noProof/>
            <w:webHidden/>
          </w:rPr>
          <w:tab/>
        </w:r>
        <w:r>
          <w:rPr>
            <w:noProof/>
            <w:webHidden/>
          </w:rPr>
          <w:fldChar w:fldCharType="begin"/>
        </w:r>
        <w:r>
          <w:rPr>
            <w:noProof/>
            <w:webHidden/>
          </w:rPr>
          <w:instrText xml:space="preserve"> PAGEREF _Toc416246245 \h </w:instrText>
        </w:r>
        <w:r>
          <w:rPr>
            <w:noProof/>
            <w:webHidden/>
          </w:rPr>
        </w:r>
        <w:r>
          <w:rPr>
            <w:noProof/>
            <w:webHidden/>
          </w:rPr>
          <w:fldChar w:fldCharType="separate"/>
        </w:r>
        <w:r>
          <w:rPr>
            <w:noProof/>
            <w:webHidden/>
          </w:rPr>
          <w:t>32</w:t>
        </w:r>
        <w:r>
          <w:rPr>
            <w:noProof/>
            <w:webHidden/>
          </w:rPr>
          <w:fldChar w:fldCharType="end"/>
        </w:r>
      </w:hyperlink>
    </w:p>
    <w:p w14:paraId="5359E2C1" w14:textId="77777777" w:rsidR="004C7C60" w:rsidRDefault="004C7C60">
      <w:pPr>
        <w:pStyle w:val="TOC2"/>
        <w:tabs>
          <w:tab w:val="right" w:leader="dot" w:pos="9350"/>
        </w:tabs>
        <w:rPr>
          <w:rFonts w:eastAsiaTheme="minorEastAsia"/>
          <w:bCs w:val="0"/>
          <w:noProof/>
        </w:rPr>
      </w:pPr>
      <w:hyperlink w:anchor="_Toc416246246" w:history="1">
        <w:r w:rsidRPr="00B46457">
          <w:rPr>
            <w:rStyle w:val="Hyperlink"/>
            <w:noProof/>
          </w:rPr>
          <w:t>Putting it All Together</w:t>
        </w:r>
        <w:r>
          <w:rPr>
            <w:noProof/>
            <w:webHidden/>
          </w:rPr>
          <w:tab/>
        </w:r>
        <w:r>
          <w:rPr>
            <w:noProof/>
            <w:webHidden/>
          </w:rPr>
          <w:fldChar w:fldCharType="begin"/>
        </w:r>
        <w:r>
          <w:rPr>
            <w:noProof/>
            <w:webHidden/>
          </w:rPr>
          <w:instrText xml:space="preserve"> PAGEREF _Toc416246246 \h </w:instrText>
        </w:r>
        <w:r>
          <w:rPr>
            <w:noProof/>
            <w:webHidden/>
          </w:rPr>
        </w:r>
        <w:r>
          <w:rPr>
            <w:noProof/>
            <w:webHidden/>
          </w:rPr>
          <w:fldChar w:fldCharType="separate"/>
        </w:r>
        <w:r>
          <w:rPr>
            <w:noProof/>
            <w:webHidden/>
          </w:rPr>
          <w:t>33</w:t>
        </w:r>
        <w:r>
          <w:rPr>
            <w:noProof/>
            <w:webHidden/>
          </w:rPr>
          <w:fldChar w:fldCharType="end"/>
        </w:r>
      </w:hyperlink>
    </w:p>
    <w:p w14:paraId="3A5CF53C" w14:textId="77777777" w:rsidR="004C7C60" w:rsidRDefault="004C7C60">
      <w:pPr>
        <w:pStyle w:val="TOC1"/>
        <w:tabs>
          <w:tab w:val="right" w:leader="dot" w:pos="9350"/>
        </w:tabs>
        <w:rPr>
          <w:rFonts w:eastAsiaTheme="minorEastAsia" w:cstheme="minorBidi"/>
          <w:b w:val="0"/>
          <w:bCs w:val="0"/>
          <w:caps w:val="0"/>
          <w:noProof/>
          <w:sz w:val="22"/>
          <w:szCs w:val="22"/>
        </w:rPr>
      </w:pPr>
      <w:hyperlink w:anchor="_Toc416246247" w:history="1">
        <w:r w:rsidRPr="00B46457">
          <w:rPr>
            <w:rStyle w:val="Hyperlink"/>
            <w:noProof/>
          </w:rPr>
          <w:t>Exception Handling</w:t>
        </w:r>
        <w:r>
          <w:rPr>
            <w:noProof/>
            <w:webHidden/>
          </w:rPr>
          <w:tab/>
        </w:r>
        <w:r>
          <w:rPr>
            <w:noProof/>
            <w:webHidden/>
          </w:rPr>
          <w:fldChar w:fldCharType="begin"/>
        </w:r>
        <w:r>
          <w:rPr>
            <w:noProof/>
            <w:webHidden/>
          </w:rPr>
          <w:instrText xml:space="preserve"> PAGEREF _Toc416246247 \h </w:instrText>
        </w:r>
        <w:r>
          <w:rPr>
            <w:noProof/>
            <w:webHidden/>
          </w:rPr>
        </w:r>
        <w:r>
          <w:rPr>
            <w:noProof/>
            <w:webHidden/>
          </w:rPr>
          <w:fldChar w:fldCharType="separate"/>
        </w:r>
        <w:r>
          <w:rPr>
            <w:noProof/>
            <w:webHidden/>
          </w:rPr>
          <w:t>38</w:t>
        </w:r>
        <w:r>
          <w:rPr>
            <w:noProof/>
            <w:webHidden/>
          </w:rPr>
          <w:fldChar w:fldCharType="end"/>
        </w:r>
      </w:hyperlink>
    </w:p>
    <w:p w14:paraId="1B38C096" w14:textId="77777777" w:rsidR="004C7C60" w:rsidRDefault="004C7C60">
      <w:pPr>
        <w:pStyle w:val="TOC1"/>
        <w:tabs>
          <w:tab w:val="right" w:leader="dot" w:pos="9350"/>
        </w:tabs>
        <w:rPr>
          <w:rFonts w:eastAsiaTheme="minorEastAsia" w:cstheme="minorBidi"/>
          <w:b w:val="0"/>
          <w:bCs w:val="0"/>
          <w:caps w:val="0"/>
          <w:noProof/>
          <w:sz w:val="22"/>
          <w:szCs w:val="22"/>
        </w:rPr>
      </w:pPr>
      <w:hyperlink w:anchor="_Toc416246248" w:history="1">
        <w:r w:rsidRPr="00B46457">
          <w:rPr>
            <w:rStyle w:val="Hyperlink"/>
            <w:noProof/>
          </w:rPr>
          <w:t>Context Extension Methods</w:t>
        </w:r>
        <w:r>
          <w:rPr>
            <w:noProof/>
            <w:webHidden/>
          </w:rPr>
          <w:tab/>
        </w:r>
        <w:r>
          <w:rPr>
            <w:noProof/>
            <w:webHidden/>
          </w:rPr>
          <w:fldChar w:fldCharType="begin"/>
        </w:r>
        <w:r>
          <w:rPr>
            <w:noProof/>
            <w:webHidden/>
          </w:rPr>
          <w:instrText xml:space="preserve"> PAGEREF _Toc416246248 \h </w:instrText>
        </w:r>
        <w:r>
          <w:rPr>
            <w:noProof/>
            <w:webHidden/>
          </w:rPr>
        </w:r>
        <w:r>
          <w:rPr>
            <w:noProof/>
            <w:webHidden/>
          </w:rPr>
          <w:fldChar w:fldCharType="separate"/>
        </w:r>
        <w:r>
          <w:rPr>
            <w:noProof/>
            <w:webHidden/>
          </w:rPr>
          <w:t>40</w:t>
        </w:r>
        <w:r>
          <w:rPr>
            <w:noProof/>
            <w:webHidden/>
          </w:rPr>
          <w:fldChar w:fldCharType="end"/>
        </w:r>
      </w:hyperlink>
    </w:p>
    <w:p w14:paraId="6B410066" w14:textId="77777777" w:rsidR="004C7C60" w:rsidRDefault="004C7C60">
      <w:pPr>
        <w:pStyle w:val="TOC1"/>
        <w:tabs>
          <w:tab w:val="right" w:leader="dot" w:pos="9350"/>
        </w:tabs>
        <w:rPr>
          <w:rFonts w:eastAsiaTheme="minorEastAsia" w:cstheme="minorBidi"/>
          <w:b w:val="0"/>
          <w:bCs w:val="0"/>
          <w:caps w:val="0"/>
          <w:noProof/>
          <w:sz w:val="22"/>
          <w:szCs w:val="22"/>
        </w:rPr>
      </w:pPr>
      <w:hyperlink w:anchor="_Toc416246249" w:history="1">
        <w:r w:rsidRPr="00B46457">
          <w:rPr>
            <w:rStyle w:val="Hyperlink"/>
            <w:noProof/>
          </w:rPr>
          <w:t>Routing</w:t>
        </w:r>
        <w:r>
          <w:rPr>
            <w:noProof/>
            <w:webHidden/>
          </w:rPr>
          <w:tab/>
        </w:r>
        <w:r>
          <w:rPr>
            <w:noProof/>
            <w:webHidden/>
          </w:rPr>
          <w:fldChar w:fldCharType="begin"/>
        </w:r>
        <w:r>
          <w:rPr>
            <w:noProof/>
            <w:webHidden/>
          </w:rPr>
          <w:instrText xml:space="preserve"> PAGEREF _Toc416246249 \h </w:instrText>
        </w:r>
        <w:r>
          <w:rPr>
            <w:noProof/>
            <w:webHidden/>
          </w:rPr>
        </w:r>
        <w:r>
          <w:rPr>
            <w:noProof/>
            <w:webHidden/>
          </w:rPr>
          <w:fldChar w:fldCharType="separate"/>
        </w:r>
        <w:r>
          <w:rPr>
            <w:noProof/>
            <w:webHidden/>
          </w:rPr>
          <w:t>42</w:t>
        </w:r>
        <w:r>
          <w:rPr>
            <w:noProof/>
            <w:webHidden/>
          </w:rPr>
          <w:fldChar w:fldCharType="end"/>
        </w:r>
      </w:hyperlink>
    </w:p>
    <w:p w14:paraId="37B934F4" w14:textId="77777777" w:rsidR="004C7C60" w:rsidRDefault="004C7C60">
      <w:pPr>
        <w:pStyle w:val="TOC2"/>
        <w:tabs>
          <w:tab w:val="right" w:leader="dot" w:pos="9350"/>
        </w:tabs>
        <w:rPr>
          <w:rFonts w:eastAsiaTheme="minorEastAsia"/>
          <w:bCs w:val="0"/>
          <w:noProof/>
        </w:rPr>
      </w:pPr>
      <w:hyperlink w:anchor="_Toc416246250" w:history="1">
        <w:r w:rsidRPr="00B46457">
          <w:rPr>
            <w:rStyle w:val="Hyperlink"/>
            <w:noProof/>
          </w:rPr>
          <w:t>A Routing Entry</w:t>
        </w:r>
        <w:r>
          <w:rPr>
            <w:noProof/>
            <w:webHidden/>
          </w:rPr>
          <w:tab/>
        </w:r>
        <w:r>
          <w:rPr>
            <w:noProof/>
            <w:webHidden/>
          </w:rPr>
          <w:fldChar w:fldCharType="begin"/>
        </w:r>
        <w:r>
          <w:rPr>
            <w:noProof/>
            <w:webHidden/>
          </w:rPr>
          <w:instrText xml:space="preserve"> PAGEREF _Toc416246250 \h </w:instrText>
        </w:r>
        <w:r>
          <w:rPr>
            <w:noProof/>
            <w:webHidden/>
          </w:rPr>
        </w:r>
        <w:r>
          <w:rPr>
            <w:noProof/>
            <w:webHidden/>
          </w:rPr>
          <w:fldChar w:fldCharType="separate"/>
        </w:r>
        <w:r>
          <w:rPr>
            <w:noProof/>
            <w:webHidden/>
          </w:rPr>
          <w:t>43</w:t>
        </w:r>
        <w:r>
          <w:rPr>
            <w:noProof/>
            <w:webHidden/>
          </w:rPr>
          <w:fldChar w:fldCharType="end"/>
        </w:r>
      </w:hyperlink>
    </w:p>
    <w:p w14:paraId="57313DB2" w14:textId="77777777" w:rsidR="004C7C60" w:rsidRDefault="004C7C60">
      <w:pPr>
        <w:pStyle w:val="TOC2"/>
        <w:tabs>
          <w:tab w:val="right" w:leader="dot" w:pos="9350"/>
        </w:tabs>
        <w:rPr>
          <w:rFonts w:eastAsiaTheme="minorEastAsia"/>
          <w:bCs w:val="0"/>
          <w:noProof/>
        </w:rPr>
      </w:pPr>
      <w:hyperlink w:anchor="_Toc416246251" w:history="1">
        <w:r w:rsidRPr="00B46457">
          <w:rPr>
            <w:rStyle w:val="Hyperlink"/>
            <w:noProof/>
          </w:rPr>
          <w:t>A Route Key</w:t>
        </w:r>
        <w:r>
          <w:rPr>
            <w:noProof/>
            <w:webHidden/>
          </w:rPr>
          <w:tab/>
        </w:r>
        <w:r>
          <w:rPr>
            <w:noProof/>
            <w:webHidden/>
          </w:rPr>
          <w:fldChar w:fldCharType="begin"/>
        </w:r>
        <w:r>
          <w:rPr>
            <w:noProof/>
            <w:webHidden/>
          </w:rPr>
          <w:instrText xml:space="preserve"> PAGEREF _Toc416246251 \h </w:instrText>
        </w:r>
        <w:r>
          <w:rPr>
            <w:noProof/>
            <w:webHidden/>
          </w:rPr>
        </w:r>
        <w:r>
          <w:rPr>
            <w:noProof/>
            <w:webHidden/>
          </w:rPr>
          <w:fldChar w:fldCharType="separate"/>
        </w:r>
        <w:r>
          <w:rPr>
            <w:noProof/>
            <w:webHidden/>
          </w:rPr>
          <w:t>43</w:t>
        </w:r>
        <w:r>
          <w:rPr>
            <w:noProof/>
            <w:webHidden/>
          </w:rPr>
          <w:fldChar w:fldCharType="end"/>
        </w:r>
      </w:hyperlink>
    </w:p>
    <w:p w14:paraId="1718B354" w14:textId="77777777" w:rsidR="004C7C60" w:rsidRDefault="004C7C60">
      <w:pPr>
        <w:pStyle w:val="TOC2"/>
        <w:tabs>
          <w:tab w:val="right" w:leader="dot" w:pos="9350"/>
        </w:tabs>
        <w:rPr>
          <w:rFonts w:eastAsiaTheme="minorEastAsia"/>
          <w:bCs w:val="0"/>
          <w:noProof/>
        </w:rPr>
      </w:pPr>
      <w:hyperlink w:anchor="_Toc416246252" w:history="1">
        <w:r w:rsidRPr="00B46457">
          <w:rPr>
            <w:rStyle w:val="Hyperlink"/>
            <w:noProof/>
          </w:rPr>
          <w:t>A Route Table</w:t>
        </w:r>
        <w:r>
          <w:rPr>
            <w:noProof/>
            <w:webHidden/>
          </w:rPr>
          <w:tab/>
        </w:r>
        <w:r>
          <w:rPr>
            <w:noProof/>
            <w:webHidden/>
          </w:rPr>
          <w:fldChar w:fldCharType="begin"/>
        </w:r>
        <w:r>
          <w:rPr>
            <w:noProof/>
            <w:webHidden/>
          </w:rPr>
          <w:instrText xml:space="preserve"> PAGEREF _Toc416246252 \h </w:instrText>
        </w:r>
        <w:r>
          <w:rPr>
            <w:noProof/>
            <w:webHidden/>
          </w:rPr>
        </w:r>
        <w:r>
          <w:rPr>
            <w:noProof/>
            <w:webHidden/>
          </w:rPr>
          <w:fldChar w:fldCharType="separate"/>
        </w:r>
        <w:r>
          <w:rPr>
            <w:noProof/>
            <w:webHidden/>
          </w:rPr>
          <w:t>44</w:t>
        </w:r>
        <w:r>
          <w:rPr>
            <w:noProof/>
            <w:webHidden/>
          </w:rPr>
          <w:fldChar w:fldCharType="end"/>
        </w:r>
      </w:hyperlink>
    </w:p>
    <w:p w14:paraId="29A452F1" w14:textId="77777777" w:rsidR="004C7C60" w:rsidRDefault="004C7C60">
      <w:pPr>
        <w:pStyle w:val="TOC2"/>
        <w:tabs>
          <w:tab w:val="right" w:leader="dot" w:pos="9350"/>
        </w:tabs>
        <w:rPr>
          <w:rFonts w:eastAsiaTheme="minorEastAsia"/>
          <w:bCs w:val="0"/>
          <w:noProof/>
        </w:rPr>
      </w:pPr>
      <w:hyperlink w:anchor="_Toc416246253" w:history="1">
        <w:r w:rsidRPr="00B46457">
          <w:rPr>
            <w:rStyle w:val="Hyperlink"/>
            <w:noProof/>
          </w:rPr>
          <w:t>The Route Handler</w:t>
        </w:r>
        <w:r>
          <w:rPr>
            <w:noProof/>
            <w:webHidden/>
          </w:rPr>
          <w:tab/>
        </w:r>
        <w:r>
          <w:rPr>
            <w:noProof/>
            <w:webHidden/>
          </w:rPr>
          <w:fldChar w:fldCharType="begin"/>
        </w:r>
        <w:r>
          <w:rPr>
            <w:noProof/>
            <w:webHidden/>
          </w:rPr>
          <w:instrText xml:space="preserve"> PAGEREF _Toc416246253 \h </w:instrText>
        </w:r>
        <w:r>
          <w:rPr>
            <w:noProof/>
            <w:webHidden/>
          </w:rPr>
        </w:r>
        <w:r>
          <w:rPr>
            <w:noProof/>
            <w:webHidden/>
          </w:rPr>
          <w:fldChar w:fldCharType="separate"/>
        </w:r>
        <w:r>
          <w:rPr>
            <w:noProof/>
            <w:webHidden/>
          </w:rPr>
          <w:t>46</w:t>
        </w:r>
        <w:r>
          <w:rPr>
            <w:noProof/>
            <w:webHidden/>
          </w:rPr>
          <w:fldChar w:fldCharType="end"/>
        </w:r>
      </w:hyperlink>
    </w:p>
    <w:p w14:paraId="200EAE96" w14:textId="77777777" w:rsidR="004C7C60" w:rsidRDefault="004C7C60">
      <w:pPr>
        <w:pStyle w:val="TOC2"/>
        <w:tabs>
          <w:tab w:val="right" w:leader="dot" w:pos="9350"/>
        </w:tabs>
        <w:rPr>
          <w:rFonts w:eastAsiaTheme="minorEastAsia"/>
          <w:bCs w:val="0"/>
          <w:noProof/>
        </w:rPr>
      </w:pPr>
      <w:hyperlink w:anchor="_Toc416246254" w:history="1">
        <w:r w:rsidRPr="00B46457">
          <w:rPr>
            <w:rStyle w:val="Hyperlink"/>
            <w:noProof/>
          </w:rPr>
          <w:t>Try it Out</w:t>
        </w:r>
        <w:r>
          <w:rPr>
            <w:noProof/>
            <w:webHidden/>
          </w:rPr>
          <w:tab/>
        </w:r>
        <w:r>
          <w:rPr>
            <w:noProof/>
            <w:webHidden/>
          </w:rPr>
          <w:fldChar w:fldCharType="begin"/>
        </w:r>
        <w:r>
          <w:rPr>
            <w:noProof/>
            <w:webHidden/>
          </w:rPr>
          <w:instrText xml:space="preserve"> PAGEREF _Toc416246254 \h </w:instrText>
        </w:r>
        <w:r>
          <w:rPr>
            <w:noProof/>
            <w:webHidden/>
          </w:rPr>
        </w:r>
        <w:r>
          <w:rPr>
            <w:noProof/>
            <w:webHidden/>
          </w:rPr>
          <w:fldChar w:fldCharType="separate"/>
        </w:r>
        <w:r>
          <w:rPr>
            <w:noProof/>
            <w:webHidden/>
          </w:rPr>
          <w:t>47</w:t>
        </w:r>
        <w:r>
          <w:rPr>
            <w:noProof/>
            <w:webHidden/>
          </w:rPr>
          <w:fldChar w:fldCharType="end"/>
        </w:r>
      </w:hyperlink>
    </w:p>
    <w:p w14:paraId="6E4C6B75" w14:textId="77777777" w:rsidR="004C7C60" w:rsidRDefault="004C7C60">
      <w:pPr>
        <w:pStyle w:val="TOC2"/>
        <w:tabs>
          <w:tab w:val="right" w:leader="dot" w:pos="9350"/>
        </w:tabs>
        <w:rPr>
          <w:rFonts w:eastAsiaTheme="minorEastAsia"/>
          <w:bCs w:val="0"/>
          <w:noProof/>
        </w:rPr>
      </w:pPr>
      <w:hyperlink w:anchor="_Toc416246255" w:history="1">
        <w:r w:rsidRPr="00B46457">
          <w:rPr>
            <w:rStyle w:val="Hyperlink"/>
            <w:noProof/>
          </w:rPr>
          <w:t>Conclusion</w:t>
        </w:r>
        <w:r>
          <w:rPr>
            <w:noProof/>
            <w:webHidden/>
          </w:rPr>
          <w:tab/>
        </w:r>
        <w:r>
          <w:rPr>
            <w:noProof/>
            <w:webHidden/>
          </w:rPr>
          <w:fldChar w:fldCharType="begin"/>
        </w:r>
        <w:r>
          <w:rPr>
            <w:noProof/>
            <w:webHidden/>
          </w:rPr>
          <w:instrText xml:space="preserve"> PAGEREF _Toc416246255 \h </w:instrText>
        </w:r>
        <w:r>
          <w:rPr>
            <w:noProof/>
            <w:webHidden/>
          </w:rPr>
        </w:r>
        <w:r>
          <w:rPr>
            <w:noProof/>
            <w:webHidden/>
          </w:rPr>
          <w:fldChar w:fldCharType="separate"/>
        </w:r>
        <w:r>
          <w:rPr>
            <w:noProof/>
            <w:webHidden/>
          </w:rPr>
          <w:t>47</w:t>
        </w:r>
        <w:r>
          <w:rPr>
            <w:noProof/>
            <w:webHidden/>
          </w:rPr>
          <w:fldChar w:fldCharType="end"/>
        </w:r>
      </w:hyperlink>
    </w:p>
    <w:p w14:paraId="04C365D6" w14:textId="77777777" w:rsidR="004C7C60" w:rsidRDefault="004C7C60">
      <w:pPr>
        <w:pStyle w:val="TOC1"/>
        <w:tabs>
          <w:tab w:val="right" w:leader="dot" w:pos="9350"/>
        </w:tabs>
        <w:rPr>
          <w:rFonts w:eastAsiaTheme="minorEastAsia" w:cstheme="minorBidi"/>
          <w:b w:val="0"/>
          <w:bCs w:val="0"/>
          <w:caps w:val="0"/>
          <w:noProof/>
          <w:sz w:val="22"/>
          <w:szCs w:val="22"/>
        </w:rPr>
      </w:pPr>
      <w:hyperlink w:anchor="_Toc416246256" w:history="1">
        <w:r w:rsidRPr="00B46457">
          <w:rPr>
            <w:rStyle w:val="Hyperlink"/>
            <w:noProof/>
          </w:rPr>
          <w:t>Sessions</w:t>
        </w:r>
        <w:r>
          <w:rPr>
            <w:noProof/>
            <w:webHidden/>
          </w:rPr>
          <w:tab/>
        </w:r>
        <w:r>
          <w:rPr>
            <w:noProof/>
            <w:webHidden/>
          </w:rPr>
          <w:fldChar w:fldCharType="begin"/>
        </w:r>
        <w:r>
          <w:rPr>
            <w:noProof/>
            <w:webHidden/>
          </w:rPr>
          <w:instrText xml:space="preserve"> PAGEREF _Toc416246256 \h </w:instrText>
        </w:r>
        <w:r>
          <w:rPr>
            <w:noProof/>
            <w:webHidden/>
          </w:rPr>
        </w:r>
        <w:r>
          <w:rPr>
            <w:noProof/>
            <w:webHidden/>
          </w:rPr>
          <w:fldChar w:fldCharType="separate"/>
        </w:r>
        <w:r>
          <w:rPr>
            <w:noProof/>
            <w:webHidden/>
          </w:rPr>
          <w:t>49</w:t>
        </w:r>
        <w:r>
          <w:rPr>
            <w:noProof/>
            <w:webHidden/>
          </w:rPr>
          <w:fldChar w:fldCharType="end"/>
        </w:r>
      </w:hyperlink>
    </w:p>
    <w:p w14:paraId="57267FCF" w14:textId="77777777" w:rsidR="004C7C60" w:rsidRDefault="004C7C60">
      <w:pPr>
        <w:pStyle w:val="TOC2"/>
        <w:tabs>
          <w:tab w:val="right" w:leader="dot" w:pos="9350"/>
        </w:tabs>
        <w:rPr>
          <w:rFonts w:eastAsiaTheme="minorEastAsia"/>
          <w:bCs w:val="0"/>
          <w:noProof/>
        </w:rPr>
      </w:pPr>
      <w:hyperlink w:anchor="_Toc416246257" w:history="1">
        <w:r w:rsidRPr="00B46457">
          <w:rPr>
            <w:rStyle w:val="Hyperlink"/>
            <w:noProof/>
          </w:rPr>
          <w:t>Session</w:t>
        </w:r>
        <w:r>
          <w:rPr>
            <w:noProof/>
            <w:webHidden/>
          </w:rPr>
          <w:tab/>
        </w:r>
        <w:r>
          <w:rPr>
            <w:noProof/>
            <w:webHidden/>
          </w:rPr>
          <w:fldChar w:fldCharType="begin"/>
        </w:r>
        <w:r>
          <w:rPr>
            <w:noProof/>
            <w:webHidden/>
          </w:rPr>
          <w:instrText xml:space="preserve"> PAGEREF _Toc416246257 \h </w:instrText>
        </w:r>
        <w:r>
          <w:rPr>
            <w:noProof/>
            <w:webHidden/>
          </w:rPr>
        </w:r>
        <w:r>
          <w:rPr>
            <w:noProof/>
            <w:webHidden/>
          </w:rPr>
          <w:fldChar w:fldCharType="separate"/>
        </w:r>
        <w:r>
          <w:rPr>
            <w:noProof/>
            <w:webHidden/>
          </w:rPr>
          <w:t>49</w:t>
        </w:r>
        <w:r>
          <w:rPr>
            <w:noProof/>
            <w:webHidden/>
          </w:rPr>
          <w:fldChar w:fldCharType="end"/>
        </w:r>
      </w:hyperlink>
    </w:p>
    <w:p w14:paraId="7B020375" w14:textId="77777777" w:rsidR="004C7C60" w:rsidRDefault="004C7C60">
      <w:pPr>
        <w:pStyle w:val="TOC2"/>
        <w:tabs>
          <w:tab w:val="right" w:leader="dot" w:pos="9350"/>
        </w:tabs>
        <w:rPr>
          <w:rFonts w:eastAsiaTheme="minorEastAsia"/>
          <w:bCs w:val="0"/>
          <w:noProof/>
        </w:rPr>
      </w:pPr>
      <w:hyperlink w:anchor="_Toc416246258" w:history="1">
        <w:r w:rsidRPr="00B46457">
          <w:rPr>
            <w:rStyle w:val="Hyperlink"/>
            <w:noProof/>
          </w:rPr>
          <w:t>Session Manager</w:t>
        </w:r>
        <w:r>
          <w:rPr>
            <w:noProof/>
            <w:webHidden/>
          </w:rPr>
          <w:tab/>
        </w:r>
        <w:r>
          <w:rPr>
            <w:noProof/>
            <w:webHidden/>
          </w:rPr>
          <w:fldChar w:fldCharType="begin"/>
        </w:r>
        <w:r>
          <w:rPr>
            <w:noProof/>
            <w:webHidden/>
          </w:rPr>
          <w:instrText xml:space="preserve"> PAGEREF _Toc416246258 \h </w:instrText>
        </w:r>
        <w:r>
          <w:rPr>
            <w:noProof/>
            <w:webHidden/>
          </w:rPr>
        </w:r>
        <w:r>
          <w:rPr>
            <w:noProof/>
            <w:webHidden/>
          </w:rPr>
          <w:fldChar w:fldCharType="separate"/>
        </w:r>
        <w:r>
          <w:rPr>
            <w:noProof/>
            <w:webHidden/>
          </w:rPr>
          <w:t>51</w:t>
        </w:r>
        <w:r>
          <w:rPr>
            <w:noProof/>
            <w:webHidden/>
          </w:rPr>
          <w:fldChar w:fldCharType="end"/>
        </w:r>
      </w:hyperlink>
    </w:p>
    <w:p w14:paraId="174BA8DA" w14:textId="77777777" w:rsidR="004C7C60" w:rsidRDefault="004C7C60">
      <w:pPr>
        <w:pStyle w:val="TOC2"/>
        <w:tabs>
          <w:tab w:val="right" w:leader="dot" w:pos="9350"/>
        </w:tabs>
        <w:rPr>
          <w:rFonts w:eastAsiaTheme="minorEastAsia"/>
          <w:bCs w:val="0"/>
          <w:noProof/>
        </w:rPr>
      </w:pPr>
      <w:hyperlink w:anchor="_Toc416246259" w:history="1">
        <w:r w:rsidRPr="00B46457">
          <w:rPr>
            <w:rStyle w:val="Hyperlink"/>
            <w:noProof/>
          </w:rPr>
          <w:t>CSRF Token</w:t>
        </w:r>
        <w:r>
          <w:rPr>
            <w:noProof/>
            <w:webHidden/>
          </w:rPr>
          <w:tab/>
        </w:r>
        <w:r>
          <w:rPr>
            <w:noProof/>
            <w:webHidden/>
          </w:rPr>
          <w:fldChar w:fldCharType="begin"/>
        </w:r>
        <w:r>
          <w:rPr>
            <w:noProof/>
            <w:webHidden/>
          </w:rPr>
          <w:instrText xml:space="preserve"> PAGEREF _Toc416246259 \h </w:instrText>
        </w:r>
        <w:r>
          <w:rPr>
            <w:noProof/>
            <w:webHidden/>
          </w:rPr>
        </w:r>
        <w:r>
          <w:rPr>
            <w:noProof/>
            <w:webHidden/>
          </w:rPr>
          <w:fldChar w:fldCharType="separate"/>
        </w:r>
        <w:r>
          <w:rPr>
            <w:noProof/>
            <w:webHidden/>
          </w:rPr>
          <w:t>53</w:t>
        </w:r>
        <w:r>
          <w:rPr>
            <w:noProof/>
            <w:webHidden/>
          </w:rPr>
          <w:fldChar w:fldCharType="end"/>
        </w:r>
      </w:hyperlink>
    </w:p>
    <w:p w14:paraId="4C9964B9" w14:textId="77777777" w:rsidR="004C7C60" w:rsidRDefault="004C7C60">
      <w:pPr>
        <w:pStyle w:val="TOC2"/>
        <w:tabs>
          <w:tab w:val="right" w:leader="dot" w:pos="9350"/>
        </w:tabs>
        <w:rPr>
          <w:rFonts w:eastAsiaTheme="minorEastAsia"/>
          <w:bCs w:val="0"/>
          <w:noProof/>
        </w:rPr>
      </w:pPr>
      <w:hyperlink w:anchor="_Toc416246260" w:history="1">
        <w:r w:rsidRPr="00B46457">
          <w:rPr>
            <w:rStyle w:val="Hyperlink"/>
            <w:noProof/>
          </w:rPr>
          <w:t>Try it Out</w:t>
        </w:r>
        <w:r>
          <w:rPr>
            <w:noProof/>
            <w:webHidden/>
          </w:rPr>
          <w:tab/>
        </w:r>
        <w:r>
          <w:rPr>
            <w:noProof/>
            <w:webHidden/>
          </w:rPr>
          <w:fldChar w:fldCharType="begin"/>
        </w:r>
        <w:r>
          <w:rPr>
            <w:noProof/>
            <w:webHidden/>
          </w:rPr>
          <w:instrText xml:space="preserve"> PAGEREF _Toc416246260 \h </w:instrText>
        </w:r>
        <w:r>
          <w:rPr>
            <w:noProof/>
            <w:webHidden/>
          </w:rPr>
        </w:r>
        <w:r>
          <w:rPr>
            <w:noProof/>
            <w:webHidden/>
          </w:rPr>
          <w:fldChar w:fldCharType="separate"/>
        </w:r>
        <w:r>
          <w:rPr>
            <w:noProof/>
            <w:webHidden/>
          </w:rPr>
          <w:t>53</w:t>
        </w:r>
        <w:r>
          <w:rPr>
            <w:noProof/>
            <w:webHidden/>
          </w:rPr>
          <w:fldChar w:fldCharType="end"/>
        </w:r>
      </w:hyperlink>
    </w:p>
    <w:p w14:paraId="33B9E985" w14:textId="77777777" w:rsidR="004C7C60" w:rsidRDefault="004C7C60">
      <w:pPr>
        <w:pStyle w:val="TOC2"/>
        <w:tabs>
          <w:tab w:val="right" w:leader="dot" w:pos="9350"/>
        </w:tabs>
        <w:rPr>
          <w:rFonts w:eastAsiaTheme="minorEastAsia"/>
          <w:bCs w:val="0"/>
          <w:noProof/>
        </w:rPr>
      </w:pPr>
      <w:hyperlink w:anchor="_Toc416246261" w:history="1">
        <w:r w:rsidRPr="00B46457">
          <w:rPr>
            <w:rStyle w:val="Hyperlink"/>
            <w:noProof/>
          </w:rPr>
          <w:t>Automatically Cleaning Up Expired Sessions</w:t>
        </w:r>
        <w:r>
          <w:rPr>
            <w:noProof/>
            <w:webHidden/>
          </w:rPr>
          <w:tab/>
        </w:r>
        <w:r>
          <w:rPr>
            <w:noProof/>
            <w:webHidden/>
          </w:rPr>
          <w:fldChar w:fldCharType="begin"/>
        </w:r>
        <w:r>
          <w:rPr>
            <w:noProof/>
            <w:webHidden/>
          </w:rPr>
          <w:instrText xml:space="preserve"> PAGEREF _Toc416246261 \h </w:instrText>
        </w:r>
        <w:r>
          <w:rPr>
            <w:noProof/>
            <w:webHidden/>
          </w:rPr>
        </w:r>
        <w:r>
          <w:rPr>
            <w:noProof/>
            <w:webHidden/>
          </w:rPr>
          <w:fldChar w:fldCharType="separate"/>
        </w:r>
        <w:r>
          <w:rPr>
            <w:noProof/>
            <w:webHidden/>
          </w:rPr>
          <w:t>56</w:t>
        </w:r>
        <w:r>
          <w:rPr>
            <w:noProof/>
            <w:webHidden/>
          </w:rPr>
          <w:fldChar w:fldCharType="end"/>
        </w:r>
      </w:hyperlink>
    </w:p>
    <w:p w14:paraId="7E4064C3" w14:textId="77777777" w:rsidR="004C7C60" w:rsidRDefault="004C7C60">
      <w:pPr>
        <w:pStyle w:val="TOC2"/>
        <w:tabs>
          <w:tab w:val="right" w:leader="dot" w:pos="9350"/>
        </w:tabs>
        <w:rPr>
          <w:rFonts w:eastAsiaTheme="minorEastAsia"/>
          <w:bCs w:val="0"/>
          <w:noProof/>
        </w:rPr>
      </w:pPr>
      <w:hyperlink w:anchor="_Toc416246262" w:history="1">
        <w:r w:rsidRPr="00B46457">
          <w:rPr>
            <w:rStyle w:val="Hyperlink"/>
            <w:noProof/>
          </w:rPr>
          <w:t>Conclusion</w:t>
        </w:r>
        <w:r>
          <w:rPr>
            <w:noProof/>
            <w:webHidden/>
          </w:rPr>
          <w:tab/>
        </w:r>
        <w:r>
          <w:rPr>
            <w:noProof/>
            <w:webHidden/>
          </w:rPr>
          <w:fldChar w:fldCharType="begin"/>
        </w:r>
        <w:r>
          <w:rPr>
            <w:noProof/>
            <w:webHidden/>
          </w:rPr>
          <w:instrText xml:space="preserve"> PAGEREF _Toc416246262 \h </w:instrText>
        </w:r>
        <w:r>
          <w:rPr>
            <w:noProof/>
            <w:webHidden/>
          </w:rPr>
        </w:r>
        <w:r>
          <w:rPr>
            <w:noProof/>
            <w:webHidden/>
          </w:rPr>
          <w:fldChar w:fldCharType="separate"/>
        </w:r>
        <w:r>
          <w:rPr>
            <w:noProof/>
            <w:webHidden/>
          </w:rPr>
          <w:t>57</w:t>
        </w:r>
        <w:r>
          <w:rPr>
            <w:noProof/>
            <w:webHidden/>
          </w:rPr>
          <w:fldChar w:fldCharType="end"/>
        </w:r>
      </w:hyperlink>
    </w:p>
    <w:p w14:paraId="076677B1" w14:textId="77777777" w:rsidR="004C7C60" w:rsidRDefault="004C7C60">
      <w:pPr>
        <w:pStyle w:val="TOC1"/>
        <w:tabs>
          <w:tab w:val="right" w:leader="dot" w:pos="9350"/>
        </w:tabs>
        <w:rPr>
          <w:rFonts w:eastAsiaTheme="minorEastAsia" w:cstheme="minorBidi"/>
          <w:b w:val="0"/>
          <w:bCs w:val="0"/>
          <w:caps w:val="0"/>
          <w:noProof/>
          <w:sz w:val="22"/>
          <w:szCs w:val="22"/>
        </w:rPr>
      </w:pPr>
      <w:hyperlink w:anchor="_Toc416246263" w:history="1">
        <w:r w:rsidRPr="00B46457">
          <w:rPr>
            <w:rStyle w:val="Hyperlink"/>
            <w:noProof/>
          </w:rPr>
          <w:t>HTTPS</w:t>
        </w:r>
        <w:r>
          <w:rPr>
            <w:noProof/>
            <w:webHidden/>
          </w:rPr>
          <w:tab/>
        </w:r>
        <w:r>
          <w:rPr>
            <w:noProof/>
            <w:webHidden/>
          </w:rPr>
          <w:fldChar w:fldCharType="begin"/>
        </w:r>
        <w:r>
          <w:rPr>
            <w:noProof/>
            <w:webHidden/>
          </w:rPr>
          <w:instrText xml:space="preserve"> PAGEREF _Toc416246263 \h </w:instrText>
        </w:r>
        <w:r>
          <w:rPr>
            <w:noProof/>
            <w:webHidden/>
          </w:rPr>
        </w:r>
        <w:r>
          <w:rPr>
            <w:noProof/>
            <w:webHidden/>
          </w:rPr>
          <w:fldChar w:fldCharType="separate"/>
        </w:r>
        <w:r>
          <w:rPr>
            <w:noProof/>
            <w:webHidden/>
          </w:rPr>
          <w:t>58</w:t>
        </w:r>
        <w:r>
          <w:rPr>
            <w:noProof/>
            <w:webHidden/>
          </w:rPr>
          <w:fldChar w:fldCharType="end"/>
        </w:r>
      </w:hyperlink>
    </w:p>
    <w:p w14:paraId="010A75AE" w14:textId="77777777" w:rsidR="004C7C60" w:rsidRDefault="004C7C60">
      <w:pPr>
        <w:pStyle w:val="TOC2"/>
        <w:tabs>
          <w:tab w:val="right" w:leader="dot" w:pos="9350"/>
        </w:tabs>
        <w:rPr>
          <w:rFonts w:eastAsiaTheme="minorEastAsia"/>
          <w:bCs w:val="0"/>
          <w:noProof/>
        </w:rPr>
      </w:pPr>
      <w:hyperlink w:anchor="_Toc416246264" w:history="1">
        <w:r w:rsidRPr="00B46457">
          <w:rPr>
            <w:rStyle w:val="Hyperlink"/>
            <w:noProof/>
          </w:rPr>
          <w:t>Domain Validation</w:t>
        </w:r>
        <w:r>
          <w:rPr>
            <w:noProof/>
            <w:webHidden/>
          </w:rPr>
          <w:tab/>
        </w:r>
        <w:r>
          <w:rPr>
            <w:noProof/>
            <w:webHidden/>
          </w:rPr>
          <w:fldChar w:fldCharType="begin"/>
        </w:r>
        <w:r>
          <w:rPr>
            <w:noProof/>
            <w:webHidden/>
          </w:rPr>
          <w:instrText xml:space="preserve"> PAGEREF _Toc416246264 \h </w:instrText>
        </w:r>
        <w:r>
          <w:rPr>
            <w:noProof/>
            <w:webHidden/>
          </w:rPr>
        </w:r>
        <w:r>
          <w:rPr>
            <w:noProof/>
            <w:webHidden/>
          </w:rPr>
          <w:fldChar w:fldCharType="separate"/>
        </w:r>
        <w:r>
          <w:rPr>
            <w:noProof/>
            <w:webHidden/>
          </w:rPr>
          <w:t>58</w:t>
        </w:r>
        <w:r>
          <w:rPr>
            <w:noProof/>
            <w:webHidden/>
          </w:rPr>
          <w:fldChar w:fldCharType="end"/>
        </w:r>
      </w:hyperlink>
    </w:p>
    <w:p w14:paraId="0951466B" w14:textId="77777777" w:rsidR="004C7C60" w:rsidRDefault="004C7C60">
      <w:pPr>
        <w:pStyle w:val="TOC2"/>
        <w:tabs>
          <w:tab w:val="right" w:leader="dot" w:pos="9350"/>
        </w:tabs>
        <w:rPr>
          <w:rFonts w:eastAsiaTheme="minorEastAsia"/>
          <w:bCs w:val="0"/>
          <w:noProof/>
        </w:rPr>
      </w:pPr>
      <w:hyperlink w:anchor="_Toc416246265" w:history="1">
        <w:r w:rsidRPr="00B46457">
          <w:rPr>
            <w:rStyle w:val="Hyperlink"/>
            <w:noProof/>
          </w:rPr>
          <w:t>Organization Validation</w:t>
        </w:r>
        <w:r>
          <w:rPr>
            <w:noProof/>
            <w:webHidden/>
          </w:rPr>
          <w:tab/>
        </w:r>
        <w:r>
          <w:rPr>
            <w:noProof/>
            <w:webHidden/>
          </w:rPr>
          <w:fldChar w:fldCharType="begin"/>
        </w:r>
        <w:r>
          <w:rPr>
            <w:noProof/>
            <w:webHidden/>
          </w:rPr>
          <w:instrText xml:space="preserve"> PAGEREF _Toc416246265 \h </w:instrText>
        </w:r>
        <w:r>
          <w:rPr>
            <w:noProof/>
            <w:webHidden/>
          </w:rPr>
        </w:r>
        <w:r>
          <w:rPr>
            <w:noProof/>
            <w:webHidden/>
          </w:rPr>
          <w:fldChar w:fldCharType="separate"/>
        </w:r>
        <w:r>
          <w:rPr>
            <w:noProof/>
            <w:webHidden/>
          </w:rPr>
          <w:t>58</w:t>
        </w:r>
        <w:r>
          <w:rPr>
            <w:noProof/>
            <w:webHidden/>
          </w:rPr>
          <w:fldChar w:fldCharType="end"/>
        </w:r>
      </w:hyperlink>
    </w:p>
    <w:p w14:paraId="0E071ED0" w14:textId="77777777" w:rsidR="004C7C60" w:rsidRDefault="004C7C60">
      <w:pPr>
        <w:pStyle w:val="TOC2"/>
        <w:tabs>
          <w:tab w:val="right" w:leader="dot" w:pos="9350"/>
        </w:tabs>
        <w:rPr>
          <w:rFonts w:eastAsiaTheme="minorEastAsia"/>
          <w:bCs w:val="0"/>
          <w:noProof/>
        </w:rPr>
      </w:pPr>
      <w:hyperlink w:anchor="_Toc416246266" w:history="1">
        <w:r w:rsidRPr="00B46457">
          <w:rPr>
            <w:rStyle w:val="Hyperlink"/>
            <w:noProof/>
          </w:rPr>
          <w:t>Extended Validation</w:t>
        </w:r>
        <w:r>
          <w:rPr>
            <w:noProof/>
            <w:webHidden/>
          </w:rPr>
          <w:tab/>
        </w:r>
        <w:r>
          <w:rPr>
            <w:noProof/>
            <w:webHidden/>
          </w:rPr>
          <w:fldChar w:fldCharType="begin"/>
        </w:r>
        <w:r>
          <w:rPr>
            <w:noProof/>
            <w:webHidden/>
          </w:rPr>
          <w:instrText xml:space="preserve"> PAGEREF _Toc416246266 \h </w:instrText>
        </w:r>
        <w:r>
          <w:rPr>
            <w:noProof/>
            <w:webHidden/>
          </w:rPr>
        </w:r>
        <w:r>
          <w:rPr>
            <w:noProof/>
            <w:webHidden/>
          </w:rPr>
          <w:fldChar w:fldCharType="separate"/>
        </w:r>
        <w:r>
          <w:rPr>
            <w:noProof/>
            <w:webHidden/>
          </w:rPr>
          <w:t>58</w:t>
        </w:r>
        <w:r>
          <w:rPr>
            <w:noProof/>
            <w:webHidden/>
          </w:rPr>
          <w:fldChar w:fldCharType="end"/>
        </w:r>
      </w:hyperlink>
    </w:p>
    <w:p w14:paraId="4235C96C" w14:textId="77777777" w:rsidR="004C7C60" w:rsidRDefault="004C7C60">
      <w:pPr>
        <w:pStyle w:val="TOC2"/>
        <w:tabs>
          <w:tab w:val="right" w:leader="dot" w:pos="9350"/>
        </w:tabs>
        <w:rPr>
          <w:rFonts w:eastAsiaTheme="minorEastAsia"/>
          <w:bCs w:val="0"/>
          <w:noProof/>
        </w:rPr>
      </w:pPr>
      <w:hyperlink w:anchor="_Toc416246267" w:history="1">
        <w:r w:rsidRPr="00B46457">
          <w:rPr>
            <w:rStyle w:val="Hyperlink"/>
            <w:noProof/>
          </w:rPr>
          <w:t>How to Make a Domain Level Certificate</w:t>
        </w:r>
        <w:r>
          <w:rPr>
            <w:noProof/>
            <w:webHidden/>
          </w:rPr>
          <w:tab/>
        </w:r>
        <w:r>
          <w:rPr>
            <w:noProof/>
            <w:webHidden/>
          </w:rPr>
          <w:fldChar w:fldCharType="begin"/>
        </w:r>
        <w:r>
          <w:rPr>
            <w:noProof/>
            <w:webHidden/>
          </w:rPr>
          <w:instrText xml:space="preserve"> PAGEREF _Toc416246267 \h </w:instrText>
        </w:r>
        <w:r>
          <w:rPr>
            <w:noProof/>
            <w:webHidden/>
          </w:rPr>
        </w:r>
        <w:r>
          <w:rPr>
            <w:noProof/>
            <w:webHidden/>
          </w:rPr>
          <w:fldChar w:fldCharType="separate"/>
        </w:r>
        <w:r>
          <w:rPr>
            <w:noProof/>
            <w:webHidden/>
          </w:rPr>
          <w:t>58</w:t>
        </w:r>
        <w:r>
          <w:rPr>
            <w:noProof/>
            <w:webHidden/>
          </w:rPr>
          <w:fldChar w:fldCharType="end"/>
        </w:r>
      </w:hyperlink>
    </w:p>
    <w:p w14:paraId="247D0ABE" w14:textId="77777777" w:rsidR="004C7C60" w:rsidRDefault="004C7C60">
      <w:pPr>
        <w:pStyle w:val="TOC3"/>
        <w:tabs>
          <w:tab w:val="right" w:leader="dot" w:pos="9350"/>
        </w:tabs>
        <w:rPr>
          <w:rFonts w:eastAsiaTheme="minorEastAsia"/>
          <w:noProof/>
        </w:rPr>
      </w:pPr>
      <w:hyperlink w:anchor="_Toc416246268" w:history="1">
        <w:r w:rsidRPr="00B46457">
          <w:rPr>
            <w:rStyle w:val="Hyperlink"/>
            <w:noProof/>
          </w:rPr>
          <w:t>Make the Certificate Trusted</w:t>
        </w:r>
        <w:r>
          <w:rPr>
            <w:noProof/>
            <w:webHidden/>
          </w:rPr>
          <w:tab/>
        </w:r>
        <w:r>
          <w:rPr>
            <w:noProof/>
            <w:webHidden/>
          </w:rPr>
          <w:fldChar w:fldCharType="begin"/>
        </w:r>
        <w:r>
          <w:rPr>
            <w:noProof/>
            <w:webHidden/>
          </w:rPr>
          <w:instrText xml:space="preserve"> PAGEREF _Toc416246268 \h </w:instrText>
        </w:r>
        <w:r>
          <w:rPr>
            <w:noProof/>
            <w:webHidden/>
          </w:rPr>
        </w:r>
        <w:r>
          <w:rPr>
            <w:noProof/>
            <w:webHidden/>
          </w:rPr>
          <w:fldChar w:fldCharType="separate"/>
        </w:r>
        <w:r>
          <w:rPr>
            <w:noProof/>
            <w:webHidden/>
          </w:rPr>
          <w:t>59</w:t>
        </w:r>
        <w:r>
          <w:rPr>
            <w:noProof/>
            <w:webHidden/>
          </w:rPr>
          <w:fldChar w:fldCharType="end"/>
        </w:r>
      </w:hyperlink>
    </w:p>
    <w:p w14:paraId="6C11D65D" w14:textId="77777777" w:rsidR="004C7C60" w:rsidRDefault="004C7C60">
      <w:pPr>
        <w:pStyle w:val="TOC3"/>
        <w:tabs>
          <w:tab w:val="right" w:leader="dot" w:pos="9350"/>
        </w:tabs>
        <w:rPr>
          <w:rFonts w:eastAsiaTheme="minorEastAsia"/>
          <w:noProof/>
        </w:rPr>
      </w:pPr>
      <w:hyperlink w:anchor="_Toc416246269" w:history="1">
        <w:r w:rsidRPr="00B46457">
          <w:rPr>
            <w:rStyle w:val="Hyperlink"/>
            <w:noProof/>
          </w:rPr>
          <w:t>Add the “Certificates” Snap In</w:t>
        </w:r>
        <w:r>
          <w:rPr>
            <w:noProof/>
            <w:webHidden/>
          </w:rPr>
          <w:tab/>
        </w:r>
        <w:r>
          <w:rPr>
            <w:noProof/>
            <w:webHidden/>
          </w:rPr>
          <w:fldChar w:fldCharType="begin"/>
        </w:r>
        <w:r>
          <w:rPr>
            <w:noProof/>
            <w:webHidden/>
          </w:rPr>
          <w:instrText xml:space="preserve"> PAGEREF _Toc416246269 \h </w:instrText>
        </w:r>
        <w:r>
          <w:rPr>
            <w:noProof/>
            <w:webHidden/>
          </w:rPr>
        </w:r>
        <w:r>
          <w:rPr>
            <w:noProof/>
            <w:webHidden/>
          </w:rPr>
          <w:fldChar w:fldCharType="separate"/>
        </w:r>
        <w:r>
          <w:rPr>
            <w:noProof/>
            <w:webHidden/>
          </w:rPr>
          <w:t>60</w:t>
        </w:r>
        <w:r>
          <w:rPr>
            <w:noProof/>
            <w:webHidden/>
          </w:rPr>
          <w:fldChar w:fldCharType="end"/>
        </w:r>
      </w:hyperlink>
    </w:p>
    <w:p w14:paraId="0359A899" w14:textId="77777777" w:rsidR="004C7C60" w:rsidRDefault="004C7C60">
      <w:pPr>
        <w:pStyle w:val="TOC3"/>
        <w:tabs>
          <w:tab w:val="right" w:leader="dot" w:pos="9350"/>
        </w:tabs>
        <w:rPr>
          <w:rFonts w:eastAsiaTheme="minorEastAsia"/>
          <w:noProof/>
        </w:rPr>
      </w:pPr>
      <w:hyperlink w:anchor="_Toc416246270" w:history="1">
        <w:r w:rsidRPr="00B46457">
          <w:rPr>
            <w:rStyle w:val="Hyperlink"/>
            <w:noProof/>
          </w:rPr>
          <w:t>Verify Certificate Creation</w:t>
        </w:r>
        <w:r>
          <w:rPr>
            <w:noProof/>
            <w:webHidden/>
          </w:rPr>
          <w:tab/>
        </w:r>
        <w:r>
          <w:rPr>
            <w:noProof/>
            <w:webHidden/>
          </w:rPr>
          <w:fldChar w:fldCharType="begin"/>
        </w:r>
        <w:r>
          <w:rPr>
            <w:noProof/>
            <w:webHidden/>
          </w:rPr>
          <w:instrText xml:space="preserve"> PAGEREF _Toc416246270 \h </w:instrText>
        </w:r>
        <w:r>
          <w:rPr>
            <w:noProof/>
            <w:webHidden/>
          </w:rPr>
        </w:r>
        <w:r>
          <w:rPr>
            <w:noProof/>
            <w:webHidden/>
          </w:rPr>
          <w:fldChar w:fldCharType="separate"/>
        </w:r>
        <w:r>
          <w:rPr>
            <w:noProof/>
            <w:webHidden/>
          </w:rPr>
          <w:t>61</w:t>
        </w:r>
        <w:r>
          <w:rPr>
            <w:noProof/>
            <w:webHidden/>
          </w:rPr>
          <w:fldChar w:fldCharType="end"/>
        </w:r>
      </w:hyperlink>
    </w:p>
    <w:p w14:paraId="21A59DF8" w14:textId="77777777" w:rsidR="004C7C60" w:rsidRDefault="004C7C60">
      <w:pPr>
        <w:pStyle w:val="TOC3"/>
        <w:tabs>
          <w:tab w:val="right" w:leader="dot" w:pos="9350"/>
        </w:tabs>
        <w:rPr>
          <w:rFonts w:eastAsiaTheme="minorEastAsia"/>
          <w:noProof/>
        </w:rPr>
      </w:pPr>
      <w:hyperlink w:anchor="_Toc416246271" w:history="1">
        <w:r w:rsidRPr="00B46457">
          <w:rPr>
            <w:rStyle w:val="Hyperlink"/>
            <w:noProof/>
          </w:rPr>
          <w:t>Get the Certificate Thumbprint</w:t>
        </w:r>
        <w:r>
          <w:rPr>
            <w:noProof/>
            <w:webHidden/>
          </w:rPr>
          <w:tab/>
        </w:r>
        <w:r>
          <w:rPr>
            <w:noProof/>
            <w:webHidden/>
          </w:rPr>
          <w:fldChar w:fldCharType="begin"/>
        </w:r>
        <w:r>
          <w:rPr>
            <w:noProof/>
            <w:webHidden/>
          </w:rPr>
          <w:instrText xml:space="preserve"> PAGEREF _Toc416246271 \h </w:instrText>
        </w:r>
        <w:r>
          <w:rPr>
            <w:noProof/>
            <w:webHidden/>
          </w:rPr>
        </w:r>
        <w:r>
          <w:rPr>
            <w:noProof/>
            <w:webHidden/>
          </w:rPr>
          <w:fldChar w:fldCharType="separate"/>
        </w:r>
        <w:r>
          <w:rPr>
            <w:noProof/>
            <w:webHidden/>
          </w:rPr>
          <w:t>61</w:t>
        </w:r>
        <w:r>
          <w:rPr>
            <w:noProof/>
            <w:webHidden/>
          </w:rPr>
          <w:fldChar w:fldCharType="end"/>
        </w:r>
      </w:hyperlink>
    </w:p>
    <w:p w14:paraId="69AA0942" w14:textId="77777777" w:rsidR="004C7C60" w:rsidRDefault="004C7C60">
      <w:pPr>
        <w:pStyle w:val="TOC3"/>
        <w:tabs>
          <w:tab w:val="right" w:leader="dot" w:pos="9350"/>
        </w:tabs>
        <w:rPr>
          <w:rFonts w:eastAsiaTheme="minorEastAsia"/>
          <w:noProof/>
        </w:rPr>
      </w:pPr>
      <w:hyperlink w:anchor="_Toc416246272" w:history="1">
        <w:r w:rsidRPr="00B46457">
          <w:rPr>
            <w:rStyle w:val="Hyperlink"/>
            <w:noProof/>
          </w:rPr>
          <w:t>Copy the Certificate to the Trusted Root Certification Authorities Folder</w:t>
        </w:r>
        <w:r>
          <w:rPr>
            <w:noProof/>
            <w:webHidden/>
          </w:rPr>
          <w:tab/>
        </w:r>
        <w:r>
          <w:rPr>
            <w:noProof/>
            <w:webHidden/>
          </w:rPr>
          <w:fldChar w:fldCharType="begin"/>
        </w:r>
        <w:r>
          <w:rPr>
            <w:noProof/>
            <w:webHidden/>
          </w:rPr>
          <w:instrText xml:space="preserve"> PAGEREF _Toc416246272 \h </w:instrText>
        </w:r>
        <w:r>
          <w:rPr>
            <w:noProof/>
            <w:webHidden/>
          </w:rPr>
        </w:r>
        <w:r>
          <w:rPr>
            <w:noProof/>
            <w:webHidden/>
          </w:rPr>
          <w:fldChar w:fldCharType="separate"/>
        </w:r>
        <w:r>
          <w:rPr>
            <w:noProof/>
            <w:webHidden/>
          </w:rPr>
          <w:t>62</w:t>
        </w:r>
        <w:r>
          <w:rPr>
            <w:noProof/>
            <w:webHidden/>
          </w:rPr>
          <w:fldChar w:fldCharType="end"/>
        </w:r>
      </w:hyperlink>
    </w:p>
    <w:p w14:paraId="3B3224D5" w14:textId="77777777" w:rsidR="004C7C60" w:rsidRDefault="004C7C60">
      <w:pPr>
        <w:pStyle w:val="TOC3"/>
        <w:tabs>
          <w:tab w:val="right" w:leader="dot" w:pos="9350"/>
        </w:tabs>
        <w:rPr>
          <w:rFonts w:eastAsiaTheme="minorEastAsia"/>
          <w:noProof/>
        </w:rPr>
      </w:pPr>
      <w:hyperlink w:anchor="_Toc416246273" w:history="1">
        <w:r w:rsidRPr="00B46457">
          <w:rPr>
            <w:rStyle w:val="Hyperlink"/>
            <w:noProof/>
          </w:rPr>
          <w:t>Verify the Certificate is now Trusted</w:t>
        </w:r>
        <w:r>
          <w:rPr>
            <w:noProof/>
            <w:webHidden/>
          </w:rPr>
          <w:tab/>
        </w:r>
        <w:r>
          <w:rPr>
            <w:noProof/>
            <w:webHidden/>
          </w:rPr>
          <w:fldChar w:fldCharType="begin"/>
        </w:r>
        <w:r>
          <w:rPr>
            <w:noProof/>
            <w:webHidden/>
          </w:rPr>
          <w:instrText xml:space="preserve"> PAGEREF _Toc416246273 \h </w:instrText>
        </w:r>
        <w:r>
          <w:rPr>
            <w:noProof/>
            <w:webHidden/>
          </w:rPr>
        </w:r>
        <w:r>
          <w:rPr>
            <w:noProof/>
            <w:webHidden/>
          </w:rPr>
          <w:fldChar w:fldCharType="separate"/>
        </w:r>
        <w:r>
          <w:rPr>
            <w:noProof/>
            <w:webHidden/>
          </w:rPr>
          <w:t>64</w:t>
        </w:r>
        <w:r>
          <w:rPr>
            <w:noProof/>
            <w:webHidden/>
          </w:rPr>
          <w:fldChar w:fldCharType="end"/>
        </w:r>
      </w:hyperlink>
    </w:p>
    <w:p w14:paraId="0DBBE2E3" w14:textId="77777777" w:rsidR="004C7C60" w:rsidRDefault="004C7C60">
      <w:pPr>
        <w:pStyle w:val="TOC3"/>
        <w:tabs>
          <w:tab w:val="right" w:leader="dot" w:pos="9350"/>
        </w:tabs>
        <w:rPr>
          <w:rFonts w:eastAsiaTheme="minorEastAsia"/>
          <w:noProof/>
        </w:rPr>
      </w:pPr>
      <w:hyperlink w:anchor="_Toc416246274" w:history="1">
        <w:r w:rsidRPr="00B46457">
          <w:rPr>
            <w:rStyle w:val="Hyperlink"/>
            <w:noProof/>
          </w:rPr>
          <w:t>Bind the Certificate to all IP addresses and Port on the Machine</w:t>
        </w:r>
        <w:r>
          <w:rPr>
            <w:noProof/>
            <w:webHidden/>
          </w:rPr>
          <w:tab/>
        </w:r>
        <w:r>
          <w:rPr>
            <w:noProof/>
            <w:webHidden/>
          </w:rPr>
          <w:fldChar w:fldCharType="begin"/>
        </w:r>
        <w:r>
          <w:rPr>
            <w:noProof/>
            <w:webHidden/>
          </w:rPr>
          <w:instrText xml:space="preserve"> PAGEREF _Toc416246274 \h </w:instrText>
        </w:r>
        <w:r>
          <w:rPr>
            <w:noProof/>
            <w:webHidden/>
          </w:rPr>
        </w:r>
        <w:r>
          <w:rPr>
            <w:noProof/>
            <w:webHidden/>
          </w:rPr>
          <w:fldChar w:fldCharType="separate"/>
        </w:r>
        <w:r>
          <w:rPr>
            <w:noProof/>
            <w:webHidden/>
          </w:rPr>
          <w:t>64</w:t>
        </w:r>
        <w:r>
          <w:rPr>
            <w:noProof/>
            <w:webHidden/>
          </w:rPr>
          <w:fldChar w:fldCharType="end"/>
        </w:r>
      </w:hyperlink>
    </w:p>
    <w:p w14:paraId="7BFBDA54" w14:textId="77777777" w:rsidR="004C7C60" w:rsidRDefault="004C7C60">
      <w:pPr>
        <w:pStyle w:val="TOC3"/>
        <w:tabs>
          <w:tab w:val="right" w:leader="dot" w:pos="9350"/>
        </w:tabs>
        <w:rPr>
          <w:rFonts w:eastAsiaTheme="minorEastAsia"/>
          <w:noProof/>
        </w:rPr>
      </w:pPr>
      <w:hyperlink w:anchor="_Toc416246275" w:history="1">
        <w:r w:rsidRPr="00B46457">
          <w:rPr>
            <w:rStyle w:val="Hyperlink"/>
            <w:noProof/>
          </w:rPr>
          <w:t>That’s All!</w:t>
        </w:r>
        <w:r>
          <w:rPr>
            <w:noProof/>
            <w:webHidden/>
          </w:rPr>
          <w:tab/>
        </w:r>
        <w:r>
          <w:rPr>
            <w:noProof/>
            <w:webHidden/>
          </w:rPr>
          <w:fldChar w:fldCharType="begin"/>
        </w:r>
        <w:r>
          <w:rPr>
            <w:noProof/>
            <w:webHidden/>
          </w:rPr>
          <w:instrText xml:space="preserve"> PAGEREF _Toc416246275 \h </w:instrText>
        </w:r>
        <w:r>
          <w:rPr>
            <w:noProof/>
            <w:webHidden/>
          </w:rPr>
        </w:r>
        <w:r>
          <w:rPr>
            <w:noProof/>
            <w:webHidden/>
          </w:rPr>
          <w:fldChar w:fldCharType="separate"/>
        </w:r>
        <w:r>
          <w:rPr>
            <w:noProof/>
            <w:webHidden/>
          </w:rPr>
          <w:t>64</w:t>
        </w:r>
        <w:r>
          <w:rPr>
            <w:noProof/>
            <w:webHidden/>
          </w:rPr>
          <w:fldChar w:fldCharType="end"/>
        </w:r>
      </w:hyperlink>
    </w:p>
    <w:p w14:paraId="07F3CDBE" w14:textId="77777777" w:rsidR="004C7C60" w:rsidRDefault="004C7C60">
      <w:pPr>
        <w:pStyle w:val="TOC2"/>
        <w:tabs>
          <w:tab w:val="right" w:leader="dot" w:pos="9350"/>
        </w:tabs>
        <w:rPr>
          <w:rFonts w:eastAsiaTheme="minorEastAsia"/>
          <w:bCs w:val="0"/>
          <w:noProof/>
        </w:rPr>
      </w:pPr>
      <w:hyperlink w:anchor="_Toc416246276" w:history="1">
        <w:r w:rsidRPr="00B46457">
          <w:rPr>
            <w:rStyle w:val="Hyperlink"/>
            <w:noProof/>
          </w:rPr>
          <w:t>Enabling Your Web Server to Receive Port 443 Requests</w:t>
        </w:r>
        <w:r>
          <w:rPr>
            <w:noProof/>
            <w:webHidden/>
          </w:rPr>
          <w:tab/>
        </w:r>
        <w:r>
          <w:rPr>
            <w:noProof/>
            <w:webHidden/>
          </w:rPr>
          <w:fldChar w:fldCharType="begin"/>
        </w:r>
        <w:r>
          <w:rPr>
            <w:noProof/>
            <w:webHidden/>
          </w:rPr>
          <w:instrText xml:space="preserve"> PAGEREF _Toc416246276 \h </w:instrText>
        </w:r>
        <w:r>
          <w:rPr>
            <w:noProof/>
            <w:webHidden/>
          </w:rPr>
        </w:r>
        <w:r>
          <w:rPr>
            <w:noProof/>
            <w:webHidden/>
          </w:rPr>
          <w:fldChar w:fldCharType="separate"/>
        </w:r>
        <w:r>
          <w:rPr>
            <w:noProof/>
            <w:webHidden/>
          </w:rPr>
          <w:t>65</w:t>
        </w:r>
        <w:r>
          <w:rPr>
            <w:noProof/>
            <w:webHidden/>
          </w:rPr>
          <w:fldChar w:fldCharType="end"/>
        </w:r>
      </w:hyperlink>
    </w:p>
    <w:p w14:paraId="2F28A401" w14:textId="77777777" w:rsidR="004C7C60" w:rsidRDefault="004C7C60">
      <w:pPr>
        <w:pStyle w:val="TOC1"/>
        <w:tabs>
          <w:tab w:val="right" w:leader="dot" w:pos="9350"/>
        </w:tabs>
        <w:rPr>
          <w:rFonts w:eastAsiaTheme="minorEastAsia" w:cstheme="minorBidi"/>
          <w:b w:val="0"/>
          <w:bCs w:val="0"/>
          <w:caps w:val="0"/>
          <w:noProof/>
          <w:sz w:val="22"/>
          <w:szCs w:val="22"/>
        </w:rPr>
      </w:pPr>
      <w:hyperlink w:anchor="_Toc416246277" w:history="1">
        <w:r w:rsidRPr="00B46457">
          <w:rPr>
            <w:rStyle w:val="Hyperlink"/>
            <w:noProof/>
          </w:rPr>
          <w:t>Error Handling</w:t>
        </w:r>
        <w:r>
          <w:rPr>
            <w:noProof/>
            <w:webHidden/>
          </w:rPr>
          <w:tab/>
        </w:r>
        <w:r>
          <w:rPr>
            <w:noProof/>
            <w:webHidden/>
          </w:rPr>
          <w:fldChar w:fldCharType="begin"/>
        </w:r>
        <w:r>
          <w:rPr>
            <w:noProof/>
            <w:webHidden/>
          </w:rPr>
          <w:instrText xml:space="preserve"> PAGEREF _Toc416246277 \h </w:instrText>
        </w:r>
        <w:r>
          <w:rPr>
            <w:noProof/>
            <w:webHidden/>
          </w:rPr>
        </w:r>
        <w:r>
          <w:rPr>
            <w:noProof/>
            <w:webHidden/>
          </w:rPr>
          <w:fldChar w:fldCharType="separate"/>
        </w:r>
        <w:r>
          <w:rPr>
            <w:noProof/>
            <w:webHidden/>
          </w:rPr>
          <w:t>66</w:t>
        </w:r>
        <w:r>
          <w:rPr>
            <w:noProof/>
            <w:webHidden/>
          </w:rPr>
          <w:fldChar w:fldCharType="end"/>
        </w:r>
      </w:hyperlink>
    </w:p>
    <w:p w14:paraId="452873C2" w14:textId="77777777" w:rsidR="004C7C60" w:rsidRDefault="004C7C60">
      <w:pPr>
        <w:pStyle w:val="TOC1"/>
        <w:tabs>
          <w:tab w:val="right" w:leader="dot" w:pos="9350"/>
        </w:tabs>
        <w:rPr>
          <w:rFonts w:eastAsiaTheme="minorEastAsia" w:cstheme="minorBidi"/>
          <w:b w:val="0"/>
          <w:bCs w:val="0"/>
          <w:caps w:val="0"/>
          <w:noProof/>
          <w:sz w:val="22"/>
          <w:szCs w:val="22"/>
        </w:rPr>
      </w:pPr>
      <w:hyperlink w:anchor="_Toc416246278" w:history="1">
        <w:r w:rsidRPr="00B46457">
          <w:rPr>
            <w:rStyle w:val="Hyperlink"/>
            <w:noProof/>
          </w:rPr>
          <w:t>Parameterized Routes</w:t>
        </w:r>
        <w:r>
          <w:rPr>
            <w:noProof/>
            <w:webHidden/>
          </w:rPr>
          <w:tab/>
        </w:r>
        <w:r>
          <w:rPr>
            <w:noProof/>
            <w:webHidden/>
          </w:rPr>
          <w:fldChar w:fldCharType="begin"/>
        </w:r>
        <w:r>
          <w:rPr>
            <w:noProof/>
            <w:webHidden/>
          </w:rPr>
          <w:instrText xml:space="preserve"> PAGEREF _Toc416246278 \h </w:instrText>
        </w:r>
        <w:r>
          <w:rPr>
            <w:noProof/>
            <w:webHidden/>
          </w:rPr>
        </w:r>
        <w:r>
          <w:rPr>
            <w:noProof/>
            <w:webHidden/>
          </w:rPr>
          <w:fldChar w:fldCharType="separate"/>
        </w:r>
        <w:r>
          <w:rPr>
            <w:noProof/>
            <w:webHidden/>
          </w:rPr>
          <w:t>67</w:t>
        </w:r>
        <w:r>
          <w:rPr>
            <w:noProof/>
            <w:webHidden/>
          </w:rPr>
          <w:fldChar w:fldCharType="end"/>
        </w:r>
      </w:hyperlink>
    </w:p>
    <w:p w14:paraId="3BEDB890" w14:textId="77777777" w:rsidR="004C7C60" w:rsidRDefault="004C7C60">
      <w:pPr>
        <w:pStyle w:val="TOC2"/>
        <w:tabs>
          <w:tab w:val="right" w:leader="dot" w:pos="9350"/>
        </w:tabs>
        <w:rPr>
          <w:rFonts w:eastAsiaTheme="minorEastAsia"/>
          <w:bCs w:val="0"/>
          <w:noProof/>
        </w:rPr>
      </w:pPr>
      <w:hyperlink w:anchor="_Toc416246279" w:history="1">
        <w:r w:rsidRPr="00B46457">
          <w:rPr>
            <w:rStyle w:val="Hyperlink"/>
            <w:noProof/>
          </w:rPr>
          <w:t>Agreeing on a Syntax</w:t>
        </w:r>
        <w:r>
          <w:rPr>
            <w:noProof/>
            <w:webHidden/>
          </w:rPr>
          <w:tab/>
        </w:r>
        <w:r>
          <w:rPr>
            <w:noProof/>
            <w:webHidden/>
          </w:rPr>
          <w:fldChar w:fldCharType="begin"/>
        </w:r>
        <w:r>
          <w:rPr>
            <w:noProof/>
            <w:webHidden/>
          </w:rPr>
          <w:instrText xml:space="preserve"> PAGEREF _Toc416246279 \h </w:instrText>
        </w:r>
        <w:r>
          <w:rPr>
            <w:noProof/>
            <w:webHidden/>
          </w:rPr>
        </w:r>
        <w:r>
          <w:rPr>
            <w:noProof/>
            <w:webHidden/>
          </w:rPr>
          <w:fldChar w:fldCharType="separate"/>
        </w:r>
        <w:r>
          <w:rPr>
            <w:noProof/>
            <w:webHidden/>
          </w:rPr>
          <w:t>68</w:t>
        </w:r>
        <w:r>
          <w:rPr>
            <w:noProof/>
            <w:webHidden/>
          </w:rPr>
          <w:fldChar w:fldCharType="end"/>
        </w:r>
      </w:hyperlink>
    </w:p>
    <w:p w14:paraId="29CE330C" w14:textId="77777777" w:rsidR="004C7C60" w:rsidRDefault="004C7C60">
      <w:pPr>
        <w:pStyle w:val="TOC2"/>
        <w:tabs>
          <w:tab w:val="right" w:leader="dot" w:pos="9350"/>
        </w:tabs>
        <w:rPr>
          <w:rFonts w:eastAsiaTheme="minorEastAsia"/>
          <w:bCs w:val="0"/>
          <w:noProof/>
        </w:rPr>
      </w:pPr>
      <w:hyperlink w:anchor="_Toc416246280" w:history="1">
        <w:r w:rsidRPr="00B46457">
          <w:rPr>
            <w:rStyle w:val="Hyperlink"/>
            <w:noProof/>
          </w:rPr>
          <w:t>Handling ID’s</w:t>
        </w:r>
        <w:r>
          <w:rPr>
            <w:noProof/>
            <w:webHidden/>
          </w:rPr>
          <w:tab/>
        </w:r>
        <w:r>
          <w:rPr>
            <w:noProof/>
            <w:webHidden/>
          </w:rPr>
          <w:fldChar w:fldCharType="begin"/>
        </w:r>
        <w:r>
          <w:rPr>
            <w:noProof/>
            <w:webHidden/>
          </w:rPr>
          <w:instrText xml:space="preserve"> PAGEREF _Toc416246280 \h </w:instrText>
        </w:r>
        <w:r>
          <w:rPr>
            <w:noProof/>
            <w:webHidden/>
          </w:rPr>
        </w:r>
        <w:r>
          <w:rPr>
            <w:noProof/>
            <w:webHidden/>
          </w:rPr>
          <w:fldChar w:fldCharType="separate"/>
        </w:r>
        <w:r>
          <w:rPr>
            <w:noProof/>
            <w:webHidden/>
          </w:rPr>
          <w:t>68</w:t>
        </w:r>
        <w:r>
          <w:rPr>
            <w:noProof/>
            <w:webHidden/>
          </w:rPr>
          <w:fldChar w:fldCharType="end"/>
        </w:r>
      </w:hyperlink>
    </w:p>
    <w:p w14:paraId="668918D1" w14:textId="77777777" w:rsidR="004C7C60" w:rsidRDefault="004C7C60">
      <w:pPr>
        <w:pStyle w:val="TOC2"/>
        <w:tabs>
          <w:tab w:val="right" w:leader="dot" w:pos="9350"/>
        </w:tabs>
        <w:rPr>
          <w:rFonts w:eastAsiaTheme="minorEastAsia"/>
          <w:bCs w:val="0"/>
          <w:noProof/>
        </w:rPr>
      </w:pPr>
      <w:hyperlink w:anchor="_Toc416246281" w:history="1">
        <w:r w:rsidRPr="00B46457">
          <w:rPr>
            <w:rStyle w:val="Hyperlink"/>
            <w:noProof/>
          </w:rPr>
          <w:t>Test It Out!</w:t>
        </w:r>
        <w:r>
          <w:rPr>
            <w:noProof/>
            <w:webHidden/>
          </w:rPr>
          <w:tab/>
        </w:r>
        <w:r>
          <w:rPr>
            <w:noProof/>
            <w:webHidden/>
          </w:rPr>
          <w:fldChar w:fldCharType="begin"/>
        </w:r>
        <w:r>
          <w:rPr>
            <w:noProof/>
            <w:webHidden/>
          </w:rPr>
          <w:instrText xml:space="preserve"> PAGEREF _Toc416246281 \h </w:instrText>
        </w:r>
        <w:r>
          <w:rPr>
            <w:noProof/>
            <w:webHidden/>
          </w:rPr>
        </w:r>
        <w:r>
          <w:rPr>
            <w:noProof/>
            <w:webHidden/>
          </w:rPr>
          <w:fldChar w:fldCharType="separate"/>
        </w:r>
        <w:r>
          <w:rPr>
            <w:noProof/>
            <w:webHidden/>
          </w:rPr>
          <w:t>70</w:t>
        </w:r>
        <w:r>
          <w:rPr>
            <w:noProof/>
            <w:webHidden/>
          </w:rPr>
          <w:fldChar w:fldCharType="end"/>
        </w:r>
      </w:hyperlink>
    </w:p>
    <w:p w14:paraId="3489F260" w14:textId="77777777" w:rsidR="004C7C60" w:rsidRDefault="004C7C60">
      <w:pPr>
        <w:pStyle w:val="TOC2"/>
        <w:tabs>
          <w:tab w:val="right" w:leader="dot" w:pos="9350"/>
        </w:tabs>
        <w:rPr>
          <w:rFonts w:eastAsiaTheme="minorEastAsia"/>
          <w:bCs w:val="0"/>
          <w:noProof/>
        </w:rPr>
      </w:pPr>
      <w:hyperlink w:anchor="_Toc416246282" w:history="1">
        <w:r w:rsidRPr="00B46457">
          <w:rPr>
            <w:rStyle w:val="Hyperlink"/>
            <w:noProof/>
          </w:rPr>
          <w:t>Conclusion</w:t>
        </w:r>
        <w:r>
          <w:rPr>
            <w:noProof/>
            <w:webHidden/>
          </w:rPr>
          <w:tab/>
        </w:r>
        <w:r>
          <w:rPr>
            <w:noProof/>
            <w:webHidden/>
          </w:rPr>
          <w:fldChar w:fldCharType="begin"/>
        </w:r>
        <w:r>
          <w:rPr>
            <w:noProof/>
            <w:webHidden/>
          </w:rPr>
          <w:instrText xml:space="preserve"> PAGEREF _Toc416246282 \h </w:instrText>
        </w:r>
        <w:r>
          <w:rPr>
            <w:noProof/>
            <w:webHidden/>
          </w:rPr>
        </w:r>
        <w:r>
          <w:rPr>
            <w:noProof/>
            <w:webHidden/>
          </w:rPr>
          <w:fldChar w:fldCharType="separate"/>
        </w:r>
        <w:r>
          <w:rPr>
            <w:noProof/>
            <w:webHidden/>
          </w:rPr>
          <w:t>71</w:t>
        </w:r>
        <w:r>
          <w:rPr>
            <w:noProof/>
            <w:webHidden/>
          </w:rPr>
          <w:fldChar w:fldCharType="end"/>
        </w:r>
      </w:hyperlink>
    </w:p>
    <w:p w14:paraId="2B242EA8" w14:textId="77777777" w:rsidR="004C7C60" w:rsidRDefault="004C7C60">
      <w:pPr>
        <w:pStyle w:val="TOC1"/>
        <w:tabs>
          <w:tab w:val="right" w:leader="dot" w:pos="9350"/>
        </w:tabs>
        <w:rPr>
          <w:rFonts w:eastAsiaTheme="minorEastAsia" w:cstheme="minorBidi"/>
          <w:b w:val="0"/>
          <w:bCs w:val="0"/>
          <w:caps w:val="0"/>
          <w:noProof/>
          <w:sz w:val="22"/>
          <w:szCs w:val="22"/>
        </w:rPr>
      </w:pPr>
      <w:hyperlink w:anchor="_Toc416246283" w:history="1">
        <w:r w:rsidRPr="00B46457">
          <w:rPr>
            <w:rStyle w:val="Hyperlink"/>
            <w:noProof/>
          </w:rPr>
          <w:t>Form Parameters</w:t>
        </w:r>
        <w:r>
          <w:rPr>
            <w:noProof/>
            <w:webHidden/>
          </w:rPr>
          <w:tab/>
        </w:r>
        <w:r>
          <w:rPr>
            <w:noProof/>
            <w:webHidden/>
          </w:rPr>
          <w:fldChar w:fldCharType="begin"/>
        </w:r>
        <w:r>
          <w:rPr>
            <w:noProof/>
            <w:webHidden/>
          </w:rPr>
          <w:instrText xml:space="preserve"> PAGEREF _Toc416246283 \h </w:instrText>
        </w:r>
        <w:r>
          <w:rPr>
            <w:noProof/>
            <w:webHidden/>
          </w:rPr>
        </w:r>
        <w:r>
          <w:rPr>
            <w:noProof/>
            <w:webHidden/>
          </w:rPr>
          <w:fldChar w:fldCharType="separate"/>
        </w:r>
        <w:r>
          <w:rPr>
            <w:noProof/>
            <w:webHidden/>
          </w:rPr>
          <w:t>72</w:t>
        </w:r>
        <w:r>
          <w:rPr>
            <w:noProof/>
            <w:webHidden/>
          </w:rPr>
          <w:fldChar w:fldCharType="end"/>
        </w:r>
      </w:hyperlink>
    </w:p>
    <w:p w14:paraId="261EBE72" w14:textId="77777777" w:rsidR="004C7C60" w:rsidRDefault="004C7C60">
      <w:pPr>
        <w:pStyle w:val="TOC1"/>
        <w:tabs>
          <w:tab w:val="right" w:leader="dot" w:pos="9350"/>
        </w:tabs>
        <w:rPr>
          <w:rFonts w:eastAsiaTheme="minorEastAsia" w:cstheme="minorBidi"/>
          <w:b w:val="0"/>
          <w:bCs w:val="0"/>
          <w:caps w:val="0"/>
          <w:noProof/>
          <w:sz w:val="22"/>
          <w:szCs w:val="22"/>
        </w:rPr>
      </w:pPr>
      <w:hyperlink w:anchor="_Toc416246284" w:history="1">
        <w:r w:rsidRPr="00B46457">
          <w:rPr>
            <w:rStyle w:val="Hyperlink"/>
            <w:noProof/>
          </w:rPr>
          <w:t>AJAX</w:t>
        </w:r>
        <w:r>
          <w:rPr>
            <w:noProof/>
            <w:webHidden/>
          </w:rPr>
          <w:tab/>
        </w:r>
        <w:r>
          <w:rPr>
            <w:noProof/>
            <w:webHidden/>
          </w:rPr>
          <w:fldChar w:fldCharType="begin"/>
        </w:r>
        <w:r>
          <w:rPr>
            <w:noProof/>
            <w:webHidden/>
          </w:rPr>
          <w:instrText xml:space="preserve"> PAGEREF _Toc416246284 \h </w:instrText>
        </w:r>
        <w:r>
          <w:rPr>
            <w:noProof/>
            <w:webHidden/>
          </w:rPr>
        </w:r>
        <w:r>
          <w:rPr>
            <w:noProof/>
            <w:webHidden/>
          </w:rPr>
          <w:fldChar w:fldCharType="separate"/>
        </w:r>
        <w:r>
          <w:rPr>
            <w:noProof/>
            <w:webHidden/>
          </w:rPr>
          <w:t>73</w:t>
        </w:r>
        <w:r>
          <w:rPr>
            <w:noProof/>
            <w:webHidden/>
          </w:rPr>
          <w:fldChar w:fldCharType="end"/>
        </w:r>
      </w:hyperlink>
    </w:p>
    <w:p w14:paraId="047CE5F9" w14:textId="77777777" w:rsidR="004C7C60" w:rsidRDefault="004C7C60">
      <w:pPr>
        <w:pStyle w:val="TOC1"/>
        <w:tabs>
          <w:tab w:val="right" w:leader="dot" w:pos="9350"/>
        </w:tabs>
        <w:rPr>
          <w:rFonts w:eastAsiaTheme="minorEastAsia" w:cstheme="minorBidi"/>
          <w:b w:val="0"/>
          <w:bCs w:val="0"/>
          <w:caps w:val="0"/>
          <w:noProof/>
          <w:sz w:val="22"/>
          <w:szCs w:val="22"/>
        </w:rPr>
      </w:pPr>
      <w:hyperlink w:anchor="_Toc416246285" w:history="1">
        <w:r w:rsidRPr="00B46457">
          <w:rPr>
            <w:rStyle w:val="Hyperlink"/>
            <w:noProof/>
          </w:rPr>
          <w:t>View Engines</w:t>
        </w:r>
        <w:r>
          <w:rPr>
            <w:noProof/>
            <w:webHidden/>
          </w:rPr>
          <w:tab/>
        </w:r>
        <w:r>
          <w:rPr>
            <w:noProof/>
            <w:webHidden/>
          </w:rPr>
          <w:fldChar w:fldCharType="begin"/>
        </w:r>
        <w:r>
          <w:rPr>
            <w:noProof/>
            <w:webHidden/>
          </w:rPr>
          <w:instrText xml:space="preserve"> PAGEREF _Toc416246285 \h </w:instrText>
        </w:r>
        <w:r>
          <w:rPr>
            <w:noProof/>
            <w:webHidden/>
          </w:rPr>
        </w:r>
        <w:r>
          <w:rPr>
            <w:noProof/>
            <w:webHidden/>
          </w:rPr>
          <w:fldChar w:fldCharType="separate"/>
        </w:r>
        <w:r>
          <w:rPr>
            <w:noProof/>
            <w:webHidden/>
          </w:rPr>
          <w:t>74</w:t>
        </w:r>
        <w:r>
          <w:rPr>
            <w:noProof/>
            <w:webHidden/>
          </w:rPr>
          <w:fldChar w:fldCharType="end"/>
        </w:r>
      </w:hyperlink>
    </w:p>
    <w:p w14:paraId="468F2AAB" w14:textId="77777777" w:rsidR="004C7C60" w:rsidRDefault="004C7C60">
      <w:pPr>
        <w:pStyle w:val="TOC1"/>
        <w:tabs>
          <w:tab w:val="right" w:leader="dot" w:pos="9350"/>
        </w:tabs>
        <w:rPr>
          <w:rFonts w:eastAsiaTheme="minorEastAsia" w:cstheme="minorBidi"/>
          <w:b w:val="0"/>
          <w:bCs w:val="0"/>
          <w:caps w:val="0"/>
          <w:noProof/>
          <w:sz w:val="22"/>
          <w:szCs w:val="22"/>
        </w:rPr>
      </w:pPr>
      <w:hyperlink w:anchor="_Toc416246286" w:history="1">
        <w:r w:rsidRPr="00B46457">
          <w:rPr>
            <w:rStyle w:val="Hyperlink"/>
            <w:noProof/>
          </w:rPr>
          <w:t>CSRF</w:t>
        </w:r>
        <w:r>
          <w:rPr>
            <w:noProof/>
            <w:webHidden/>
          </w:rPr>
          <w:tab/>
        </w:r>
        <w:r>
          <w:rPr>
            <w:noProof/>
            <w:webHidden/>
          </w:rPr>
          <w:fldChar w:fldCharType="begin"/>
        </w:r>
        <w:r>
          <w:rPr>
            <w:noProof/>
            <w:webHidden/>
          </w:rPr>
          <w:instrText xml:space="preserve"> PAGEREF _Toc416246286 \h </w:instrText>
        </w:r>
        <w:r>
          <w:rPr>
            <w:noProof/>
            <w:webHidden/>
          </w:rPr>
        </w:r>
        <w:r>
          <w:rPr>
            <w:noProof/>
            <w:webHidden/>
          </w:rPr>
          <w:fldChar w:fldCharType="separate"/>
        </w:r>
        <w:r>
          <w:rPr>
            <w:noProof/>
            <w:webHidden/>
          </w:rPr>
          <w:t>75</w:t>
        </w:r>
        <w:r>
          <w:rPr>
            <w:noProof/>
            <w:webHidden/>
          </w:rPr>
          <w:fldChar w:fldCharType="end"/>
        </w:r>
      </w:hyperlink>
    </w:p>
    <w:p w14:paraId="7D64B836" w14:textId="77777777" w:rsidR="004C7C60" w:rsidRDefault="004C7C60">
      <w:pPr>
        <w:pStyle w:val="TOC1"/>
        <w:tabs>
          <w:tab w:val="right" w:leader="dot" w:pos="9350"/>
        </w:tabs>
        <w:rPr>
          <w:rFonts w:eastAsiaTheme="minorEastAsia" w:cstheme="minorBidi"/>
          <w:b w:val="0"/>
          <w:bCs w:val="0"/>
          <w:caps w:val="0"/>
          <w:noProof/>
          <w:sz w:val="22"/>
          <w:szCs w:val="22"/>
        </w:rPr>
      </w:pPr>
      <w:hyperlink w:anchor="_Toc416246287" w:history="1">
        <w:r w:rsidRPr="00B46457">
          <w:rPr>
            <w:rStyle w:val="Hyperlink"/>
            <w:noProof/>
          </w:rPr>
          <w:t>Other Things I Need to Talk About</w:t>
        </w:r>
        <w:r>
          <w:rPr>
            <w:noProof/>
            <w:webHidden/>
          </w:rPr>
          <w:tab/>
        </w:r>
        <w:r>
          <w:rPr>
            <w:noProof/>
            <w:webHidden/>
          </w:rPr>
          <w:fldChar w:fldCharType="begin"/>
        </w:r>
        <w:r>
          <w:rPr>
            <w:noProof/>
            <w:webHidden/>
          </w:rPr>
          <w:instrText xml:space="preserve"> PAGEREF _Toc416246287 \h </w:instrText>
        </w:r>
        <w:r>
          <w:rPr>
            <w:noProof/>
            <w:webHidden/>
          </w:rPr>
        </w:r>
        <w:r>
          <w:rPr>
            <w:noProof/>
            <w:webHidden/>
          </w:rPr>
          <w:fldChar w:fldCharType="separate"/>
        </w:r>
        <w:r>
          <w:rPr>
            <w:noProof/>
            <w:webHidden/>
          </w:rPr>
          <w:t>76</w:t>
        </w:r>
        <w:r>
          <w:rPr>
            <w:noProof/>
            <w:webHidden/>
          </w:rPr>
          <w:fldChar w:fldCharType="end"/>
        </w:r>
      </w:hyperlink>
    </w:p>
    <w:p w14:paraId="1BFBE482" w14:textId="77777777" w:rsidR="004C7C60" w:rsidRDefault="004C7C60">
      <w:pPr>
        <w:pStyle w:val="TOC1"/>
        <w:tabs>
          <w:tab w:val="right" w:leader="dot" w:pos="9350"/>
        </w:tabs>
        <w:rPr>
          <w:rFonts w:eastAsiaTheme="minorEastAsia" w:cstheme="minorBidi"/>
          <w:b w:val="0"/>
          <w:bCs w:val="0"/>
          <w:caps w:val="0"/>
          <w:noProof/>
          <w:sz w:val="22"/>
          <w:szCs w:val="22"/>
        </w:rPr>
      </w:pPr>
      <w:hyperlink w:anchor="_Toc416246288" w:history="1">
        <w:r w:rsidRPr="00B46457">
          <w:rPr>
            <w:rStyle w:val="Hyperlink"/>
            <w:noProof/>
          </w:rPr>
          <w:t>A Simple Website Example</w:t>
        </w:r>
        <w:r>
          <w:rPr>
            <w:noProof/>
            <w:webHidden/>
          </w:rPr>
          <w:tab/>
        </w:r>
        <w:r>
          <w:rPr>
            <w:noProof/>
            <w:webHidden/>
          </w:rPr>
          <w:fldChar w:fldCharType="begin"/>
        </w:r>
        <w:r>
          <w:rPr>
            <w:noProof/>
            <w:webHidden/>
          </w:rPr>
          <w:instrText xml:space="preserve"> PAGEREF _Toc416246288 \h </w:instrText>
        </w:r>
        <w:r>
          <w:rPr>
            <w:noProof/>
            <w:webHidden/>
          </w:rPr>
        </w:r>
        <w:r>
          <w:rPr>
            <w:noProof/>
            <w:webHidden/>
          </w:rPr>
          <w:fldChar w:fldCharType="separate"/>
        </w:r>
        <w:r>
          <w:rPr>
            <w:noProof/>
            <w:webHidden/>
          </w:rPr>
          <w:t>78</w:t>
        </w:r>
        <w:r>
          <w:rPr>
            <w:noProof/>
            <w:webHidden/>
          </w:rPr>
          <w:fldChar w:fldCharType="end"/>
        </w:r>
      </w:hyperlink>
    </w:p>
    <w:p w14:paraId="717318DE" w14:textId="77777777" w:rsidR="00C72A06" w:rsidRPr="00C72A06" w:rsidRDefault="00117139" w:rsidP="00C72A06">
      <w:pPr>
        <w:pStyle w:val="Body"/>
      </w:pPr>
      <w:r>
        <w:fldChar w:fldCharType="end"/>
      </w:r>
    </w:p>
    <w:p w14:paraId="678DF9DA" w14:textId="77777777" w:rsidR="005E7AE9" w:rsidRDefault="005E7AE9" w:rsidP="008251EB">
      <w:pPr>
        <w:pStyle w:val="Heading1"/>
      </w:pPr>
      <w:bookmarkStart w:id="1" w:name="_Toc409534048"/>
      <w:bookmarkStart w:id="2" w:name="_Toc416246222"/>
      <w:r w:rsidRPr="00422627">
        <w:lastRenderedPageBreak/>
        <w:t>Introduction</w:t>
      </w:r>
      <w:bookmarkEnd w:id="1"/>
      <w:bookmarkEnd w:id="2"/>
    </w:p>
    <w:p w14:paraId="55F95A26" w14:textId="501AB865" w:rsidR="00CA104F" w:rsidRDefault="009E3B11" w:rsidP="00794478">
      <w:pPr>
        <w:pStyle w:val="Body"/>
      </w:pPr>
      <w:r>
        <w:t>In 1990, Tim Berners-Lee wrote the first web server, known as CERN httpd, and the first browser, which he called WorldWideWeb.  Imagine for a mome</w:t>
      </w:r>
      <w:r w:rsidR="00034C0A">
        <w:t>nt</w:t>
      </w:r>
      <w:r>
        <w:t xml:space="preserve"> a world without the World Wide Web.  </w:t>
      </w:r>
      <w:r w:rsidR="00CA104F">
        <w:t>T</w:t>
      </w:r>
      <w:r>
        <w:t>hen on Christmas Day, 1990</w:t>
      </w:r>
      <w:r>
        <w:rPr>
          <w:rStyle w:val="FootnoteReference"/>
        </w:rPr>
        <w:footnoteReference w:id="1"/>
      </w:r>
      <w:r>
        <w:t xml:space="preserve">, </w:t>
      </w:r>
      <w:r w:rsidR="00CA104F">
        <w:t>the first ever web server</w:t>
      </w:r>
      <w:r>
        <w:t xml:space="preserve"> goes live.  Imagine that the only way to view </w:t>
      </w:r>
      <w:r w:rsidR="00CA104F">
        <w:t>this web, such as it was with only one server</w:t>
      </w:r>
      <w:r>
        <w:t xml:space="preserve"> was with the browser program WorldWideWeb</w:t>
      </w:r>
      <w:r>
        <w:rPr>
          <w:rStyle w:val="FootnoteReference"/>
        </w:rPr>
        <w:footnoteReference w:id="2"/>
      </w:r>
      <w:r>
        <w:t>.</w:t>
      </w:r>
      <w:r w:rsidR="00034C0A">
        <w:t xml:space="preserve">  </w:t>
      </w:r>
    </w:p>
    <w:p w14:paraId="2C20D249" w14:textId="70B177EC" w:rsidR="00034C0A" w:rsidRDefault="00034C0A" w:rsidP="00794478">
      <w:pPr>
        <w:pStyle w:val="Body"/>
      </w:pPr>
      <w:r>
        <w:t xml:space="preserve">The motivation for the World Wide Web (not to be confused with the first browser, the WorldWideWeb – no spaces) dates back even further, to 1980, </w:t>
      </w:r>
      <w:r w:rsidR="00856D99">
        <w:t>when Berners-Lee was working at CERN</w:t>
      </w:r>
      <w:r w:rsidR="00856D99">
        <w:rPr>
          <w:rStyle w:val="FootnoteReference"/>
        </w:rPr>
        <w:footnoteReference w:id="3"/>
      </w:r>
      <w:r w:rsidR="00856D99">
        <w:t>.  Here, where approximately 10,000 people</w:t>
      </w:r>
      <w:r>
        <w:t xml:space="preserve"> </w:t>
      </w:r>
      <w:r w:rsidR="00856D99">
        <w:t xml:space="preserve">were working, </w:t>
      </w:r>
      <w:r>
        <w:t>the exchange of information between numerous and disparate system was nearly impossible</w:t>
      </w:r>
      <w:r>
        <w:rPr>
          <w:rStyle w:val="FootnoteReference"/>
        </w:rPr>
        <w:footnoteReference w:id="4"/>
      </w:r>
      <w:r>
        <w:t>.  To address this, Berners-Lee wrote a software project called ENQUIRE which was a simple hypertext program that was similar to Apple’s HyperCard but with advantage that it was portable and ran on different systems.  ENQUIRE was sort of like a modern-day wiki.</w:t>
      </w:r>
    </w:p>
    <w:p w14:paraId="16D56477" w14:textId="7546C331" w:rsidR="00034C0A" w:rsidRDefault="00856D99" w:rsidP="00794478">
      <w:pPr>
        <w:pStyle w:val="Body"/>
      </w:pPr>
      <w:r>
        <w:t>However, m</w:t>
      </w:r>
      <w:r w:rsidR="00034C0A">
        <w:t xml:space="preserve">anagement of the content of ENQUIRE was restricted to </w:t>
      </w:r>
      <w:r>
        <w:t>its</w:t>
      </w:r>
      <w:r w:rsidR="00034C0A">
        <w:t xml:space="preserve"> user – it was the user’s responsibility to keep the information up to date</w:t>
      </w:r>
      <w:r>
        <w:t>, which became a time consuming process for the user</w:t>
      </w:r>
      <w:r w:rsidR="00034C0A">
        <w:t xml:space="preserve">.  In 1984, Berners-Lee realized that a different system, one that was accessible to everybody and that allowed people to create content independently of others </w:t>
      </w:r>
      <w:r>
        <w:t>was necessary.  Furthermore, a person could link to content created by other people without having to update the linked content.  This linkage could be thought of as a “web.”</w:t>
      </w:r>
    </w:p>
    <w:p w14:paraId="276BFA05" w14:textId="3EC50468" w:rsidR="00856D99" w:rsidRDefault="00EC25A0" w:rsidP="00794478">
      <w:pPr>
        <w:pStyle w:val="Body"/>
      </w:pPr>
      <w:r>
        <w:t>In 1989,</w:t>
      </w:r>
      <w:r w:rsidR="00856D99">
        <w:t xml:space="preserve"> Berners-Lee proposed </w:t>
      </w:r>
      <w:r>
        <w:t>an Internet-based hypertext system</w:t>
      </w:r>
      <w:r w:rsidR="000543A4">
        <w:t xml:space="preserve"> known as </w:t>
      </w:r>
      <w:r>
        <w:t>HTML</w:t>
      </w:r>
      <w:r w:rsidR="000543A4">
        <w:rPr>
          <w:rStyle w:val="FootnoteReference"/>
        </w:rPr>
        <w:footnoteReference w:id="5"/>
      </w:r>
      <w:r w:rsidR="00856D99">
        <w:t xml:space="preserve">, consisting of 18 elements which were strongly influenced by </w:t>
      </w:r>
      <w:r>
        <w:t>the Standard Generalized Markup Language (SGML) documentation format at CERN.  It is interesting to note that eleven of those elements still exist in HTML 4.</w:t>
      </w:r>
    </w:p>
    <w:p w14:paraId="3A4E3297" w14:textId="7BFCD37D" w:rsidR="009E3B11" w:rsidRDefault="009E3B11" w:rsidP="00794478">
      <w:pPr>
        <w:pStyle w:val="Body"/>
      </w:pPr>
      <w:r>
        <w:t xml:space="preserve">Twenty five or so years later, the World Wide Web has become ubiquitous, living on our computers, phones, entertainment boxes, and vending machines.  </w:t>
      </w:r>
      <w:r w:rsidR="00CA104F">
        <w:t xml:space="preserve">In April 2014, web servers were responsible for serving the content of almost </w:t>
      </w:r>
      <w:r w:rsidR="00CA104F">
        <w:rPr>
          <w:i/>
        </w:rPr>
        <w:t>one billion</w:t>
      </w:r>
      <w:r w:rsidR="00CA104F">
        <w:t xml:space="preserve"> websites</w:t>
      </w:r>
      <w:r w:rsidR="00CA104F">
        <w:rPr>
          <w:rStyle w:val="FootnoteReference"/>
        </w:rPr>
        <w:footnoteReference w:id="6"/>
      </w:r>
      <w:r w:rsidR="00CA104F">
        <w:t>.</w:t>
      </w:r>
      <w:r w:rsidR="00EC25A0">
        <w:t xml:space="preserve">  In a list of uses for hypertext in 1990, Berners-Lee put an encyclopedia as the first entry in that list.  Today, the World Wide Web has become much more dynamic (and some would say invasive) with constant notifications of social media, email, and calendar events, and much more an entertainment (as opposed to a research) tool with the advent of chat rooms, YouTube, Netflix, and so forth.</w:t>
      </w:r>
    </w:p>
    <w:p w14:paraId="2D4A4D26" w14:textId="4EA4852D" w:rsidR="00EC25A0" w:rsidRDefault="00EC25A0" w:rsidP="00794478">
      <w:pPr>
        <w:pStyle w:val="Body"/>
      </w:pPr>
      <w:r>
        <w:lastRenderedPageBreak/>
        <w:t>All of this media richness has grown from that initial vision by Tim Berners-Lee, and is dependent upon that thing we call a “web server.”</w:t>
      </w:r>
      <w:r w:rsidR="000543A4">
        <w:t xml:space="preserve">  Today’s web server is much more sophisticated than the essentially static file system content server of the early 1990’s.  Today’s web servers support a variety of capabilities such as </w:t>
      </w:r>
      <w:r w:rsidR="006A3BE2">
        <w:t xml:space="preserve">user authentication, secure and encrypted data transport, </w:t>
      </w:r>
      <w:r w:rsidR="000543A4">
        <w:t>server-side scripting to generate dynamic content, virtual hosting for serving many web sites from one IP address, and bandwidth throttling in order to be able to serve more clients</w:t>
      </w:r>
      <w:r w:rsidR="000543A4">
        <w:rPr>
          <w:rStyle w:val="FootnoteReference"/>
        </w:rPr>
        <w:footnoteReference w:id="7"/>
      </w:r>
      <w:r w:rsidR="000543A4">
        <w:t>.</w:t>
      </w:r>
      <w:r w:rsidR="006A3BE2">
        <w:t xml:space="preserve">  Furthermore, web servers exist on many devices, including routers, printers and even cameras, and may be localized to just an intranet, having no exposure to the rest of the web.</w:t>
      </w:r>
    </w:p>
    <w:p w14:paraId="554C7C2A" w14:textId="6D8F630A" w:rsidR="006A3BE2" w:rsidRPr="006A3BE2" w:rsidRDefault="006A3BE2" w:rsidP="00794478">
      <w:pPr>
        <w:pStyle w:val="Body"/>
      </w:pPr>
      <w:r>
        <w:t xml:space="preserve">Furthermore, we no longer simply develop static content that others can reference with hyperlinks in their own static content “pages.”  Today, there are whole technology “stacks” that are necessary to know in order to develop web </w:t>
      </w:r>
      <w:r>
        <w:rPr>
          <w:i/>
        </w:rPr>
        <w:t>applications</w:t>
      </w:r>
      <w:r>
        <w:rPr>
          <w:i/>
        </w:rPr>
        <w:softHyphen/>
      </w:r>
      <w:r>
        <w:rPr>
          <w:i/>
        </w:rPr>
        <w:softHyphen/>
      </w:r>
      <w:r>
        <w:t xml:space="preserve"> -- websites (or “web-apps”) that accomplish what would in the past have been implemented as a desktop application.  We now can write (and share in real time) documents, make appointments in a calendar, balance our checkbook in a spreadsheet, and even put together our marketing presentation, all using “web-apps.”  </w:t>
      </w:r>
    </w:p>
    <w:p w14:paraId="23124237" w14:textId="280197F8" w:rsidR="00CA104F" w:rsidRDefault="006A3BE2" w:rsidP="00794478">
      <w:pPr>
        <w:pStyle w:val="Body"/>
      </w:pPr>
      <w:r>
        <w:t xml:space="preserve">As a result, the concept of a “web server” has become fuzzy because </w:t>
      </w:r>
      <w:r w:rsidR="00F04020">
        <w:t xml:space="preserve">the server is now </w:t>
      </w:r>
      <w:r>
        <w:t>entwined with the dynamic requirements of the web application.  Handling a request is no longer</w:t>
      </w:r>
      <w:r w:rsidR="00F04020">
        <w:t xml:space="preserve"> the simple process of</w:t>
      </w:r>
      <w:r>
        <w:t xml:space="preserve"> “send back the content of this file” but </w:t>
      </w:r>
      <w:r w:rsidR="00F04020">
        <w:t xml:space="preserve">instead </w:t>
      </w:r>
      <w:r>
        <w:t>involves routing the request to the web application</w:t>
      </w:r>
      <w:r w:rsidR="00F04020">
        <w:t>, which, among other things, determines where the content comes from (a database, a file, a stock ticker service, etc.).  Furthermore, while the web application can determine whether the user is authorized to view the content, this requirement can be separated into the imperative code (living on the web server) that does the authorization check, and the declarative code (living in the web application) that defines what routes require authorization.  In a more complex authorization model involving roles and authorization levels, the web server might query the web application for authorization as a completely independent function from the handling of the route’s content.</w:t>
      </w:r>
      <w:r w:rsidR="0055239D">
        <w:t xml:space="preserve">  Issues of authentication and session management are also fuzzy – what functionality does the web server provide vs. the web application, and how do the two interact?</w:t>
      </w:r>
    </w:p>
    <w:p w14:paraId="7303FB1E" w14:textId="415EEB2F" w:rsidR="00794478" w:rsidRPr="00794478" w:rsidRDefault="0055239D" w:rsidP="00794478">
      <w:pPr>
        <w:pStyle w:val="Body"/>
      </w:pPr>
      <w:r>
        <w:t>Because this line between the web server and the web application is fuzzy, and because often enough the answer is “it depends on the requirements”, we arrive at an initial answer to the question “why build a web server?”  This question does however require even further inquiry.</w:t>
      </w:r>
    </w:p>
    <w:p w14:paraId="77E817DC" w14:textId="75FD569B" w:rsidR="00F14306" w:rsidRDefault="00F14306" w:rsidP="00794478">
      <w:pPr>
        <w:pStyle w:val="Heading1"/>
      </w:pPr>
      <w:bookmarkStart w:id="3" w:name="_Toc416246223"/>
      <w:r>
        <w:lastRenderedPageBreak/>
        <w:t>Source Code</w:t>
      </w:r>
      <w:bookmarkEnd w:id="3"/>
    </w:p>
    <w:p w14:paraId="1DE85B25" w14:textId="2D7A34DB" w:rsidR="00F14306" w:rsidRDefault="00F14306" w:rsidP="00F14306">
      <w:pPr>
        <w:pStyle w:val="Body"/>
      </w:pPr>
      <w:r>
        <w:t>The source code for this book can be found here:</w:t>
      </w:r>
    </w:p>
    <w:p w14:paraId="12F0730B" w14:textId="5856F1FD" w:rsidR="00F14306" w:rsidRDefault="004C7C60" w:rsidP="00F14306">
      <w:pPr>
        <w:pStyle w:val="Body"/>
      </w:pPr>
      <w:hyperlink r:id="rId12" w:history="1">
        <w:r w:rsidR="00F14306" w:rsidRPr="00E41EED">
          <w:rPr>
            <w:rStyle w:val="Hyperlink"/>
          </w:rPr>
          <w:t>https://github.com/cliftonm/WebServersSuccinctly</w:t>
        </w:r>
      </w:hyperlink>
    </w:p>
    <w:p w14:paraId="21B55AC3" w14:textId="13EF9F80" w:rsidR="00F14306" w:rsidRDefault="00F14306" w:rsidP="00F14306">
      <w:pPr>
        <w:pStyle w:val="Body"/>
      </w:pPr>
      <w:r>
        <w:t>Clone the repo from the command line with:</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F14306" w:rsidRPr="009045E5" w14:paraId="37B7C6FB" w14:textId="77777777" w:rsidTr="00F14306">
        <w:tc>
          <w:tcPr>
            <w:tcW w:w="9576" w:type="dxa"/>
            <w:shd w:val="clear" w:color="auto" w:fill="F0F0F0"/>
          </w:tcPr>
          <w:p w14:paraId="4567BC83" w14:textId="7D5DD635" w:rsidR="00F14306" w:rsidRPr="00F14306" w:rsidRDefault="00F14306" w:rsidP="00F14306">
            <w:pPr>
              <w:pStyle w:val="Body"/>
              <w:rPr>
                <w:rFonts w:ascii="Consolas" w:hAnsi="Consolas" w:cs="Consolas"/>
                <w:sz w:val="20"/>
                <w:szCs w:val="20"/>
              </w:rPr>
            </w:pPr>
            <w:r>
              <w:rPr>
                <w:rFonts w:ascii="Consolas" w:hAnsi="Consolas" w:cs="Consolas"/>
                <w:sz w:val="20"/>
                <w:szCs w:val="20"/>
              </w:rPr>
              <w:t>g</w:t>
            </w:r>
            <w:r w:rsidRPr="00F14306">
              <w:rPr>
                <w:rFonts w:ascii="Consolas" w:hAnsi="Consolas" w:cs="Consolas"/>
                <w:sz w:val="20"/>
                <w:szCs w:val="20"/>
              </w:rPr>
              <w:t xml:space="preserve">it clone </w:t>
            </w:r>
            <w:hyperlink r:id="rId13" w:history="1">
              <w:r w:rsidRPr="00E41EED">
                <w:rPr>
                  <w:rStyle w:val="Hyperlink"/>
                  <w:rFonts w:ascii="Consolas" w:hAnsi="Consolas" w:cs="Consolas"/>
                  <w:sz w:val="20"/>
                  <w:szCs w:val="20"/>
                </w:rPr>
                <w:t>https://github.com/cliftonm/WebServersSuccinctly.git</w:t>
              </w:r>
            </w:hyperlink>
          </w:p>
        </w:tc>
      </w:tr>
    </w:tbl>
    <w:p w14:paraId="29FB1DDC" w14:textId="77777777" w:rsidR="00F14306" w:rsidRDefault="00F14306" w:rsidP="00F14306">
      <w:pPr>
        <w:pStyle w:val="Body"/>
      </w:pPr>
    </w:p>
    <w:p w14:paraId="20595969" w14:textId="0614E192" w:rsidR="00F14306" w:rsidRDefault="00F14306" w:rsidP="00F14306">
      <w:pPr>
        <w:pStyle w:val="Body"/>
        <w:tabs>
          <w:tab w:val="left" w:pos="0"/>
        </w:tabs>
      </w:pPr>
      <w:r>
        <w:t xml:space="preserve">The code examples in this book are not necessarily found in the repo, as they are either intermediate steps in building the server or represent test code. </w:t>
      </w:r>
    </w:p>
    <w:p w14:paraId="1A8E49EF" w14:textId="7092C3B5" w:rsidR="00F14306" w:rsidRDefault="008B40A2" w:rsidP="008B40A2">
      <w:pPr>
        <w:pStyle w:val="Heading2"/>
      </w:pPr>
      <w:r>
        <w:t>About the Code in This Book</w:t>
      </w:r>
    </w:p>
    <w:p w14:paraId="3773CD2B" w14:textId="2765C89E" w:rsidR="008B40A2" w:rsidRDefault="008B40A2" w:rsidP="00F14306">
      <w:pPr>
        <w:pStyle w:val="Body"/>
      </w:pPr>
      <w:r>
        <w:t>The writing style that I often use for my articles is one of:</w:t>
      </w:r>
    </w:p>
    <w:p w14:paraId="2CF6889D" w14:textId="08E3A8F5" w:rsidR="008B40A2" w:rsidRDefault="008B40A2" w:rsidP="008B40A2">
      <w:pPr>
        <w:pStyle w:val="NumberedList"/>
      </w:pPr>
      <w:r>
        <w:t>Requirements</w:t>
      </w:r>
    </w:p>
    <w:p w14:paraId="496AF5D5" w14:textId="3446963A" w:rsidR="008B40A2" w:rsidRDefault="008B40A2" w:rsidP="008B40A2">
      <w:pPr>
        <w:pStyle w:val="NumberedList"/>
      </w:pPr>
      <w:r>
        <w:t>Design</w:t>
      </w:r>
    </w:p>
    <w:p w14:paraId="06CE1FE2" w14:textId="510BFA85" w:rsidR="008B40A2" w:rsidRDefault="008B40A2" w:rsidP="008B40A2">
      <w:pPr>
        <w:pStyle w:val="NumberedList"/>
      </w:pPr>
      <w:r>
        <w:t>Research / Implement</w:t>
      </w:r>
    </w:p>
    <w:p w14:paraId="12FDF3DC" w14:textId="55D548FC" w:rsidR="008B40A2" w:rsidRDefault="008B40A2" w:rsidP="008B40A2">
      <w:pPr>
        <w:pStyle w:val="NumberedList"/>
      </w:pPr>
      <w:r>
        <w:t>Implement / Analyze</w:t>
      </w:r>
    </w:p>
    <w:p w14:paraId="736A5589" w14:textId="4036BFDF" w:rsidR="008B40A2" w:rsidRDefault="008B40A2" w:rsidP="008B40A2">
      <w:pPr>
        <w:pStyle w:val="NumberedList"/>
      </w:pPr>
      <w:r>
        <w:t>Refactor</w:t>
      </w:r>
    </w:p>
    <w:p w14:paraId="7A62ED4E" w14:textId="77777777" w:rsidR="008B40A2" w:rsidRDefault="008B40A2" w:rsidP="008B40A2">
      <w:pPr>
        <w:pStyle w:val="Body"/>
      </w:pPr>
    </w:p>
    <w:p w14:paraId="0F6BB5A4" w14:textId="12A695ED" w:rsidR="008B40A2" w:rsidRDefault="008B40A2" w:rsidP="008B40A2">
      <w:pPr>
        <w:pStyle w:val="Body"/>
      </w:pPr>
      <w:r>
        <w:t>Those five steps are more or less always repeated.  As a result, the code examples in this book don’t precisely match the final code in the GitHub because this book essentially walks you through the development process, the questions that I had and researched, and the refactoring that was necessary as I went along and added additional requirements.  You’ll note, for example, a significant refactoring that took place at the start of the chapter on view engines.  I hope that this process is as interesting to you as it is to me, as I feel it gives the reader the entire gestalt of the software development process, not just the (supposedly) finished, polished version.</w:t>
      </w:r>
    </w:p>
    <w:p w14:paraId="3C142A1B" w14:textId="6CA03090" w:rsidR="00D9688E" w:rsidRDefault="00D9688E" w:rsidP="00D9688E">
      <w:pPr>
        <w:pStyle w:val="Heading2"/>
      </w:pPr>
      <w:r>
        <w:t>Where are the Unit Tests?</w:t>
      </w:r>
    </w:p>
    <w:p w14:paraId="1BD24E63" w14:textId="710E38CB" w:rsidR="008B40A2" w:rsidRDefault="008B40A2" w:rsidP="008B40A2">
      <w:pPr>
        <w:pStyle w:val="Body"/>
      </w:pPr>
      <w:r>
        <w:t>You will also notice a glaring omission of unit tests, which is ironic because I wrote an entire e-book for SyncFusion on unit testing.  The reason they are missing from the book is simply one of space constraint.  The reason they are missing from the code repository is because there are actually very few pieces of code in this implementation that are complex enough to warrant unit testing.  In fact, in my opinion, there are none.</w:t>
      </w:r>
      <w:r w:rsidR="00D9688E">
        <w:t xml:space="preserve">  As it odd as it may sound, there are actually less than 400 lines of code in the core web server assembly and almost all classes have a cyclometric complexity under the </w:t>
      </w:r>
      <w:r w:rsidR="00D9688E">
        <w:lastRenderedPageBreak/>
        <w:t>threshold of 25</w:t>
      </w:r>
      <w:r w:rsidR="00CA2160">
        <w:t xml:space="preserve">, </w:t>
      </w:r>
      <w:r w:rsidR="00D9688E">
        <w:t>which according the Microsoft would represent a “violation”</w:t>
      </w:r>
      <w:r w:rsidR="00D9688E">
        <w:rPr>
          <w:rStyle w:val="FootnoteReference"/>
        </w:rPr>
        <w:footnoteReference w:id="8"/>
      </w:r>
      <w:r w:rsidR="00CA2160">
        <w:t xml:space="preserve">, </w:t>
      </w:r>
      <w:r w:rsidR="00CA2160">
        <w:t>and certainly no function exceeds 8</w:t>
      </w:r>
      <w:r w:rsidR="00D9688E">
        <w:t>:</w:t>
      </w:r>
    </w:p>
    <w:p w14:paraId="177AAE4B" w14:textId="77777777" w:rsidR="00D9688E" w:rsidRDefault="00D9688E" w:rsidP="00D9688E">
      <w:pPr>
        <w:pStyle w:val="Body"/>
        <w:keepNext/>
        <w:jc w:val="center"/>
      </w:pPr>
      <w:r>
        <w:rPr>
          <w:noProof/>
        </w:rPr>
        <w:drawing>
          <wp:inline distT="0" distB="0" distL="0" distR="0" wp14:anchorId="67BC7113" wp14:editId="265725F0">
            <wp:extent cx="5943600" cy="473329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analysis.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733290"/>
                    </a:xfrm>
                    <a:prstGeom prst="rect">
                      <a:avLst/>
                    </a:prstGeom>
                  </pic:spPr>
                </pic:pic>
              </a:graphicData>
            </a:graphic>
          </wp:inline>
        </w:drawing>
      </w:r>
    </w:p>
    <w:p w14:paraId="69321E67" w14:textId="6C52A945" w:rsidR="00D9688E" w:rsidRDefault="00D9688E" w:rsidP="00D9688E">
      <w:pPr>
        <w:pStyle w:val="Caption"/>
      </w:pPr>
      <w:r>
        <w:t xml:space="preserve">Figure </w:t>
      </w:r>
      <w:r>
        <w:fldChar w:fldCharType="begin"/>
      </w:r>
      <w:r>
        <w:instrText xml:space="preserve"> SEQ Figure \* ARABIC </w:instrText>
      </w:r>
      <w:r>
        <w:fldChar w:fldCharType="separate"/>
      </w:r>
      <w:r>
        <w:t>1</w:t>
      </w:r>
      <w:r>
        <w:fldChar w:fldCharType="end"/>
      </w:r>
      <w:r>
        <w:t>: Core Assembly Analysis</w:t>
      </w:r>
    </w:p>
    <w:p w14:paraId="6068FDA9" w14:textId="281B0EAC" w:rsidR="00D9688E" w:rsidRDefault="00D9688E" w:rsidP="00D9688E">
      <w:pPr>
        <w:pStyle w:val="Body"/>
      </w:pPr>
      <w:r>
        <w:t>So as ironic as it may seem, there really isn’t anything here worth the time and trouble to unit test, which is one of the qualifiers that I wrote about in by book Unit Testing Succinctly.</w:t>
      </w:r>
    </w:p>
    <w:p w14:paraId="7AB3D57C" w14:textId="6011FAAB" w:rsidR="00794478" w:rsidRDefault="00183F45" w:rsidP="00794478">
      <w:pPr>
        <w:pStyle w:val="Heading1"/>
      </w:pPr>
      <w:bookmarkStart w:id="4" w:name="_Toc416246224"/>
      <w:r>
        <w:lastRenderedPageBreak/>
        <w:t>Why Build a Web Server?</w:t>
      </w:r>
      <w:bookmarkEnd w:id="4"/>
    </w:p>
    <w:p w14:paraId="31A8FAE2" w14:textId="0B8E0EC9" w:rsidR="000516A6" w:rsidRDefault="006D471E" w:rsidP="00CC0252">
      <w:pPr>
        <w:pStyle w:val="Body"/>
      </w:pPr>
      <w:r>
        <w:t xml:space="preserve">Modern web application development frameworks such as ASP.NET </w:t>
      </w:r>
      <w:r w:rsidR="000516A6">
        <w:t xml:space="preserve">and its three flavors (Web Forms, </w:t>
      </w:r>
      <w:r>
        <w:t xml:space="preserve">MVC, </w:t>
      </w:r>
      <w:r w:rsidR="000516A6">
        <w:t>Web Pages)</w:t>
      </w:r>
      <w:r>
        <w:t xml:space="preserve"> and Ruby on Rails, sit firmly between </w:t>
      </w:r>
      <w:r w:rsidR="000516A6">
        <w:t xml:space="preserve">the </w:t>
      </w:r>
      <w:r>
        <w:t>web server (</w:t>
      </w:r>
      <w:r w:rsidR="000516A6">
        <w:t xml:space="preserve">typically </w:t>
      </w:r>
      <w:r>
        <w:t xml:space="preserve">IIS, Apache, </w:t>
      </w:r>
      <w:r w:rsidR="000516A6">
        <w:t xml:space="preserve">or </w:t>
      </w:r>
      <w:r>
        <w:t>nginx, to name three) and you</w:t>
      </w:r>
      <w:r w:rsidR="000516A6">
        <w:t xml:space="preserve">, the web application builder.  </w:t>
      </w:r>
      <w:bookmarkStart w:id="5" w:name="_GoBack"/>
      <w:bookmarkEnd w:id="5"/>
    </w:p>
    <w:p w14:paraId="39360BAC" w14:textId="3AAD8BF7" w:rsidR="00CC0252" w:rsidRDefault="000516A6" w:rsidP="00CC0252">
      <w:pPr>
        <w:pStyle w:val="Body"/>
      </w:pPr>
      <w:proofErr w:type="gramStart"/>
      <w:r>
        <w:t>Rails says</w:t>
      </w:r>
      <w:proofErr w:type="gramEnd"/>
      <w:r>
        <w:t xml:space="preserve"> this about itself:</w:t>
      </w:r>
    </w:p>
    <w:p w14:paraId="502F68C1" w14:textId="0AE3A438" w:rsidR="000516A6" w:rsidRDefault="000516A6" w:rsidP="000516A6">
      <w:pPr>
        <w:pStyle w:val="Body"/>
        <w:ind w:left="720" w:right="720"/>
      </w:pPr>
      <w:r>
        <w:t>“Rails is a web application development framework…designed to make programming web applications easier by making assumptions about what every developer needs to get started. It allows you to write less code while accomplishing more than many other languages and frameworks…Rails is opinionated software. It makes the assumption that there is the "best" way to do things, and it's designed to encourage that way - and in some cases to discourage alternatives.”</w:t>
      </w:r>
      <w:r>
        <w:rPr>
          <w:rStyle w:val="FootnoteReference"/>
        </w:rPr>
        <w:footnoteReference w:id="9"/>
      </w:r>
    </w:p>
    <w:p w14:paraId="711D1A41" w14:textId="38B38D94" w:rsidR="000516A6" w:rsidRDefault="000516A6" w:rsidP="000516A6">
      <w:pPr>
        <w:pStyle w:val="Body"/>
      </w:pPr>
      <w:r>
        <w:t>Microsoft says this about ASP.NET:</w:t>
      </w:r>
    </w:p>
    <w:p w14:paraId="63D9E1AD" w14:textId="3B3E42D6" w:rsidR="000516A6" w:rsidRDefault="000516A6" w:rsidP="000516A6">
      <w:pPr>
        <w:pStyle w:val="Body"/>
        <w:ind w:left="720" w:right="720"/>
      </w:pPr>
      <w:r>
        <w:t>“</w:t>
      </w:r>
      <w:r w:rsidRPr="000516A6">
        <w:t>ASP.NET is a unified Web development model that includes the services necessary for you to build enterprise-class Web applications with a minimum of coding.</w:t>
      </w:r>
      <w:r>
        <w:t>”</w:t>
      </w:r>
      <w:r>
        <w:rPr>
          <w:rStyle w:val="FootnoteReference"/>
        </w:rPr>
        <w:footnoteReference w:id="10"/>
      </w:r>
    </w:p>
    <w:p w14:paraId="388E6778" w14:textId="5F079C0C" w:rsidR="000516A6" w:rsidRDefault="000516A6" w:rsidP="00CC0252">
      <w:pPr>
        <w:pStyle w:val="Body"/>
      </w:pPr>
      <w:r>
        <w:t>And, with regards to ASP.NET MVC:</w:t>
      </w:r>
    </w:p>
    <w:p w14:paraId="12DB66A6" w14:textId="77777777" w:rsidR="000516A6" w:rsidRDefault="000516A6" w:rsidP="000516A6">
      <w:pPr>
        <w:pStyle w:val="Body"/>
        <w:ind w:left="720" w:right="720"/>
      </w:pPr>
      <w:r>
        <w:t>“ASP.NET MVC targets developers who are interested in patterns and principles like test-driven development, separation of concerns, inversion of control (</w:t>
      </w:r>
      <w:proofErr w:type="gramStart"/>
      <w:r>
        <w:t>IoC</w:t>
      </w:r>
      <w:proofErr w:type="gramEnd"/>
      <w:r>
        <w:t>), and dependency injection (DI). This framework encourages separating the business logic layer of a web application from its presentation layer.</w:t>
      </w:r>
    </w:p>
    <w:p w14:paraId="6ABFE6D6" w14:textId="353A8EB9" w:rsidR="000516A6" w:rsidRDefault="000516A6" w:rsidP="000516A6">
      <w:pPr>
        <w:pStyle w:val="Body"/>
        <w:ind w:left="720" w:right="720"/>
      </w:pPr>
      <w:r>
        <w:t>By dividing the application into the model (M), views (V), and controllers (C), ASP.NET MVC can make it easier to manage complexity in larger applications. With ASP.NET MVC, you can have multiple teams working on a web site because the code for the business logic is separate from the code and markup for the presentation layer — developers can work on the business logic while designers work on the markup and JavaScript that is sent to the browser.”</w:t>
      </w:r>
    </w:p>
    <w:p w14:paraId="22822D65" w14:textId="245D3548" w:rsidR="000516A6" w:rsidRDefault="00634EB3" w:rsidP="000516A6">
      <w:pPr>
        <w:pStyle w:val="Body"/>
        <w:tabs>
          <w:tab w:val="left" w:pos="0"/>
        </w:tabs>
      </w:pPr>
      <w:r>
        <w:t>To complicate matters, one also can choose from a variety of view engines: a server-side markup language and processing tool for creating dynamic web pages.  For example, Razor</w:t>
      </w:r>
      <w:r>
        <w:rPr>
          <w:rStyle w:val="FootnoteReference"/>
        </w:rPr>
        <w:footnoteReference w:id="11"/>
      </w:r>
      <w:r>
        <w:t>, introduced in 2010</w:t>
      </w:r>
      <w:r>
        <w:rPr>
          <w:rStyle w:val="FootnoteReference"/>
        </w:rPr>
        <w:footnoteReference w:id="12"/>
      </w:r>
      <w:r>
        <w:t xml:space="preserve">, is perhaps the in vogue view engine that can be </w:t>
      </w:r>
      <w:r>
        <w:lastRenderedPageBreak/>
        <w:t>used in conjunction with ASP.NET MVC (at least at the time of this writing.)  Rails comes with its own view engine as well and supports other view engines, such as Slim</w:t>
      </w:r>
      <w:r>
        <w:rPr>
          <w:rStyle w:val="FootnoteReference"/>
        </w:rPr>
        <w:footnoteReference w:id="13"/>
      </w:r>
      <w:r>
        <w:t>, one of over 24 different template engine offerings</w:t>
      </w:r>
      <w:r>
        <w:rPr>
          <w:rStyle w:val="FootnoteReference"/>
        </w:rPr>
        <w:footnoteReference w:id="14"/>
      </w:r>
      <w:r>
        <w:t>.</w:t>
      </w:r>
    </w:p>
    <w:p w14:paraId="4567E856" w14:textId="4B36871A" w:rsidR="004603B4" w:rsidRDefault="00694BE5" w:rsidP="000516A6">
      <w:pPr>
        <w:pStyle w:val="Body"/>
        <w:tabs>
          <w:tab w:val="left" w:pos="0"/>
        </w:tabs>
      </w:pPr>
      <w:r>
        <w:t>Furthermore, these frameworks come with their own ideas of how you should interface with a database, in other words, there is a strong push towards using an Object Relational Mapper.  In ASP.NET MVC, the preferred ORM is Entity Framework.  With Rails, the ORM is implemented with Active Record.</w:t>
      </w:r>
    </w:p>
    <w:p w14:paraId="2DE7AC97" w14:textId="0D2021B9" w:rsidR="00591C40" w:rsidRDefault="00694BE5" w:rsidP="000516A6">
      <w:pPr>
        <w:pStyle w:val="Body"/>
        <w:tabs>
          <w:tab w:val="left" w:pos="0"/>
        </w:tabs>
      </w:pPr>
      <w:r>
        <w:t>So what does all of this have to do with a web server?  Because, to write a web application, you typi</w:t>
      </w:r>
      <w:r w:rsidR="008F5170">
        <w:t xml:space="preserve">cally have to buy 100% into the, as Rails puts it, “opinionated” </w:t>
      </w:r>
      <w:r>
        <w:t>framework’s idea of how you should do things: MVC, ORM, view engine.  If you don’t want to buy into this approach (and there are often good reasons not to), you have several alternatives.  One such alternative is to use PHP</w:t>
      </w:r>
      <w:r>
        <w:rPr>
          <w:rStyle w:val="FootnoteReference"/>
        </w:rPr>
        <w:footnoteReference w:id="15"/>
      </w:r>
      <w:r>
        <w:t>, a server-side scripting language d</w:t>
      </w:r>
      <w:r w:rsidR="00591C40">
        <w:t>esigned for web development</w:t>
      </w:r>
      <w:r w:rsidR="00CD3716">
        <w:t>,</w:t>
      </w:r>
      <w:r>
        <w:t xml:space="preserve"> along with a web server like IIS or Apache.  </w:t>
      </w:r>
      <w:r w:rsidR="00591C40">
        <w:t xml:space="preserve">PHP is simply a scripting </w:t>
      </w:r>
      <w:proofErr w:type="gramStart"/>
      <w:r w:rsidR="00591C40">
        <w:t>language,</w:t>
      </w:r>
      <w:proofErr w:type="gramEnd"/>
      <w:r w:rsidR="00591C40">
        <w:t xml:space="preserve"> it doesn’t enforce a particular architecture (like MVC) or </w:t>
      </w:r>
      <w:r w:rsidR="007E0495">
        <w:t xml:space="preserve">have an opinion about the </w:t>
      </w:r>
      <w:r w:rsidR="00591C40">
        <w:t>database connectivity framework</w:t>
      </w:r>
      <w:r w:rsidR="007E0495">
        <w:t>.</w:t>
      </w:r>
      <w:r w:rsidR="00591C40">
        <w:t xml:space="preserve">  </w:t>
      </w:r>
    </w:p>
    <w:p w14:paraId="45D0FA5F" w14:textId="4B158460" w:rsidR="003542C8" w:rsidRDefault="003542C8">
      <w:pPr>
        <w:spacing w:after="0" w:line="240" w:lineRule="auto"/>
      </w:pPr>
      <w:r>
        <w:br w:type="page"/>
      </w:r>
    </w:p>
    <w:p w14:paraId="6615560F" w14:textId="4AD4B693" w:rsidR="003542C8" w:rsidRDefault="003542C8" w:rsidP="003542C8">
      <w:pPr>
        <w:pStyle w:val="Heading1"/>
      </w:pPr>
      <w:bookmarkStart w:id="6" w:name="_Toc416246225"/>
      <w:r>
        <w:lastRenderedPageBreak/>
        <w:t>Your First Web Server</w:t>
      </w:r>
      <w:bookmarkEnd w:id="6"/>
    </w:p>
    <w:p w14:paraId="74FF34E1" w14:textId="5013A1C5" w:rsidR="003542C8" w:rsidRPr="003542C8" w:rsidRDefault="003542C8" w:rsidP="003542C8">
      <w:pPr>
        <w:pStyle w:val="Heading2"/>
      </w:pPr>
      <w:bookmarkStart w:id="7" w:name="_Toc416246226"/>
      <w:r>
        <w:t>Writing a Web Server is Simple!</w:t>
      </w:r>
      <w:bookmarkEnd w:id="7"/>
    </w:p>
    <w:p w14:paraId="5B936A78" w14:textId="13B841B2" w:rsidR="003542C8" w:rsidRPr="003542C8" w:rsidRDefault="003542C8">
      <w:pPr>
        <w:spacing w:after="0" w:line="240" w:lineRule="auto"/>
        <w:rPr>
          <w:rFonts w:ascii="Arial" w:hAnsi="Arial" w:cs="Arial"/>
          <w:sz w:val="24"/>
          <w:szCs w:val="24"/>
        </w:rPr>
      </w:pPr>
      <w:r w:rsidRPr="003542C8">
        <w:rPr>
          <w:rFonts w:ascii="Arial" w:hAnsi="Arial" w:cs="Arial"/>
          <w:sz w:val="24"/>
          <w:szCs w:val="24"/>
        </w:rPr>
        <w:t>Writing a web server is essentially rather simple.  If all we wanted to do is serve up some HTML pages, we could be done with this implementation:</w:t>
      </w:r>
    </w:p>
    <w:p w14:paraId="41686273" w14:textId="77777777" w:rsidR="003542C8" w:rsidRDefault="003542C8">
      <w:pPr>
        <w:spacing w:after="0" w:line="240" w:lineRule="auto"/>
        <w:rPr>
          <w:rFonts w:ascii="Arial" w:hAnsi="Arial" w:cs="Arial"/>
          <w:sz w:val="24"/>
          <w:szCs w:val="24"/>
        </w:rPr>
      </w:pPr>
    </w:p>
    <w:p w14:paraId="5C959BFC" w14:textId="6FC85944" w:rsidR="003542C8" w:rsidRPr="003542C8" w:rsidRDefault="003542C8">
      <w:pPr>
        <w:spacing w:after="0" w:line="240" w:lineRule="auto"/>
        <w:rPr>
          <w:rFonts w:ascii="Arial" w:hAnsi="Arial" w:cs="Arial"/>
          <w:sz w:val="24"/>
          <w:szCs w:val="24"/>
        </w:rPr>
      </w:pPr>
      <w:r>
        <w:rPr>
          <w:rFonts w:ascii="Arial" w:hAnsi="Arial" w:cs="Arial"/>
          <w:sz w:val="24"/>
          <w:szCs w:val="24"/>
        </w:rPr>
        <w:t>Namespaces we need to use:</w:t>
      </w:r>
    </w:p>
    <w:p w14:paraId="728DF3F3" w14:textId="77777777" w:rsidR="003542C8" w:rsidRPr="003542C8" w:rsidRDefault="003542C8">
      <w:pPr>
        <w:spacing w:after="0" w:line="240" w:lineRule="auto"/>
        <w:rPr>
          <w:rFonts w:ascii="Arial" w:hAnsi="Arial" w:cs="Arial"/>
          <w:sz w:val="24"/>
          <w:szCs w:val="24"/>
        </w:rPr>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3542C8" w:rsidRPr="009045E5" w14:paraId="7AAADB6B" w14:textId="77777777" w:rsidTr="003542C8">
        <w:tc>
          <w:tcPr>
            <w:tcW w:w="9576" w:type="dxa"/>
            <w:shd w:val="clear" w:color="auto" w:fill="F0F0F0"/>
          </w:tcPr>
          <w:p w14:paraId="30565295" w14:textId="675833F5" w:rsidR="003542C8" w:rsidRPr="000C3937" w:rsidRDefault="003542C8" w:rsidP="003542C8">
            <w:pPr>
              <w:autoSpaceDE w:val="0"/>
              <w:autoSpaceDN w:val="0"/>
              <w:adjustRightInd w:val="0"/>
              <w:spacing w:after="0" w:line="240" w:lineRule="auto"/>
              <w:rPr>
                <w:rFonts w:ascii="Consolas" w:eastAsia="Calibri" w:hAnsi="Consolas" w:cs="Consolas"/>
                <w:noProof/>
                <w:sz w:val="20"/>
                <w:szCs w:val="20"/>
              </w:rPr>
            </w:pPr>
            <w:r w:rsidRPr="000C3937">
              <w:rPr>
                <w:rFonts w:ascii="Consolas" w:hAnsi="Consolas" w:cs="Consolas"/>
                <w:sz w:val="20"/>
                <w:szCs w:val="20"/>
              </w:rPr>
              <w:t>using System;</w:t>
            </w:r>
            <w:r w:rsidRPr="000C3937">
              <w:rPr>
                <w:rFonts w:ascii="Consolas" w:hAnsi="Consolas" w:cs="Consolas"/>
                <w:sz w:val="20"/>
                <w:szCs w:val="20"/>
              </w:rPr>
              <w:br/>
              <w:t>using System.IO;</w:t>
            </w:r>
            <w:r w:rsidRPr="000C3937">
              <w:rPr>
                <w:rFonts w:ascii="Consolas" w:hAnsi="Consolas" w:cs="Consolas"/>
                <w:sz w:val="20"/>
                <w:szCs w:val="20"/>
              </w:rPr>
              <w:br/>
              <w:t>using System.Net;</w:t>
            </w:r>
            <w:r w:rsidRPr="000C3937">
              <w:rPr>
                <w:rFonts w:ascii="Consolas" w:hAnsi="Consolas" w:cs="Consolas"/>
                <w:sz w:val="20"/>
                <w:szCs w:val="20"/>
              </w:rPr>
              <w:br/>
              <w:t>using System.Text;</w:t>
            </w:r>
            <w:r w:rsidRPr="000C3937">
              <w:rPr>
                <w:rFonts w:ascii="Consolas" w:hAnsi="Consolas" w:cs="Consolas"/>
                <w:sz w:val="20"/>
                <w:szCs w:val="20"/>
              </w:rPr>
              <w:br/>
              <w:t>using System.Threading;</w:t>
            </w:r>
            <w:r w:rsidRPr="000C3937">
              <w:rPr>
                <w:rFonts w:ascii="Consolas" w:hAnsi="Consolas" w:cs="Consolas"/>
                <w:sz w:val="20"/>
                <w:szCs w:val="20"/>
              </w:rPr>
              <w:br/>
              <w:t>using System.Threading.Tasks;</w:t>
            </w:r>
          </w:p>
        </w:tc>
      </w:tr>
    </w:tbl>
    <w:p w14:paraId="27C45F76" w14:textId="77777777" w:rsidR="003542C8" w:rsidRDefault="003542C8" w:rsidP="000516A6">
      <w:pPr>
        <w:pStyle w:val="Body"/>
        <w:tabs>
          <w:tab w:val="left" w:pos="0"/>
        </w:tabs>
      </w:pPr>
    </w:p>
    <w:p w14:paraId="74157B0A" w14:textId="58D2BDB3" w:rsidR="003542C8" w:rsidRDefault="003542C8" w:rsidP="000516A6">
      <w:pPr>
        <w:pStyle w:val="Body"/>
        <w:tabs>
          <w:tab w:val="left" w:pos="0"/>
        </w:tabs>
      </w:pPr>
      <w:r>
        <w:t>A couple helpful extension methods:</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3542C8" w:rsidRPr="009045E5" w14:paraId="1EE84EEE" w14:textId="77777777" w:rsidTr="003542C8">
        <w:tc>
          <w:tcPr>
            <w:tcW w:w="9576" w:type="dxa"/>
            <w:shd w:val="clear" w:color="auto" w:fill="F0F0F0"/>
          </w:tcPr>
          <w:p w14:paraId="6DDBA96A" w14:textId="4BBC7170"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w:t>
            </w:r>
            <w:r w:rsidRPr="000C3937">
              <w:rPr>
                <w:rFonts w:ascii="Consolas" w:eastAsia="Calibri" w:hAnsi="Consolas" w:cs="Consolas"/>
                <w:color w:val="008000"/>
                <w:sz w:val="20"/>
                <w:szCs w:val="20"/>
                <w:highlight w:val="white"/>
              </w:rPr>
              <w:t xml:space="preserve"> </w:t>
            </w:r>
            <w:r w:rsidRPr="000C3937">
              <w:rPr>
                <w:rFonts w:ascii="Consolas" w:eastAsia="Calibri" w:hAnsi="Consolas" w:cs="Consolas"/>
                <w:color w:val="808080"/>
                <w:sz w:val="20"/>
                <w:szCs w:val="20"/>
                <w:highlight w:val="white"/>
              </w:rPr>
              <w:t>&lt;summary&gt;</w:t>
            </w:r>
          </w:p>
          <w:p w14:paraId="1EFF2FBC" w14:textId="1758BAEB"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w:t>
            </w:r>
            <w:r w:rsidRPr="000C3937">
              <w:rPr>
                <w:rFonts w:ascii="Consolas" w:eastAsia="Calibri" w:hAnsi="Consolas" w:cs="Consolas"/>
                <w:color w:val="008000"/>
                <w:sz w:val="20"/>
                <w:szCs w:val="20"/>
                <w:highlight w:val="white"/>
              </w:rPr>
              <w:t xml:space="preserve"> Some useful string extensions.</w:t>
            </w:r>
          </w:p>
          <w:p w14:paraId="3ED70C40" w14:textId="42078C0F"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w:t>
            </w:r>
            <w:r w:rsidRPr="000C3937">
              <w:rPr>
                <w:rFonts w:ascii="Consolas" w:eastAsia="Calibri" w:hAnsi="Consolas" w:cs="Consolas"/>
                <w:color w:val="008000"/>
                <w:sz w:val="20"/>
                <w:szCs w:val="20"/>
                <w:highlight w:val="white"/>
              </w:rPr>
              <w:t xml:space="preserve"> </w:t>
            </w:r>
            <w:r w:rsidRPr="000C3937">
              <w:rPr>
                <w:rFonts w:ascii="Consolas" w:eastAsia="Calibri" w:hAnsi="Consolas" w:cs="Consolas"/>
                <w:color w:val="808080"/>
                <w:sz w:val="20"/>
                <w:szCs w:val="20"/>
                <w:highlight w:val="white"/>
              </w:rPr>
              <w:t>&lt;/summary&gt;</w:t>
            </w:r>
          </w:p>
          <w:p w14:paraId="5AFDBBA1" w14:textId="3694E840"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public</w:t>
            </w:r>
            <w:r w:rsidRPr="000C3937">
              <w:rPr>
                <w:rFonts w:ascii="Consolas" w:eastAsia="Calibri" w:hAnsi="Consolas" w:cs="Consolas"/>
                <w:color w:val="000000"/>
                <w:sz w:val="20"/>
                <w:szCs w:val="20"/>
                <w:highlight w:val="white"/>
              </w:rPr>
              <w:t xml:space="preserve"> </w:t>
            </w:r>
            <w:r w:rsidRPr="000C3937">
              <w:rPr>
                <w:rFonts w:ascii="Consolas" w:eastAsia="Calibri" w:hAnsi="Consolas" w:cs="Consolas"/>
                <w:color w:val="0000FF"/>
                <w:sz w:val="20"/>
                <w:szCs w:val="20"/>
                <w:highlight w:val="white"/>
              </w:rPr>
              <w:t>static</w:t>
            </w:r>
            <w:r w:rsidRPr="000C3937">
              <w:rPr>
                <w:rFonts w:ascii="Consolas" w:eastAsia="Calibri" w:hAnsi="Consolas" w:cs="Consolas"/>
                <w:color w:val="000000"/>
                <w:sz w:val="20"/>
                <w:szCs w:val="20"/>
                <w:highlight w:val="white"/>
              </w:rPr>
              <w:t xml:space="preserve"> </w:t>
            </w:r>
            <w:r w:rsidRPr="000C3937">
              <w:rPr>
                <w:rFonts w:ascii="Consolas" w:eastAsia="Calibri" w:hAnsi="Consolas" w:cs="Consolas"/>
                <w:color w:val="0000FF"/>
                <w:sz w:val="20"/>
                <w:szCs w:val="20"/>
                <w:highlight w:val="white"/>
              </w:rPr>
              <w:t>class</w:t>
            </w:r>
            <w:r w:rsidRPr="000C3937">
              <w:rPr>
                <w:rFonts w:ascii="Consolas" w:eastAsia="Calibri" w:hAnsi="Consolas" w:cs="Consolas"/>
                <w:color w:val="000000"/>
                <w:sz w:val="20"/>
                <w:szCs w:val="20"/>
                <w:highlight w:val="white"/>
              </w:rPr>
              <w:t xml:space="preserve"> </w:t>
            </w:r>
            <w:r w:rsidRPr="000C3937">
              <w:rPr>
                <w:rFonts w:ascii="Consolas" w:eastAsia="Calibri" w:hAnsi="Consolas" w:cs="Consolas"/>
                <w:color w:val="2B91AF"/>
                <w:sz w:val="20"/>
                <w:szCs w:val="20"/>
                <w:highlight w:val="white"/>
              </w:rPr>
              <w:t>ExtensionMethods</w:t>
            </w:r>
          </w:p>
          <w:p w14:paraId="5313FB29" w14:textId="099EC010"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00"/>
                <w:sz w:val="20"/>
                <w:szCs w:val="20"/>
                <w:highlight w:val="white"/>
              </w:rPr>
              <w:t>{</w:t>
            </w:r>
          </w:p>
          <w:p w14:paraId="40972E68" w14:textId="2CD752C4"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 xml:space="preserve">  ///</w:t>
            </w:r>
            <w:r w:rsidRPr="000C3937">
              <w:rPr>
                <w:rFonts w:ascii="Consolas" w:eastAsia="Calibri" w:hAnsi="Consolas" w:cs="Consolas"/>
                <w:color w:val="008000"/>
                <w:sz w:val="20"/>
                <w:szCs w:val="20"/>
                <w:highlight w:val="white"/>
              </w:rPr>
              <w:t xml:space="preserve"> </w:t>
            </w:r>
            <w:r w:rsidRPr="000C3937">
              <w:rPr>
                <w:rFonts w:ascii="Consolas" w:eastAsia="Calibri" w:hAnsi="Consolas" w:cs="Consolas"/>
                <w:color w:val="808080"/>
                <w:sz w:val="20"/>
                <w:szCs w:val="20"/>
                <w:highlight w:val="white"/>
              </w:rPr>
              <w:t>&lt;summary&gt;</w:t>
            </w:r>
          </w:p>
          <w:p w14:paraId="02DC35CF" w14:textId="42358640"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 xml:space="preserve">  ///</w:t>
            </w:r>
            <w:r w:rsidRPr="000C3937">
              <w:rPr>
                <w:rFonts w:ascii="Consolas" w:eastAsia="Calibri" w:hAnsi="Consolas" w:cs="Consolas"/>
                <w:color w:val="008000"/>
                <w:sz w:val="20"/>
                <w:szCs w:val="20"/>
                <w:highlight w:val="white"/>
              </w:rPr>
              <w:t xml:space="preserve"> Return everything to the left of the first </w:t>
            </w:r>
            <w:r w:rsidR="00B63A99" w:rsidRPr="000C3937">
              <w:rPr>
                <w:rFonts w:ascii="Consolas" w:eastAsia="Calibri" w:hAnsi="Consolas" w:cs="Consolas"/>
                <w:color w:val="008000"/>
                <w:sz w:val="20"/>
                <w:szCs w:val="20"/>
                <w:highlight w:val="white"/>
              </w:rPr>
              <w:t>occurrence</w:t>
            </w:r>
            <w:r w:rsidRPr="000C3937">
              <w:rPr>
                <w:rFonts w:ascii="Consolas" w:eastAsia="Calibri" w:hAnsi="Consolas" w:cs="Consolas"/>
                <w:color w:val="008000"/>
                <w:sz w:val="20"/>
                <w:szCs w:val="20"/>
                <w:highlight w:val="white"/>
              </w:rPr>
              <w:t xml:space="preserve"> of the specified string,</w:t>
            </w:r>
          </w:p>
          <w:p w14:paraId="5508FA80" w14:textId="1E454725"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 xml:space="preserve">  ///</w:t>
            </w:r>
            <w:r w:rsidRPr="000C3937">
              <w:rPr>
                <w:rFonts w:ascii="Consolas" w:eastAsia="Calibri" w:hAnsi="Consolas" w:cs="Consolas"/>
                <w:color w:val="008000"/>
                <w:sz w:val="20"/>
                <w:szCs w:val="20"/>
                <w:highlight w:val="white"/>
              </w:rPr>
              <w:t xml:space="preserve"> or the entire source string.</w:t>
            </w:r>
          </w:p>
          <w:p w14:paraId="547ED219" w14:textId="099AA520"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 xml:space="preserve">  ///</w:t>
            </w:r>
            <w:r w:rsidRPr="000C3937">
              <w:rPr>
                <w:rFonts w:ascii="Consolas" w:eastAsia="Calibri" w:hAnsi="Consolas" w:cs="Consolas"/>
                <w:color w:val="008000"/>
                <w:sz w:val="20"/>
                <w:szCs w:val="20"/>
                <w:highlight w:val="white"/>
              </w:rPr>
              <w:t xml:space="preserve"> </w:t>
            </w:r>
            <w:r w:rsidRPr="000C3937">
              <w:rPr>
                <w:rFonts w:ascii="Consolas" w:eastAsia="Calibri" w:hAnsi="Consolas" w:cs="Consolas"/>
                <w:color w:val="808080"/>
                <w:sz w:val="20"/>
                <w:szCs w:val="20"/>
                <w:highlight w:val="white"/>
              </w:rPr>
              <w:t>&lt;/summary&gt;</w:t>
            </w:r>
          </w:p>
          <w:p w14:paraId="204EF282" w14:textId="5E0B0103"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public</w:t>
            </w:r>
            <w:r w:rsidRPr="000C3937">
              <w:rPr>
                <w:rFonts w:ascii="Consolas" w:eastAsia="Calibri" w:hAnsi="Consolas" w:cs="Consolas"/>
                <w:color w:val="000000"/>
                <w:sz w:val="20"/>
                <w:szCs w:val="20"/>
                <w:highlight w:val="white"/>
              </w:rPr>
              <w:t xml:space="preserve"> </w:t>
            </w:r>
            <w:r w:rsidRPr="000C3937">
              <w:rPr>
                <w:rFonts w:ascii="Consolas" w:eastAsia="Calibri" w:hAnsi="Consolas" w:cs="Consolas"/>
                <w:color w:val="0000FF"/>
                <w:sz w:val="20"/>
                <w:szCs w:val="20"/>
                <w:highlight w:val="white"/>
              </w:rPr>
              <w:t>static</w:t>
            </w:r>
            <w:r w:rsidRPr="000C3937">
              <w:rPr>
                <w:rFonts w:ascii="Consolas" w:eastAsia="Calibri" w:hAnsi="Consolas" w:cs="Consolas"/>
                <w:color w:val="000000"/>
                <w:sz w:val="20"/>
                <w:szCs w:val="20"/>
                <w:highlight w:val="white"/>
              </w:rPr>
              <w:t xml:space="preserve"> </w:t>
            </w:r>
            <w:r w:rsidRPr="000C3937">
              <w:rPr>
                <w:rFonts w:ascii="Consolas" w:eastAsia="Calibri" w:hAnsi="Consolas" w:cs="Consolas"/>
                <w:color w:val="0000FF"/>
                <w:sz w:val="20"/>
                <w:szCs w:val="20"/>
                <w:highlight w:val="white"/>
              </w:rPr>
              <w:t>string</w:t>
            </w:r>
            <w:r w:rsidRPr="000C3937">
              <w:rPr>
                <w:rFonts w:ascii="Consolas" w:eastAsia="Calibri" w:hAnsi="Consolas" w:cs="Consolas"/>
                <w:color w:val="000000"/>
                <w:sz w:val="20"/>
                <w:szCs w:val="20"/>
                <w:highlight w:val="white"/>
              </w:rPr>
              <w:t xml:space="preserve"> LeftOf(</w:t>
            </w:r>
            <w:r w:rsidRPr="000C3937">
              <w:rPr>
                <w:rFonts w:ascii="Consolas" w:eastAsia="Calibri" w:hAnsi="Consolas" w:cs="Consolas"/>
                <w:color w:val="0000FF"/>
                <w:sz w:val="20"/>
                <w:szCs w:val="20"/>
                <w:highlight w:val="white"/>
              </w:rPr>
              <w:t>this</w:t>
            </w:r>
            <w:r w:rsidRPr="000C3937">
              <w:rPr>
                <w:rFonts w:ascii="Consolas" w:eastAsia="Calibri" w:hAnsi="Consolas" w:cs="Consolas"/>
                <w:color w:val="000000"/>
                <w:sz w:val="20"/>
                <w:szCs w:val="20"/>
                <w:highlight w:val="white"/>
              </w:rPr>
              <w:t xml:space="preserve"> </w:t>
            </w:r>
            <w:r w:rsidRPr="000C3937">
              <w:rPr>
                <w:rFonts w:ascii="Consolas" w:eastAsia="Calibri" w:hAnsi="Consolas" w:cs="Consolas"/>
                <w:color w:val="2B91AF"/>
                <w:sz w:val="20"/>
                <w:szCs w:val="20"/>
                <w:highlight w:val="white"/>
              </w:rPr>
              <w:t>String</w:t>
            </w:r>
            <w:r w:rsidRPr="000C3937">
              <w:rPr>
                <w:rFonts w:ascii="Consolas" w:eastAsia="Calibri" w:hAnsi="Consolas" w:cs="Consolas"/>
                <w:color w:val="000000"/>
                <w:sz w:val="20"/>
                <w:szCs w:val="20"/>
                <w:highlight w:val="white"/>
              </w:rPr>
              <w:t xml:space="preserve"> src, </w:t>
            </w:r>
            <w:r w:rsidRPr="000C3937">
              <w:rPr>
                <w:rFonts w:ascii="Consolas" w:eastAsia="Calibri" w:hAnsi="Consolas" w:cs="Consolas"/>
                <w:color w:val="0000FF"/>
                <w:sz w:val="20"/>
                <w:szCs w:val="20"/>
                <w:highlight w:val="white"/>
              </w:rPr>
              <w:t>string</w:t>
            </w:r>
            <w:r w:rsidRPr="000C3937">
              <w:rPr>
                <w:rFonts w:ascii="Consolas" w:eastAsia="Calibri" w:hAnsi="Consolas" w:cs="Consolas"/>
                <w:color w:val="000000"/>
                <w:sz w:val="20"/>
                <w:szCs w:val="20"/>
                <w:highlight w:val="white"/>
              </w:rPr>
              <w:t xml:space="preserve"> s)</w:t>
            </w:r>
          </w:p>
          <w:p w14:paraId="0FBA2E82" w14:textId="2100BADB"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00"/>
                <w:sz w:val="20"/>
                <w:szCs w:val="20"/>
                <w:highlight w:val="white"/>
              </w:rPr>
              <w:t xml:space="preserve">  {</w:t>
            </w:r>
          </w:p>
          <w:p w14:paraId="7496FD6D" w14:textId="76533944"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string</w:t>
            </w:r>
            <w:r w:rsidRPr="000C3937">
              <w:rPr>
                <w:rFonts w:ascii="Consolas" w:eastAsia="Calibri" w:hAnsi="Consolas" w:cs="Consolas"/>
                <w:color w:val="000000"/>
                <w:sz w:val="20"/>
                <w:szCs w:val="20"/>
                <w:highlight w:val="white"/>
              </w:rPr>
              <w:t xml:space="preserve"> ret = src;</w:t>
            </w:r>
          </w:p>
          <w:p w14:paraId="5F853462" w14:textId="400F6AB9"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int</w:t>
            </w:r>
            <w:r w:rsidRPr="000C3937">
              <w:rPr>
                <w:rFonts w:ascii="Consolas" w:eastAsia="Calibri" w:hAnsi="Consolas" w:cs="Consolas"/>
                <w:color w:val="000000"/>
                <w:sz w:val="20"/>
                <w:szCs w:val="20"/>
                <w:highlight w:val="white"/>
              </w:rPr>
              <w:t xml:space="preserve"> idx = src.IndexOf(s);</w:t>
            </w:r>
          </w:p>
          <w:p w14:paraId="14378220" w14:textId="77777777"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p>
          <w:p w14:paraId="3087B608" w14:textId="40F1CAEE"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if</w:t>
            </w:r>
            <w:r w:rsidRPr="000C3937">
              <w:rPr>
                <w:rFonts w:ascii="Consolas" w:eastAsia="Calibri" w:hAnsi="Consolas" w:cs="Consolas"/>
                <w:color w:val="000000"/>
                <w:sz w:val="20"/>
                <w:szCs w:val="20"/>
                <w:highlight w:val="white"/>
              </w:rPr>
              <w:t xml:space="preserve"> (idx != -1)</w:t>
            </w:r>
          </w:p>
          <w:p w14:paraId="615F116B" w14:textId="648C322E"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00"/>
                <w:sz w:val="20"/>
                <w:szCs w:val="20"/>
                <w:highlight w:val="white"/>
              </w:rPr>
              <w:t xml:space="preserve">    {</w:t>
            </w:r>
          </w:p>
          <w:p w14:paraId="172C1EC6" w14:textId="20F235B9"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00"/>
                <w:sz w:val="20"/>
                <w:szCs w:val="20"/>
                <w:highlight w:val="white"/>
              </w:rPr>
              <w:t xml:space="preserve">      ret = src.Substring(0, idx);</w:t>
            </w:r>
          </w:p>
          <w:p w14:paraId="12A550CC" w14:textId="372A3635"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00"/>
                <w:sz w:val="20"/>
                <w:szCs w:val="20"/>
                <w:highlight w:val="white"/>
              </w:rPr>
              <w:t xml:space="preserve">    }</w:t>
            </w:r>
          </w:p>
          <w:p w14:paraId="6B1964CB" w14:textId="77777777"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p>
          <w:p w14:paraId="483CB2E9" w14:textId="4A4CE034"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return</w:t>
            </w:r>
            <w:r w:rsidRPr="000C3937">
              <w:rPr>
                <w:rFonts w:ascii="Consolas" w:eastAsia="Calibri" w:hAnsi="Consolas" w:cs="Consolas"/>
                <w:color w:val="000000"/>
                <w:sz w:val="20"/>
                <w:szCs w:val="20"/>
                <w:highlight w:val="white"/>
              </w:rPr>
              <w:t xml:space="preserve"> ret;</w:t>
            </w:r>
          </w:p>
          <w:p w14:paraId="5BA87587" w14:textId="3ADC3361"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00"/>
                <w:sz w:val="20"/>
                <w:szCs w:val="20"/>
                <w:highlight w:val="white"/>
              </w:rPr>
              <w:t xml:space="preserve">  }</w:t>
            </w:r>
          </w:p>
          <w:p w14:paraId="68B1908F" w14:textId="77777777"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p>
          <w:p w14:paraId="7F03B9F4" w14:textId="05F3EBE6"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 xml:space="preserve">  ///</w:t>
            </w:r>
            <w:r w:rsidRPr="000C3937">
              <w:rPr>
                <w:rFonts w:ascii="Consolas" w:eastAsia="Calibri" w:hAnsi="Consolas" w:cs="Consolas"/>
                <w:color w:val="008000"/>
                <w:sz w:val="20"/>
                <w:szCs w:val="20"/>
                <w:highlight w:val="white"/>
              </w:rPr>
              <w:t xml:space="preserve"> </w:t>
            </w:r>
            <w:r w:rsidRPr="000C3937">
              <w:rPr>
                <w:rFonts w:ascii="Consolas" w:eastAsia="Calibri" w:hAnsi="Consolas" w:cs="Consolas"/>
                <w:color w:val="808080"/>
                <w:sz w:val="20"/>
                <w:szCs w:val="20"/>
                <w:highlight w:val="white"/>
              </w:rPr>
              <w:t>&lt;summary&gt;</w:t>
            </w:r>
          </w:p>
          <w:p w14:paraId="4D01B715" w14:textId="6350C133"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 xml:space="preserve">  ///</w:t>
            </w:r>
            <w:r w:rsidRPr="000C3937">
              <w:rPr>
                <w:rFonts w:ascii="Consolas" w:eastAsia="Calibri" w:hAnsi="Consolas" w:cs="Consolas"/>
                <w:color w:val="008000"/>
                <w:sz w:val="20"/>
                <w:szCs w:val="20"/>
                <w:highlight w:val="white"/>
              </w:rPr>
              <w:t xml:space="preserve"> Return everything to the right of the first occu</w:t>
            </w:r>
            <w:r w:rsidR="00B63A99" w:rsidRPr="000C3937">
              <w:rPr>
                <w:rFonts w:ascii="Consolas" w:eastAsia="Calibri" w:hAnsi="Consolas" w:cs="Consolas"/>
                <w:color w:val="008000"/>
                <w:sz w:val="20"/>
                <w:szCs w:val="20"/>
                <w:highlight w:val="white"/>
              </w:rPr>
              <w:t>r</w:t>
            </w:r>
            <w:r w:rsidRPr="000C3937">
              <w:rPr>
                <w:rFonts w:ascii="Consolas" w:eastAsia="Calibri" w:hAnsi="Consolas" w:cs="Consolas"/>
                <w:color w:val="008000"/>
                <w:sz w:val="20"/>
                <w:szCs w:val="20"/>
                <w:highlight w:val="white"/>
              </w:rPr>
              <w:t>r</w:t>
            </w:r>
            <w:r w:rsidR="00B63A99" w:rsidRPr="000C3937">
              <w:rPr>
                <w:rFonts w:ascii="Consolas" w:eastAsia="Calibri" w:hAnsi="Consolas" w:cs="Consolas"/>
                <w:color w:val="008000"/>
                <w:sz w:val="20"/>
                <w:szCs w:val="20"/>
                <w:highlight w:val="white"/>
              </w:rPr>
              <w:t>e</w:t>
            </w:r>
            <w:r w:rsidRPr="000C3937">
              <w:rPr>
                <w:rFonts w:ascii="Consolas" w:eastAsia="Calibri" w:hAnsi="Consolas" w:cs="Consolas"/>
                <w:color w:val="008000"/>
                <w:sz w:val="20"/>
                <w:szCs w:val="20"/>
                <w:highlight w:val="white"/>
              </w:rPr>
              <w:t>nce of the specified string,</w:t>
            </w:r>
          </w:p>
          <w:p w14:paraId="55D97AC4" w14:textId="78518850"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 xml:space="preserve">  ///</w:t>
            </w:r>
            <w:r w:rsidRPr="000C3937">
              <w:rPr>
                <w:rFonts w:ascii="Consolas" w:eastAsia="Calibri" w:hAnsi="Consolas" w:cs="Consolas"/>
                <w:color w:val="008000"/>
                <w:sz w:val="20"/>
                <w:szCs w:val="20"/>
                <w:highlight w:val="white"/>
              </w:rPr>
              <w:t xml:space="preserve"> or an empty string.</w:t>
            </w:r>
          </w:p>
          <w:p w14:paraId="13479EC0" w14:textId="6AE76CFB"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 xml:space="preserve">  ///</w:t>
            </w:r>
            <w:r w:rsidRPr="000C3937">
              <w:rPr>
                <w:rFonts w:ascii="Consolas" w:eastAsia="Calibri" w:hAnsi="Consolas" w:cs="Consolas"/>
                <w:color w:val="008000"/>
                <w:sz w:val="20"/>
                <w:szCs w:val="20"/>
                <w:highlight w:val="white"/>
              </w:rPr>
              <w:t xml:space="preserve"> </w:t>
            </w:r>
            <w:r w:rsidRPr="000C3937">
              <w:rPr>
                <w:rFonts w:ascii="Consolas" w:eastAsia="Calibri" w:hAnsi="Consolas" w:cs="Consolas"/>
                <w:color w:val="808080"/>
                <w:sz w:val="20"/>
                <w:szCs w:val="20"/>
                <w:highlight w:val="white"/>
              </w:rPr>
              <w:t>&lt;/summary&gt;</w:t>
            </w:r>
          </w:p>
          <w:p w14:paraId="3DA1F4A8" w14:textId="4B4CC634"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 xml:space="preserve">  </w:t>
            </w:r>
            <w:r w:rsidRPr="000C3937">
              <w:rPr>
                <w:rFonts w:ascii="Consolas" w:eastAsia="Calibri" w:hAnsi="Consolas" w:cs="Consolas"/>
                <w:color w:val="0000FF"/>
                <w:sz w:val="20"/>
                <w:szCs w:val="20"/>
                <w:highlight w:val="white"/>
              </w:rPr>
              <w:t>public</w:t>
            </w:r>
            <w:r w:rsidRPr="000C3937">
              <w:rPr>
                <w:rFonts w:ascii="Consolas" w:eastAsia="Calibri" w:hAnsi="Consolas" w:cs="Consolas"/>
                <w:color w:val="000000"/>
                <w:sz w:val="20"/>
                <w:szCs w:val="20"/>
                <w:highlight w:val="white"/>
              </w:rPr>
              <w:t xml:space="preserve"> </w:t>
            </w:r>
            <w:r w:rsidRPr="000C3937">
              <w:rPr>
                <w:rFonts w:ascii="Consolas" w:eastAsia="Calibri" w:hAnsi="Consolas" w:cs="Consolas"/>
                <w:color w:val="0000FF"/>
                <w:sz w:val="20"/>
                <w:szCs w:val="20"/>
                <w:highlight w:val="white"/>
              </w:rPr>
              <w:t>static</w:t>
            </w:r>
            <w:r w:rsidRPr="000C3937">
              <w:rPr>
                <w:rFonts w:ascii="Consolas" w:eastAsia="Calibri" w:hAnsi="Consolas" w:cs="Consolas"/>
                <w:color w:val="000000"/>
                <w:sz w:val="20"/>
                <w:szCs w:val="20"/>
                <w:highlight w:val="white"/>
              </w:rPr>
              <w:t xml:space="preserve"> </w:t>
            </w:r>
            <w:r w:rsidRPr="000C3937">
              <w:rPr>
                <w:rFonts w:ascii="Consolas" w:eastAsia="Calibri" w:hAnsi="Consolas" w:cs="Consolas"/>
                <w:color w:val="0000FF"/>
                <w:sz w:val="20"/>
                <w:szCs w:val="20"/>
                <w:highlight w:val="white"/>
              </w:rPr>
              <w:t>string</w:t>
            </w:r>
            <w:r w:rsidRPr="000C3937">
              <w:rPr>
                <w:rFonts w:ascii="Consolas" w:eastAsia="Calibri" w:hAnsi="Consolas" w:cs="Consolas"/>
                <w:color w:val="000000"/>
                <w:sz w:val="20"/>
                <w:szCs w:val="20"/>
                <w:highlight w:val="white"/>
              </w:rPr>
              <w:t xml:space="preserve"> RightOf(</w:t>
            </w:r>
            <w:r w:rsidRPr="000C3937">
              <w:rPr>
                <w:rFonts w:ascii="Consolas" w:eastAsia="Calibri" w:hAnsi="Consolas" w:cs="Consolas"/>
                <w:color w:val="0000FF"/>
                <w:sz w:val="20"/>
                <w:szCs w:val="20"/>
                <w:highlight w:val="white"/>
              </w:rPr>
              <w:t>this</w:t>
            </w:r>
            <w:r w:rsidRPr="000C3937">
              <w:rPr>
                <w:rFonts w:ascii="Consolas" w:eastAsia="Calibri" w:hAnsi="Consolas" w:cs="Consolas"/>
                <w:color w:val="000000"/>
                <w:sz w:val="20"/>
                <w:szCs w:val="20"/>
                <w:highlight w:val="white"/>
              </w:rPr>
              <w:t xml:space="preserve"> </w:t>
            </w:r>
            <w:r w:rsidRPr="000C3937">
              <w:rPr>
                <w:rFonts w:ascii="Consolas" w:eastAsia="Calibri" w:hAnsi="Consolas" w:cs="Consolas"/>
                <w:color w:val="2B91AF"/>
                <w:sz w:val="20"/>
                <w:szCs w:val="20"/>
                <w:highlight w:val="white"/>
              </w:rPr>
              <w:t>String</w:t>
            </w:r>
            <w:r w:rsidRPr="000C3937">
              <w:rPr>
                <w:rFonts w:ascii="Consolas" w:eastAsia="Calibri" w:hAnsi="Consolas" w:cs="Consolas"/>
                <w:color w:val="000000"/>
                <w:sz w:val="20"/>
                <w:szCs w:val="20"/>
                <w:highlight w:val="white"/>
              </w:rPr>
              <w:t xml:space="preserve"> src, </w:t>
            </w:r>
            <w:r w:rsidRPr="000C3937">
              <w:rPr>
                <w:rFonts w:ascii="Consolas" w:eastAsia="Calibri" w:hAnsi="Consolas" w:cs="Consolas"/>
                <w:color w:val="0000FF"/>
                <w:sz w:val="20"/>
                <w:szCs w:val="20"/>
                <w:highlight w:val="white"/>
              </w:rPr>
              <w:t>string</w:t>
            </w:r>
            <w:r w:rsidRPr="000C3937">
              <w:rPr>
                <w:rFonts w:ascii="Consolas" w:eastAsia="Calibri" w:hAnsi="Consolas" w:cs="Consolas"/>
                <w:color w:val="000000"/>
                <w:sz w:val="20"/>
                <w:szCs w:val="20"/>
                <w:highlight w:val="white"/>
              </w:rPr>
              <w:t xml:space="preserve"> s)</w:t>
            </w:r>
          </w:p>
          <w:p w14:paraId="0933A0C2" w14:textId="5B5C9DD1"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 xml:space="preserve">  </w:t>
            </w:r>
            <w:r w:rsidRPr="000C3937">
              <w:rPr>
                <w:rFonts w:ascii="Consolas" w:eastAsia="Calibri" w:hAnsi="Consolas" w:cs="Consolas"/>
                <w:color w:val="000000"/>
                <w:sz w:val="20"/>
                <w:szCs w:val="20"/>
                <w:highlight w:val="white"/>
              </w:rPr>
              <w:t>{</w:t>
            </w:r>
          </w:p>
          <w:p w14:paraId="1CAAF025" w14:textId="4B120884"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 xml:space="preserve">    </w:t>
            </w:r>
            <w:r w:rsidRPr="000C3937">
              <w:rPr>
                <w:rFonts w:ascii="Consolas" w:eastAsia="Calibri" w:hAnsi="Consolas" w:cs="Consolas"/>
                <w:color w:val="0000FF"/>
                <w:sz w:val="20"/>
                <w:szCs w:val="20"/>
                <w:highlight w:val="white"/>
              </w:rPr>
              <w:t>string</w:t>
            </w:r>
            <w:r w:rsidRPr="000C3937">
              <w:rPr>
                <w:rFonts w:ascii="Consolas" w:eastAsia="Calibri" w:hAnsi="Consolas" w:cs="Consolas"/>
                <w:color w:val="000000"/>
                <w:sz w:val="20"/>
                <w:szCs w:val="20"/>
                <w:highlight w:val="white"/>
              </w:rPr>
              <w:t xml:space="preserve"> ret = </w:t>
            </w:r>
            <w:r w:rsidRPr="000C3937">
              <w:rPr>
                <w:rFonts w:ascii="Consolas" w:eastAsia="Calibri" w:hAnsi="Consolas" w:cs="Consolas"/>
                <w:color w:val="2B91AF"/>
                <w:sz w:val="20"/>
                <w:szCs w:val="20"/>
                <w:highlight w:val="white"/>
              </w:rPr>
              <w:t>String</w:t>
            </w:r>
            <w:r w:rsidRPr="000C3937">
              <w:rPr>
                <w:rFonts w:ascii="Consolas" w:eastAsia="Calibri" w:hAnsi="Consolas" w:cs="Consolas"/>
                <w:color w:val="000000"/>
                <w:sz w:val="20"/>
                <w:szCs w:val="20"/>
                <w:highlight w:val="white"/>
              </w:rPr>
              <w:t>.Empty;</w:t>
            </w:r>
          </w:p>
          <w:p w14:paraId="64CB81B9" w14:textId="07CDD8FB"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 xml:space="preserve">    </w:t>
            </w:r>
            <w:r w:rsidRPr="000C3937">
              <w:rPr>
                <w:rFonts w:ascii="Consolas" w:eastAsia="Calibri" w:hAnsi="Consolas" w:cs="Consolas"/>
                <w:color w:val="0000FF"/>
                <w:sz w:val="20"/>
                <w:szCs w:val="20"/>
                <w:highlight w:val="white"/>
              </w:rPr>
              <w:t>int</w:t>
            </w:r>
            <w:r w:rsidRPr="000C3937">
              <w:rPr>
                <w:rFonts w:ascii="Consolas" w:eastAsia="Calibri" w:hAnsi="Consolas" w:cs="Consolas"/>
                <w:color w:val="000000"/>
                <w:sz w:val="20"/>
                <w:szCs w:val="20"/>
                <w:highlight w:val="white"/>
              </w:rPr>
              <w:t xml:space="preserve"> idx = src.IndexOf(s);</w:t>
            </w:r>
          </w:p>
          <w:p w14:paraId="6E3C7E94" w14:textId="77777777"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p>
          <w:p w14:paraId="21D0F4F2" w14:textId="363B635E"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lastRenderedPageBreak/>
              <w:t xml:space="preserve">    </w:t>
            </w:r>
            <w:r w:rsidRPr="000C3937">
              <w:rPr>
                <w:rFonts w:ascii="Consolas" w:eastAsia="Calibri" w:hAnsi="Consolas" w:cs="Consolas"/>
                <w:color w:val="0000FF"/>
                <w:sz w:val="20"/>
                <w:szCs w:val="20"/>
                <w:highlight w:val="white"/>
              </w:rPr>
              <w:t>if</w:t>
            </w:r>
            <w:r w:rsidRPr="000C3937">
              <w:rPr>
                <w:rFonts w:ascii="Consolas" w:eastAsia="Calibri" w:hAnsi="Consolas" w:cs="Consolas"/>
                <w:color w:val="000000"/>
                <w:sz w:val="20"/>
                <w:szCs w:val="20"/>
                <w:highlight w:val="white"/>
              </w:rPr>
              <w:t xml:space="preserve"> (idx != -1)</w:t>
            </w:r>
          </w:p>
          <w:p w14:paraId="6851A115" w14:textId="3CCB8DFB"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 xml:space="preserve">    </w:t>
            </w:r>
            <w:r w:rsidRPr="000C3937">
              <w:rPr>
                <w:rFonts w:ascii="Consolas" w:eastAsia="Calibri" w:hAnsi="Consolas" w:cs="Consolas"/>
                <w:color w:val="000000"/>
                <w:sz w:val="20"/>
                <w:szCs w:val="20"/>
                <w:highlight w:val="white"/>
              </w:rPr>
              <w:t>{</w:t>
            </w:r>
          </w:p>
          <w:p w14:paraId="1E9D932C" w14:textId="48E1DC5B"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 xml:space="preserve">      </w:t>
            </w:r>
            <w:r w:rsidRPr="000C3937">
              <w:rPr>
                <w:rFonts w:ascii="Consolas" w:eastAsia="Calibri" w:hAnsi="Consolas" w:cs="Consolas"/>
                <w:color w:val="000000"/>
                <w:sz w:val="20"/>
                <w:szCs w:val="20"/>
                <w:highlight w:val="white"/>
              </w:rPr>
              <w:t>ret = src.Substring(idx + s.Length);</w:t>
            </w:r>
          </w:p>
          <w:p w14:paraId="1E23D215" w14:textId="0134177F"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 xml:space="preserve">    </w:t>
            </w:r>
            <w:r w:rsidRPr="000C3937">
              <w:rPr>
                <w:rFonts w:ascii="Consolas" w:eastAsia="Calibri" w:hAnsi="Consolas" w:cs="Consolas"/>
                <w:color w:val="000000"/>
                <w:sz w:val="20"/>
                <w:szCs w:val="20"/>
                <w:highlight w:val="white"/>
              </w:rPr>
              <w:t>}</w:t>
            </w:r>
          </w:p>
          <w:p w14:paraId="5F3F33F6" w14:textId="77777777"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p>
          <w:p w14:paraId="16B95763" w14:textId="467607B4"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 xml:space="preserve">  </w:t>
            </w:r>
            <w:r w:rsidRPr="000C3937">
              <w:rPr>
                <w:rFonts w:ascii="Consolas" w:eastAsia="Calibri" w:hAnsi="Consolas" w:cs="Consolas"/>
                <w:color w:val="0000FF"/>
                <w:sz w:val="20"/>
                <w:szCs w:val="20"/>
                <w:highlight w:val="white"/>
              </w:rPr>
              <w:t>return</w:t>
            </w:r>
            <w:r w:rsidRPr="000C3937">
              <w:rPr>
                <w:rFonts w:ascii="Consolas" w:eastAsia="Calibri" w:hAnsi="Consolas" w:cs="Consolas"/>
                <w:color w:val="000000"/>
                <w:sz w:val="20"/>
                <w:szCs w:val="20"/>
                <w:highlight w:val="white"/>
              </w:rPr>
              <w:t xml:space="preserve"> ret;</w:t>
            </w:r>
          </w:p>
          <w:p w14:paraId="1F2980C1" w14:textId="521EE2E9" w:rsidR="003542C8" w:rsidRPr="000C3937" w:rsidRDefault="003542C8" w:rsidP="003542C8">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00"/>
                <w:sz w:val="20"/>
                <w:szCs w:val="20"/>
                <w:highlight w:val="white"/>
              </w:rPr>
              <w:t>}</w:t>
            </w:r>
          </w:p>
          <w:p w14:paraId="0398FB2B" w14:textId="3AA1D7AC" w:rsidR="003542C8" w:rsidRPr="009045E5" w:rsidRDefault="003542C8" w:rsidP="003542C8">
            <w:pPr>
              <w:autoSpaceDE w:val="0"/>
              <w:autoSpaceDN w:val="0"/>
              <w:adjustRightInd w:val="0"/>
              <w:spacing w:after="0" w:line="240" w:lineRule="auto"/>
              <w:rPr>
                <w:rFonts w:ascii="Consolas" w:eastAsia="Calibri" w:hAnsi="Consolas" w:cs="Consolas"/>
                <w:noProof/>
                <w:sz w:val="20"/>
                <w:szCs w:val="20"/>
              </w:rPr>
            </w:pPr>
          </w:p>
        </w:tc>
      </w:tr>
    </w:tbl>
    <w:p w14:paraId="771E19DA" w14:textId="54A47A21" w:rsidR="003542C8" w:rsidRDefault="003542C8" w:rsidP="000516A6">
      <w:pPr>
        <w:pStyle w:val="Body"/>
        <w:tabs>
          <w:tab w:val="left" w:pos="0"/>
        </w:tabs>
      </w:pPr>
      <w:r>
        <w:lastRenderedPageBreak/>
        <w:t>And the program itself:</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B63A99" w:rsidRPr="009045E5" w14:paraId="05A5B9B7" w14:textId="77777777" w:rsidTr="00ED6457">
        <w:tc>
          <w:tcPr>
            <w:tcW w:w="9576" w:type="dxa"/>
            <w:shd w:val="clear" w:color="auto" w:fill="F0F0F0"/>
          </w:tcPr>
          <w:p w14:paraId="1D8D8D6F" w14:textId="77777777"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class</w:t>
            </w:r>
            <w:r w:rsidRPr="000C3937">
              <w:rPr>
                <w:rFonts w:ascii="Consolas" w:eastAsia="Calibri" w:hAnsi="Consolas" w:cs="Consolas"/>
                <w:color w:val="000000"/>
                <w:sz w:val="20"/>
                <w:szCs w:val="20"/>
                <w:highlight w:val="white"/>
              </w:rPr>
              <w:t xml:space="preserve"> </w:t>
            </w:r>
            <w:r w:rsidRPr="000C3937">
              <w:rPr>
                <w:rFonts w:ascii="Consolas" w:eastAsia="Calibri" w:hAnsi="Consolas" w:cs="Consolas"/>
                <w:color w:val="2B91AF"/>
                <w:sz w:val="20"/>
                <w:szCs w:val="20"/>
                <w:highlight w:val="white"/>
              </w:rPr>
              <w:t>Program</w:t>
            </w:r>
          </w:p>
          <w:p w14:paraId="5A778C1A" w14:textId="77777777"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00"/>
                <w:sz w:val="20"/>
                <w:szCs w:val="20"/>
                <w:highlight w:val="white"/>
              </w:rPr>
              <w:t>{</w:t>
            </w:r>
          </w:p>
          <w:p w14:paraId="3746A4CD" w14:textId="4921722B"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static</w:t>
            </w:r>
            <w:r w:rsidRPr="000C3937">
              <w:rPr>
                <w:rFonts w:ascii="Consolas" w:eastAsia="Calibri" w:hAnsi="Consolas" w:cs="Consolas"/>
                <w:color w:val="000000"/>
                <w:sz w:val="20"/>
                <w:szCs w:val="20"/>
                <w:highlight w:val="white"/>
              </w:rPr>
              <w:t xml:space="preserve"> </w:t>
            </w:r>
            <w:r w:rsidRPr="000C3937">
              <w:rPr>
                <w:rFonts w:ascii="Consolas" w:eastAsia="Calibri" w:hAnsi="Consolas" w:cs="Consolas"/>
                <w:color w:val="2B91AF"/>
                <w:sz w:val="20"/>
                <w:szCs w:val="20"/>
                <w:highlight w:val="white"/>
              </w:rPr>
              <w:t>Semaphore</w:t>
            </w:r>
            <w:r w:rsidRPr="000C3937">
              <w:rPr>
                <w:rFonts w:ascii="Consolas" w:eastAsia="Calibri" w:hAnsi="Consolas" w:cs="Consolas"/>
                <w:color w:val="000000"/>
                <w:sz w:val="20"/>
                <w:szCs w:val="20"/>
                <w:highlight w:val="white"/>
              </w:rPr>
              <w:t xml:space="preserve"> sem;</w:t>
            </w:r>
          </w:p>
          <w:p w14:paraId="2C2D20C5" w14:textId="77777777"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p>
          <w:p w14:paraId="5A4EE64E" w14:textId="7A9DAB4B"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static</w:t>
            </w:r>
            <w:r w:rsidRPr="000C3937">
              <w:rPr>
                <w:rFonts w:ascii="Consolas" w:eastAsia="Calibri" w:hAnsi="Consolas" w:cs="Consolas"/>
                <w:color w:val="000000"/>
                <w:sz w:val="20"/>
                <w:szCs w:val="20"/>
                <w:highlight w:val="white"/>
              </w:rPr>
              <w:t xml:space="preserve"> </w:t>
            </w:r>
            <w:r w:rsidRPr="000C3937">
              <w:rPr>
                <w:rFonts w:ascii="Consolas" w:eastAsia="Calibri" w:hAnsi="Consolas" w:cs="Consolas"/>
                <w:color w:val="0000FF"/>
                <w:sz w:val="20"/>
                <w:szCs w:val="20"/>
                <w:highlight w:val="white"/>
              </w:rPr>
              <w:t>void</w:t>
            </w:r>
            <w:r w:rsidRPr="000C3937">
              <w:rPr>
                <w:rFonts w:ascii="Consolas" w:eastAsia="Calibri" w:hAnsi="Consolas" w:cs="Consolas"/>
                <w:color w:val="000000"/>
                <w:sz w:val="20"/>
                <w:szCs w:val="20"/>
                <w:highlight w:val="white"/>
              </w:rPr>
              <w:t xml:space="preserve"> Main(</w:t>
            </w:r>
            <w:r w:rsidRPr="000C3937">
              <w:rPr>
                <w:rFonts w:ascii="Consolas" w:eastAsia="Calibri" w:hAnsi="Consolas" w:cs="Consolas"/>
                <w:color w:val="0000FF"/>
                <w:sz w:val="20"/>
                <w:szCs w:val="20"/>
                <w:highlight w:val="white"/>
              </w:rPr>
              <w:t>string</w:t>
            </w:r>
            <w:r w:rsidRPr="000C3937">
              <w:rPr>
                <w:rFonts w:ascii="Consolas" w:eastAsia="Calibri" w:hAnsi="Consolas" w:cs="Consolas"/>
                <w:color w:val="000000"/>
                <w:sz w:val="20"/>
                <w:szCs w:val="20"/>
                <w:highlight w:val="white"/>
              </w:rPr>
              <w:t>[] args)</w:t>
            </w:r>
          </w:p>
          <w:p w14:paraId="1FE615C8" w14:textId="0DC149B8"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000000"/>
                <w:sz w:val="20"/>
                <w:szCs w:val="20"/>
                <w:highlight w:val="white"/>
              </w:rPr>
              <w:t>{</w:t>
            </w:r>
          </w:p>
          <w:p w14:paraId="58DE4C28" w14:textId="6BF3815F"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008000"/>
                <w:sz w:val="20"/>
                <w:szCs w:val="20"/>
                <w:highlight w:val="white"/>
              </w:rPr>
              <w:t>// Supports 20 simultaneous connections.</w:t>
            </w:r>
          </w:p>
          <w:p w14:paraId="631C84B4" w14:textId="417D0B9D"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000000"/>
                <w:sz w:val="20"/>
                <w:szCs w:val="20"/>
                <w:highlight w:val="white"/>
              </w:rPr>
              <w:t xml:space="preserve">sem = </w:t>
            </w:r>
            <w:r w:rsidRPr="000C3937">
              <w:rPr>
                <w:rFonts w:ascii="Consolas" w:eastAsia="Calibri" w:hAnsi="Consolas" w:cs="Consolas"/>
                <w:color w:val="0000FF"/>
                <w:sz w:val="20"/>
                <w:szCs w:val="20"/>
                <w:highlight w:val="white"/>
              </w:rPr>
              <w:t>new</w:t>
            </w:r>
            <w:r w:rsidRPr="000C3937">
              <w:rPr>
                <w:rFonts w:ascii="Consolas" w:eastAsia="Calibri" w:hAnsi="Consolas" w:cs="Consolas"/>
                <w:color w:val="000000"/>
                <w:sz w:val="20"/>
                <w:szCs w:val="20"/>
                <w:highlight w:val="white"/>
              </w:rPr>
              <w:t xml:space="preserve"> </w:t>
            </w:r>
            <w:r w:rsidRPr="000C3937">
              <w:rPr>
                <w:rFonts w:ascii="Consolas" w:eastAsia="Calibri" w:hAnsi="Consolas" w:cs="Consolas"/>
                <w:color w:val="2B91AF"/>
                <w:sz w:val="20"/>
                <w:szCs w:val="20"/>
                <w:highlight w:val="white"/>
              </w:rPr>
              <w:t>Semaphore</w:t>
            </w:r>
            <w:r w:rsidRPr="000C3937">
              <w:rPr>
                <w:rFonts w:ascii="Consolas" w:eastAsia="Calibri" w:hAnsi="Consolas" w:cs="Consolas"/>
                <w:color w:val="000000"/>
                <w:sz w:val="20"/>
                <w:szCs w:val="20"/>
                <w:highlight w:val="white"/>
              </w:rPr>
              <w:t>(20, 20);</w:t>
            </w:r>
          </w:p>
          <w:p w14:paraId="581BD5FD" w14:textId="4EFD6587"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2B91AF"/>
                <w:sz w:val="20"/>
                <w:szCs w:val="20"/>
                <w:highlight w:val="white"/>
              </w:rPr>
              <w:t>HttpListener</w:t>
            </w:r>
            <w:r w:rsidRPr="000C3937">
              <w:rPr>
                <w:rFonts w:ascii="Consolas" w:eastAsia="Calibri" w:hAnsi="Consolas" w:cs="Consolas"/>
                <w:color w:val="000000"/>
                <w:sz w:val="20"/>
                <w:szCs w:val="20"/>
                <w:highlight w:val="white"/>
              </w:rPr>
              <w:t xml:space="preserve"> listener = </w:t>
            </w:r>
            <w:r w:rsidRPr="000C3937">
              <w:rPr>
                <w:rFonts w:ascii="Consolas" w:eastAsia="Calibri" w:hAnsi="Consolas" w:cs="Consolas"/>
                <w:color w:val="0000FF"/>
                <w:sz w:val="20"/>
                <w:szCs w:val="20"/>
                <w:highlight w:val="white"/>
              </w:rPr>
              <w:t>new</w:t>
            </w:r>
            <w:r w:rsidRPr="000C3937">
              <w:rPr>
                <w:rFonts w:ascii="Consolas" w:eastAsia="Calibri" w:hAnsi="Consolas" w:cs="Consolas"/>
                <w:color w:val="000000"/>
                <w:sz w:val="20"/>
                <w:szCs w:val="20"/>
                <w:highlight w:val="white"/>
              </w:rPr>
              <w:t xml:space="preserve"> </w:t>
            </w:r>
            <w:r w:rsidRPr="000C3937">
              <w:rPr>
                <w:rFonts w:ascii="Consolas" w:eastAsia="Calibri" w:hAnsi="Consolas" w:cs="Consolas"/>
                <w:color w:val="2B91AF"/>
                <w:sz w:val="20"/>
                <w:szCs w:val="20"/>
                <w:highlight w:val="white"/>
              </w:rPr>
              <w:t>HttpListener</w:t>
            </w:r>
            <w:r w:rsidRPr="000C3937">
              <w:rPr>
                <w:rFonts w:ascii="Consolas" w:eastAsia="Calibri" w:hAnsi="Consolas" w:cs="Consolas"/>
                <w:color w:val="000000"/>
                <w:sz w:val="20"/>
                <w:szCs w:val="20"/>
                <w:highlight w:val="white"/>
              </w:rPr>
              <w:t>();</w:t>
            </w:r>
          </w:p>
          <w:p w14:paraId="3EED3AA1" w14:textId="55EC1B87"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string</w:t>
            </w:r>
            <w:r w:rsidRPr="000C3937">
              <w:rPr>
                <w:rFonts w:ascii="Consolas" w:eastAsia="Calibri" w:hAnsi="Consolas" w:cs="Consolas"/>
                <w:color w:val="000000"/>
                <w:sz w:val="20"/>
                <w:szCs w:val="20"/>
                <w:highlight w:val="white"/>
              </w:rPr>
              <w:t xml:space="preserve"> url = </w:t>
            </w:r>
            <w:r w:rsidRPr="000C3937">
              <w:rPr>
                <w:rFonts w:ascii="Consolas" w:eastAsia="Calibri" w:hAnsi="Consolas" w:cs="Consolas"/>
                <w:color w:val="A31515"/>
                <w:sz w:val="20"/>
                <w:szCs w:val="20"/>
                <w:highlight w:val="white"/>
              </w:rPr>
              <w:t>"http://localhost/"</w:t>
            </w:r>
            <w:r w:rsidRPr="000C3937">
              <w:rPr>
                <w:rFonts w:ascii="Consolas" w:eastAsia="Calibri" w:hAnsi="Consolas" w:cs="Consolas"/>
                <w:color w:val="000000"/>
                <w:sz w:val="20"/>
                <w:szCs w:val="20"/>
                <w:highlight w:val="white"/>
              </w:rPr>
              <w:t>;</w:t>
            </w:r>
          </w:p>
          <w:p w14:paraId="2DEF05A9" w14:textId="4AC5E369"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000000"/>
                <w:sz w:val="20"/>
                <w:szCs w:val="20"/>
                <w:highlight w:val="white"/>
              </w:rPr>
              <w:t>listener.Prefixes.Add(url);</w:t>
            </w:r>
          </w:p>
          <w:p w14:paraId="45B8EFB3" w14:textId="5EC86449"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008000"/>
                <w:sz w:val="20"/>
                <w:szCs w:val="20"/>
                <w:highlight w:val="white"/>
              </w:rPr>
              <w:t>// listener.Prefixes.Add("http://172.16.16.115/");</w:t>
            </w:r>
          </w:p>
          <w:p w14:paraId="62D06E8E" w14:textId="754FB0CC"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000000"/>
                <w:sz w:val="20"/>
                <w:szCs w:val="20"/>
                <w:highlight w:val="white"/>
              </w:rPr>
              <w:t>listener.Start();</w:t>
            </w:r>
          </w:p>
          <w:p w14:paraId="712E3731" w14:textId="77777777"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p>
          <w:p w14:paraId="15084B70" w14:textId="2EF52D06"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2B91AF"/>
                <w:sz w:val="20"/>
                <w:szCs w:val="20"/>
                <w:highlight w:val="white"/>
              </w:rPr>
              <w:t>Task</w:t>
            </w:r>
            <w:r w:rsidRPr="000C3937">
              <w:rPr>
                <w:rFonts w:ascii="Consolas" w:eastAsia="Calibri" w:hAnsi="Consolas" w:cs="Consolas"/>
                <w:color w:val="000000"/>
                <w:sz w:val="20"/>
                <w:szCs w:val="20"/>
                <w:highlight w:val="white"/>
              </w:rPr>
              <w:t>.Run(() =&gt;</w:t>
            </w:r>
          </w:p>
          <w:p w14:paraId="7A42CC3E" w14:textId="68F2F847"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000000"/>
                <w:sz w:val="20"/>
                <w:szCs w:val="20"/>
                <w:highlight w:val="white"/>
              </w:rPr>
              <w:t>{</w:t>
            </w:r>
          </w:p>
          <w:p w14:paraId="6FA26E71" w14:textId="742B2067"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while</w:t>
            </w:r>
            <w:r w:rsidRPr="000C3937">
              <w:rPr>
                <w:rFonts w:ascii="Consolas" w:eastAsia="Calibri" w:hAnsi="Consolas" w:cs="Consolas"/>
                <w:color w:val="000000"/>
                <w:sz w:val="20"/>
                <w:szCs w:val="20"/>
                <w:highlight w:val="white"/>
              </w:rPr>
              <w:t xml:space="preserve"> (</w:t>
            </w:r>
            <w:r w:rsidRPr="000C3937">
              <w:rPr>
                <w:rFonts w:ascii="Consolas" w:eastAsia="Calibri" w:hAnsi="Consolas" w:cs="Consolas"/>
                <w:color w:val="0000FF"/>
                <w:sz w:val="20"/>
                <w:szCs w:val="20"/>
                <w:highlight w:val="white"/>
              </w:rPr>
              <w:t>true</w:t>
            </w:r>
            <w:r w:rsidRPr="000C3937">
              <w:rPr>
                <w:rFonts w:ascii="Consolas" w:eastAsia="Calibri" w:hAnsi="Consolas" w:cs="Consolas"/>
                <w:color w:val="000000"/>
                <w:sz w:val="20"/>
                <w:szCs w:val="20"/>
                <w:highlight w:val="white"/>
              </w:rPr>
              <w:t>)</w:t>
            </w:r>
          </w:p>
          <w:p w14:paraId="4573D212" w14:textId="44AFD4CC"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000000"/>
                <w:sz w:val="20"/>
                <w:szCs w:val="20"/>
                <w:highlight w:val="white"/>
              </w:rPr>
              <w:t>{</w:t>
            </w:r>
          </w:p>
          <w:p w14:paraId="074EE179" w14:textId="76FC63B6"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000000"/>
                <w:sz w:val="20"/>
                <w:szCs w:val="20"/>
                <w:highlight w:val="white"/>
              </w:rPr>
              <w:t>sem.WaitOne();</w:t>
            </w:r>
          </w:p>
          <w:p w14:paraId="782C85C4" w14:textId="517D633A"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000000"/>
                <w:sz w:val="20"/>
                <w:szCs w:val="20"/>
                <w:highlight w:val="white"/>
              </w:rPr>
              <w:t>StartConnectionListener(listener);</w:t>
            </w:r>
          </w:p>
          <w:p w14:paraId="5F14B3DA" w14:textId="5033E474"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000000"/>
                <w:sz w:val="20"/>
                <w:szCs w:val="20"/>
                <w:highlight w:val="white"/>
              </w:rPr>
              <w:t>}</w:t>
            </w:r>
          </w:p>
          <w:p w14:paraId="38449194" w14:textId="5594A6C5"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000000"/>
                <w:sz w:val="20"/>
                <w:szCs w:val="20"/>
                <w:highlight w:val="white"/>
              </w:rPr>
              <w:t>});</w:t>
            </w:r>
          </w:p>
          <w:p w14:paraId="3991BD5F" w14:textId="77777777"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p>
          <w:p w14:paraId="271AC0DA" w14:textId="0E46BBCD"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proofErr w:type="gramStart"/>
            <w:r w:rsidRPr="000C3937">
              <w:rPr>
                <w:rFonts w:ascii="Consolas" w:eastAsia="Calibri" w:hAnsi="Consolas" w:cs="Consolas"/>
                <w:color w:val="2B91AF"/>
                <w:sz w:val="20"/>
                <w:szCs w:val="20"/>
                <w:highlight w:val="white"/>
              </w:rPr>
              <w:t>Console</w:t>
            </w:r>
            <w:r w:rsidRPr="000C3937">
              <w:rPr>
                <w:rFonts w:ascii="Consolas" w:eastAsia="Calibri" w:hAnsi="Consolas" w:cs="Consolas"/>
                <w:color w:val="000000"/>
                <w:sz w:val="20"/>
                <w:szCs w:val="20"/>
                <w:highlight w:val="white"/>
              </w:rPr>
              <w:t>.WriteLine(</w:t>
            </w:r>
            <w:proofErr w:type="gramEnd"/>
            <w:r w:rsidRPr="000C3937">
              <w:rPr>
                <w:rFonts w:ascii="Consolas" w:eastAsia="Calibri" w:hAnsi="Consolas" w:cs="Consolas"/>
                <w:color w:val="A31515"/>
                <w:sz w:val="20"/>
                <w:szCs w:val="20"/>
                <w:highlight w:val="white"/>
              </w:rPr>
              <w:t>"Press a key to exit the server."</w:t>
            </w:r>
            <w:r w:rsidRPr="000C3937">
              <w:rPr>
                <w:rFonts w:ascii="Consolas" w:eastAsia="Calibri" w:hAnsi="Consolas" w:cs="Consolas"/>
                <w:color w:val="000000"/>
                <w:sz w:val="20"/>
                <w:szCs w:val="20"/>
                <w:highlight w:val="white"/>
              </w:rPr>
              <w:t>);</w:t>
            </w:r>
          </w:p>
          <w:p w14:paraId="48652EC8" w14:textId="5F2325EE"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2B91AF"/>
                <w:sz w:val="20"/>
                <w:szCs w:val="20"/>
                <w:highlight w:val="white"/>
              </w:rPr>
              <w:t>Console</w:t>
            </w:r>
            <w:r w:rsidRPr="000C3937">
              <w:rPr>
                <w:rFonts w:ascii="Consolas" w:eastAsia="Calibri" w:hAnsi="Consolas" w:cs="Consolas"/>
                <w:color w:val="000000"/>
                <w:sz w:val="20"/>
                <w:szCs w:val="20"/>
                <w:highlight w:val="white"/>
              </w:rPr>
              <w:t>.ReadLine();</w:t>
            </w:r>
          </w:p>
          <w:p w14:paraId="6CC08259" w14:textId="627301E3"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000000"/>
                <w:sz w:val="20"/>
                <w:szCs w:val="20"/>
                <w:highlight w:val="white"/>
              </w:rPr>
              <w:t>}</w:t>
            </w:r>
          </w:p>
          <w:p w14:paraId="30558C6A" w14:textId="77777777"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p>
          <w:p w14:paraId="5CF8908E" w14:textId="711C46EA"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808080"/>
                <w:sz w:val="20"/>
                <w:szCs w:val="20"/>
                <w:highlight w:val="white"/>
              </w:rPr>
              <w:t>///</w:t>
            </w:r>
            <w:r w:rsidRPr="000C3937">
              <w:rPr>
                <w:rFonts w:ascii="Consolas" w:eastAsia="Calibri" w:hAnsi="Consolas" w:cs="Consolas"/>
                <w:color w:val="008000"/>
                <w:sz w:val="20"/>
                <w:szCs w:val="20"/>
                <w:highlight w:val="white"/>
              </w:rPr>
              <w:t xml:space="preserve"> </w:t>
            </w:r>
            <w:r w:rsidRPr="000C3937">
              <w:rPr>
                <w:rFonts w:ascii="Consolas" w:eastAsia="Calibri" w:hAnsi="Consolas" w:cs="Consolas"/>
                <w:color w:val="808080"/>
                <w:sz w:val="20"/>
                <w:szCs w:val="20"/>
                <w:highlight w:val="white"/>
              </w:rPr>
              <w:t>&lt;summary&gt;</w:t>
            </w:r>
          </w:p>
          <w:p w14:paraId="46CE6D74" w14:textId="64D97CF6"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808080"/>
                <w:sz w:val="20"/>
                <w:szCs w:val="20"/>
                <w:highlight w:val="white"/>
              </w:rPr>
              <w:t>///</w:t>
            </w:r>
            <w:r w:rsidRPr="000C3937">
              <w:rPr>
                <w:rFonts w:ascii="Consolas" w:eastAsia="Calibri" w:hAnsi="Consolas" w:cs="Consolas"/>
                <w:color w:val="008000"/>
                <w:sz w:val="20"/>
                <w:szCs w:val="20"/>
                <w:highlight w:val="white"/>
              </w:rPr>
              <w:t xml:space="preserve"> Await connections.</w:t>
            </w:r>
          </w:p>
          <w:p w14:paraId="7849DB1F" w14:textId="069BD03F"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808080"/>
                <w:sz w:val="20"/>
                <w:szCs w:val="20"/>
                <w:highlight w:val="white"/>
              </w:rPr>
              <w:t>///</w:t>
            </w:r>
            <w:r w:rsidRPr="000C3937">
              <w:rPr>
                <w:rFonts w:ascii="Consolas" w:eastAsia="Calibri" w:hAnsi="Consolas" w:cs="Consolas"/>
                <w:color w:val="008000"/>
                <w:sz w:val="20"/>
                <w:szCs w:val="20"/>
                <w:highlight w:val="white"/>
              </w:rPr>
              <w:t xml:space="preserve"> </w:t>
            </w:r>
            <w:r w:rsidRPr="000C3937">
              <w:rPr>
                <w:rFonts w:ascii="Consolas" w:eastAsia="Calibri" w:hAnsi="Consolas" w:cs="Consolas"/>
                <w:color w:val="808080"/>
                <w:sz w:val="20"/>
                <w:szCs w:val="20"/>
                <w:highlight w:val="white"/>
              </w:rPr>
              <w:t>&lt;/summary&gt;</w:t>
            </w:r>
          </w:p>
          <w:p w14:paraId="44682840" w14:textId="2290C36D"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static</w:t>
            </w:r>
            <w:r w:rsidRPr="000C3937">
              <w:rPr>
                <w:rFonts w:ascii="Consolas" w:eastAsia="Calibri" w:hAnsi="Consolas" w:cs="Consolas"/>
                <w:color w:val="000000"/>
                <w:sz w:val="20"/>
                <w:szCs w:val="20"/>
                <w:highlight w:val="white"/>
              </w:rPr>
              <w:t xml:space="preserve"> </w:t>
            </w:r>
            <w:r w:rsidRPr="000C3937">
              <w:rPr>
                <w:rFonts w:ascii="Consolas" w:eastAsia="Calibri" w:hAnsi="Consolas" w:cs="Consolas"/>
                <w:color w:val="0000FF"/>
                <w:sz w:val="20"/>
                <w:szCs w:val="20"/>
                <w:highlight w:val="white"/>
              </w:rPr>
              <w:t>async</w:t>
            </w:r>
            <w:r w:rsidRPr="000C3937">
              <w:rPr>
                <w:rFonts w:ascii="Consolas" w:eastAsia="Calibri" w:hAnsi="Consolas" w:cs="Consolas"/>
                <w:color w:val="000000"/>
                <w:sz w:val="20"/>
                <w:szCs w:val="20"/>
                <w:highlight w:val="white"/>
              </w:rPr>
              <w:t xml:space="preserve"> </w:t>
            </w:r>
            <w:r w:rsidRPr="000C3937">
              <w:rPr>
                <w:rFonts w:ascii="Consolas" w:eastAsia="Calibri" w:hAnsi="Consolas" w:cs="Consolas"/>
                <w:color w:val="0000FF"/>
                <w:sz w:val="20"/>
                <w:szCs w:val="20"/>
                <w:highlight w:val="white"/>
              </w:rPr>
              <w:t>void</w:t>
            </w:r>
            <w:r w:rsidRPr="000C3937">
              <w:rPr>
                <w:rFonts w:ascii="Consolas" w:eastAsia="Calibri" w:hAnsi="Consolas" w:cs="Consolas"/>
                <w:color w:val="000000"/>
                <w:sz w:val="20"/>
                <w:szCs w:val="20"/>
                <w:highlight w:val="white"/>
              </w:rPr>
              <w:t xml:space="preserve"> StartConnectionListener(</w:t>
            </w:r>
            <w:r w:rsidRPr="000C3937">
              <w:rPr>
                <w:rFonts w:ascii="Consolas" w:eastAsia="Calibri" w:hAnsi="Consolas" w:cs="Consolas"/>
                <w:color w:val="2B91AF"/>
                <w:sz w:val="20"/>
                <w:szCs w:val="20"/>
                <w:highlight w:val="white"/>
              </w:rPr>
              <w:t>HttpListener</w:t>
            </w:r>
            <w:r w:rsidRPr="000C3937">
              <w:rPr>
                <w:rFonts w:ascii="Consolas" w:eastAsia="Calibri" w:hAnsi="Consolas" w:cs="Consolas"/>
                <w:color w:val="000000"/>
                <w:sz w:val="20"/>
                <w:szCs w:val="20"/>
                <w:highlight w:val="white"/>
              </w:rPr>
              <w:t xml:space="preserve"> listener)</w:t>
            </w:r>
          </w:p>
          <w:p w14:paraId="6ADCFFFB" w14:textId="26A5EB77"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000000"/>
                <w:sz w:val="20"/>
                <w:szCs w:val="20"/>
                <w:highlight w:val="white"/>
              </w:rPr>
              <w:t>{</w:t>
            </w:r>
          </w:p>
          <w:p w14:paraId="3B552D21" w14:textId="2B7B622D"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008000"/>
                <w:sz w:val="20"/>
                <w:szCs w:val="20"/>
                <w:highlight w:val="white"/>
              </w:rPr>
              <w:t>// Wait for a connection.  Return to caller while we wait.</w:t>
            </w:r>
          </w:p>
          <w:p w14:paraId="4DB12906" w14:textId="2E47C34C"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2B91AF"/>
                <w:sz w:val="20"/>
                <w:szCs w:val="20"/>
                <w:highlight w:val="white"/>
              </w:rPr>
              <w:t>HttpListenerContext</w:t>
            </w:r>
            <w:r w:rsidRPr="000C3937">
              <w:rPr>
                <w:rFonts w:ascii="Consolas" w:eastAsia="Calibri" w:hAnsi="Consolas" w:cs="Consolas"/>
                <w:color w:val="000000"/>
                <w:sz w:val="20"/>
                <w:szCs w:val="20"/>
                <w:highlight w:val="white"/>
              </w:rPr>
              <w:t xml:space="preserve"> context = </w:t>
            </w:r>
            <w:r w:rsidRPr="000C3937">
              <w:rPr>
                <w:rFonts w:ascii="Consolas" w:eastAsia="Calibri" w:hAnsi="Consolas" w:cs="Consolas"/>
                <w:color w:val="0000FF"/>
                <w:sz w:val="20"/>
                <w:szCs w:val="20"/>
                <w:highlight w:val="white"/>
              </w:rPr>
              <w:t>await</w:t>
            </w:r>
            <w:r w:rsidRPr="000C3937">
              <w:rPr>
                <w:rFonts w:ascii="Consolas" w:eastAsia="Calibri" w:hAnsi="Consolas" w:cs="Consolas"/>
                <w:color w:val="000000"/>
                <w:sz w:val="20"/>
                <w:szCs w:val="20"/>
                <w:highlight w:val="white"/>
              </w:rPr>
              <w:t xml:space="preserve"> listener.GetContextAsync();</w:t>
            </w:r>
          </w:p>
          <w:p w14:paraId="207FA373" w14:textId="77777777"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p>
          <w:p w14:paraId="5BAE2534" w14:textId="5A467194"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008000"/>
                <w:sz w:val="20"/>
                <w:szCs w:val="20"/>
                <w:highlight w:val="white"/>
              </w:rPr>
              <w:t>// Release the semaphore so that another listener can be immediately started up.</w:t>
            </w:r>
          </w:p>
          <w:p w14:paraId="42D61F19" w14:textId="5C3029A4"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000000"/>
                <w:sz w:val="20"/>
                <w:szCs w:val="20"/>
                <w:highlight w:val="white"/>
              </w:rPr>
              <w:t>sem.Release();</w:t>
            </w:r>
          </w:p>
          <w:p w14:paraId="2B73C871" w14:textId="77777777"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p>
          <w:p w14:paraId="13DD6009" w14:textId="11231491"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008000"/>
                <w:sz w:val="20"/>
                <w:szCs w:val="20"/>
                <w:highlight w:val="white"/>
              </w:rPr>
              <w:t>// Get the request.</w:t>
            </w:r>
          </w:p>
          <w:p w14:paraId="2EB9E99A" w14:textId="59FDAAEA"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2B91AF"/>
                <w:sz w:val="20"/>
                <w:szCs w:val="20"/>
                <w:highlight w:val="white"/>
              </w:rPr>
              <w:t>HttpListenerRequest</w:t>
            </w:r>
            <w:r w:rsidRPr="000C3937">
              <w:rPr>
                <w:rFonts w:ascii="Consolas" w:eastAsia="Calibri" w:hAnsi="Consolas" w:cs="Consolas"/>
                <w:color w:val="000000"/>
                <w:sz w:val="20"/>
                <w:szCs w:val="20"/>
                <w:highlight w:val="white"/>
              </w:rPr>
              <w:t xml:space="preserve"> request = context.Request;</w:t>
            </w:r>
          </w:p>
          <w:p w14:paraId="2D43727E" w14:textId="604DCC5A"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2B91AF"/>
                <w:sz w:val="20"/>
                <w:szCs w:val="20"/>
                <w:highlight w:val="white"/>
              </w:rPr>
              <w:t>HttpListenerResponse</w:t>
            </w:r>
            <w:r w:rsidRPr="000C3937">
              <w:rPr>
                <w:rFonts w:ascii="Consolas" w:eastAsia="Calibri" w:hAnsi="Consolas" w:cs="Consolas"/>
                <w:color w:val="000000"/>
                <w:sz w:val="20"/>
                <w:szCs w:val="20"/>
                <w:highlight w:val="white"/>
              </w:rPr>
              <w:t xml:space="preserve"> response = context.Response;</w:t>
            </w:r>
          </w:p>
          <w:p w14:paraId="0F8C126F" w14:textId="77777777"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p>
          <w:p w14:paraId="0BABEAD1" w14:textId="1EE26F87"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008000"/>
                <w:sz w:val="20"/>
                <w:szCs w:val="20"/>
                <w:highlight w:val="white"/>
              </w:rPr>
              <w:t xml:space="preserve">// Get the path, everything up to the </w:t>
            </w:r>
            <w:proofErr w:type="gramStart"/>
            <w:r w:rsidRPr="000C3937">
              <w:rPr>
                <w:rFonts w:ascii="Consolas" w:eastAsia="Calibri" w:hAnsi="Consolas" w:cs="Consolas"/>
                <w:color w:val="008000"/>
                <w:sz w:val="20"/>
                <w:szCs w:val="20"/>
                <w:highlight w:val="white"/>
              </w:rPr>
              <w:t>first ?</w:t>
            </w:r>
            <w:proofErr w:type="gramEnd"/>
            <w:r w:rsidRPr="000C3937">
              <w:rPr>
                <w:rFonts w:ascii="Consolas" w:eastAsia="Calibri" w:hAnsi="Consolas" w:cs="Consolas"/>
                <w:color w:val="008000"/>
                <w:sz w:val="20"/>
                <w:szCs w:val="20"/>
                <w:highlight w:val="white"/>
              </w:rPr>
              <w:t xml:space="preserve"> and excluding the leading "/"</w:t>
            </w:r>
          </w:p>
          <w:p w14:paraId="5D5C1A22" w14:textId="18B6BF81"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proofErr w:type="gramStart"/>
            <w:r w:rsidRPr="000C3937">
              <w:rPr>
                <w:rFonts w:ascii="Consolas" w:eastAsia="Calibri" w:hAnsi="Consolas" w:cs="Consolas"/>
                <w:color w:val="0000FF"/>
                <w:sz w:val="20"/>
                <w:szCs w:val="20"/>
                <w:highlight w:val="white"/>
              </w:rPr>
              <w:t>string</w:t>
            </w:r>
            <w:proofErr w:type="gramEnd"/>
            <w:r w:rsidRPr="000C3937">
              <w:rPr>
                <w:rFonts w:ascii="Consolas" w:eastAsia="Calibri" w:hAnsi="Consolas" w:cs="Consolas"/>
                <w:color w:val="000000"/>
                <w:sz w:val="20"/>
                <w:szCs w:val="20"/>
                <w:highlight w:val="white"/>
              </w:rPr>
              <w:t xml:space="preserve"> path = request.RawUrl.LeftOf(</w:t>
            </w:r>
            <w:r w:rsidRPr="000C3937">
              <w:rPr>
                <w:rFonts w:ascii="Consolas" w:eastAsia="Calibri" w:hAnsi="Consolas" w:cs="Consolas"/>
                <w:color w:val="A31515"/>
                <w:sz w:val="20"/>
                <w:szCs w:val="20"/>
                <w:highlight w:val="white"/>
              </w:rPr>
              <w:t>"?"</w:t>
            </w:r>
            <w:r w:rsidRPr="000C3937">
              <w:rPr>
                <w:rFonts w:ascii="Consolas" w:eastAsia="Calibri" w:hAnsi="Consolas" w:cs="Consolas"/>
                <w:color w:val="000000"/>
                <w:sz w:val="20"/>
                <w:szCs w:val="20"/>
                <w:highlight w:val="white"/>
              </w:rPr>
              <w:t>).RightOf(</w:t>
            </w:r>
            <w:r w:rsidRPr="000C3937">
              <w:rPr>
                <w:rFonts w:ascii="Consolas" w:eastAsia="Calibri" w:hAnsi="Consolas" w:cs="Consolas"/>
                <w:color w:val="A31515"/>
                <w:sz w:val="20"/>
                <w:szCs w:val="20"/>
                <w:highlight w:val="white"/>
              </w:rPr>
              <w:t>"/"</w:t>
            </w:r>
            <w:r w:rsidRPr="000C3937">
              <w:rPr>
                <w:rFonts w:ascii="Consolas" w:eastAsia="Calibri" w:hAnsi="Consolas" w:cs="Consolas"/>
                <w:color w:val="000000"/>
                <w:sz w:val="20"/>
                <w:szCs w:val="20"/>
                <w:highlight w:val="white"/>
              </w:rPr>
              <w:t>);</w:t>
            </w:r>
          </w:p>
          <w:p w14:paraId="31636BC2" w14:textId="0D4B992C"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lastRenderedPageBreak/>
              <w:t xml:space="preserve">    </w:t>
            </w:r>
            <w:proofErr w:type="gramStart"/>
            <w:r w:rsidRPr="000C3937">
              <w:rPr>
                <w:rFonts w:ascii="Consolas" w:eastAsia="Calibri" w:hAnsi="Consolas" w:cs="Consolas"/>
                <w:color w:val="2B91AF"/>
                <w:sz w:val="20"/>
                <w:szCs w:val="20"/>
                <w:highlight w:val="white"/>
              </w:rPr>
              <w:t>Console</w:t>
            </w:r>
            <w:r w:rsidRPr="000C3937">
              <w:rPr>
                <w:rFonts w:ascii="Consolas" w:eastAsia="Calibri" w:hAnsi="Consolas" w:cs="Consolas"/>
                <w:color w:val="000000"/>
                <w:sz w:val="20"/>
                <w:szCs w:val="20"/>
                <w:highlight w:val="white"/>
              </w:rPr>
              <w:t>.WriteLine(</w:t>
            </w:r>
            <w:proofErr w:type="gramEnd"/>
            <w:r w:rsidRPr="000C3937">
              <w:rPr>
                <w:rFonts w:ascii="Consolas" w:eastAsia="Calibri" w:hAnsi="Consolas" w:cs="Consolas"/>
                <w:color w:val="000000"/>
                <w:sz w:val="20"/>
                <w:szCs w:val="20"/>
                <w:highlight w:val="white"/>
              </w:rPr>
              <w:t>path);</w:t>
            </w:r>
            <w:r w:rsidRPr="000C3937">
              <w:rPr>
                <w:rFonts w:ascii="Consolas" w:eastAsia="Calibri" w:hAnsi="Consolas" w:cs="Consolas"/>
                <w:color w:val="000000"/>
                <w:sz w:val="20"/>
                <w:szCs w:val="20"/>
                <w:highlight w:val="white"/>
              </w:rPr>
              <w:tab/>
            </w:r>
            <w:r w:rsidRPr="000C3937">
              <w:rPr>
                <w:rFonts w:ascii="Consolas" w:eastAsia="Calibri" w:hAnsi="Consolas" w:cs="Consolas"/>
                <w:color w:val="008000"/>
                <w:sz w:val="20"/>
                <w:szCs w:val="20"/>
                <w:highlight w:val="white"/>
              </w:rPr>
              <w:t>// Nice to see some feedback.</w:t>
            </w:r>
          </w:p>
          <w:p w14:paraId="4E29D069" w14:textId="38618035"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p>
          <w:p w14:paraId="352D2B4E" w14:textId="48912099"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008000"/>
                <w:sz w:val="20"/>
                <w:szCs w:val="20"/>
                <w:highlight w:val="white"/>
              </w:rPr>
              <w:t>// Load the file and respond with a UTF8 encoded version of it.</w:t>
            </w:r>
          </w:p>
          <w:p w14:paraId="20E31D0A" w14:textId="4366C0DB"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string</w:t>
            </w:r>
            <w:r w:rsidRPr="000C3937">
              <w:rPr>
                <w:rFonts w:ascii="Consolas" w:eastAsia="Calibri" w:hAnsi="Consolas" w:cs="Consolas"/>
                <w:color w:val="000000"/>
                <w:sz w:val="20"/>
                <w:szCs w:val="20"/>
                <w:highlight w:val="white"/>
              </w:rPr>
              <w:t xml:space="preserve"> text = </w:t>
            </w:r>
            <w:r w:rsidRPr="000C3937">
              <w:rPr>
                <w:rFonts w:ascii="Consolas" w:eastAsia="Calibri" w:hAnsi="Consolas" w:cs="Consolas"/>
                <w:color w:val="2B91AF"/>
                <w:sz w:val="20"/>
                <w:szCs w:val="20"/>
                <w:highlight w:val="white"/>
              </w:rPr>
              <w:t>File</w:t>
            </w:r>
            <w:r w:rsidRPr="000C3937">
              <w:rPr>
                <w:rFonts w:ascii="Consolas" w:eastAsia="Calibri" w:hAnsi="Consolas" w:cs="Consolas"/>
                <w:color w:val="000000"/>
                <w:sz w:val="20"/>
                <w:szCs w:val="20"/>
                <w:highlight w:val="white"/>
              </w:rPr>
              <w:t>.ReadAllText(path);</w:t>
            </w:r>
          </w:p>
          <w:p w14:paraId="43DDC9F8" w14:textId="4BC0F6DD"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byte</w:t>
            </w:r>
            <w:r w:rsidRPr="000C3937">
              <w:rPr>
                <w:rFonts w:ascii="Consolas" w:eastAsia="Calibri" w:hAnsi="Consolas" w:cs="Consolas"/>
                <w:color w:val="000000"/>
                <w:sz w:val="20"/>
                <w:szCs w:val="20"/>
                <w:highlight w:val="white"/>
              </w:rPr>
              <w:t xml:space="preserve">[] data = </w:t>
            </w:r>
            <w:r w:rsidRPr="000C3937">
              <w:rPr>
                <w:rFonts w:ascii="Consolas" w:eastAsia="Calibri" w:hAnsi="Consolas" w:cs="Consolas"/>
                <w:color w:val="2B91AF"/>
                <w:sz w:val="20"/>
                <w:szCs w:val="20"/>
                <w:highlight w:val="white"/>
              </w:rPr>
              <w:t>Encoding</w:t>
            </w:r>
            <w:r w:rsidRPr="000C3937">
              <w:rPr>
                <w:rFonts w:ascii="Consolas" w:eastAsia="Calibri" w:hAnsi="Consolas" w:cs="Consolas"/>
                <w:color w:val="000000"/>
                <w:sz w:val="20"/>
                <w:szCs w:val="20"/>
                <w:highlight w:val="white"/>
              </w:rPr>
              <w:t>.UTF8.GetBytes(text);</w:t>
            </w:r>
          </w:p>
          <w:p w14:paraId="2E9A17EB" w14:textId="493DA994"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000000"/>
                <w:sz w:val="20"/>
                <w:szCs w:val="20"/>
                <w:highlight w:val="white"/>
              </w:rPr>
              <w:t xml:space="preserve">response.ContentType = </w:t>
            </w:r>
            <w:r w:rsidRPr="000C3937">
              <w:rPr>
                <w:rFonts w:ascii="Consolas" w:eastAsia="Calibri" w:hAnsi="Consolas" w:cs="Consolas"/>
                <w:color w:val="A31515"/>
                <w:sz w:val="20"/>
                <w:szCs w:val="20"/>
                <w:highlight w:val="white"/>
              </w:rPr>
              <w:t>"text/html"</w:t>
            </w:r>
            <w:r w:rsidRPr="000C3937">
              <w:rPr>
                <w:rFonts w:ascii="Consolas" w:eastAsia="Calibri" w:hAnsi="Consolas" w:cs="Consolas"/>
                <w:color w:val="000000"/>
                <w:sz w:val="20"/>
                <w:szCs w:val="20"/>
                <w:highlight w:val="white"/>
              </w:rPr>
              <w:t>;</w:t>
            </w:r>
          </w:p>
          <w:p w14:paraId="689470A1" w14:textId="0BB452BF"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000000"/>
                <w:sz w:val="20"/>
                <w:szCs w:val="20"/>
                <w:highlight w:val="white"/>
              </w:rPr>
              <w:t>response.ContentLength64 = data.Length;</w:t>
            </w:r>
          </w:p>
          <w:p w14:paraId="21B1BDA9" w14:textId="1AE5772D"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000000"/>
                <w:sz w:val="20"/>
                <w:szCs w:val="20"/>
                <w:highlight w:val="white"/>
              </w:rPr>
              <w:t>response.OutputStream.Write(data, 0, data.Length);</w:t>
            </w:r>
          </w:p>
          <w:p w14:paraId="3AC5C8D2" w14:textId="241C0B6C"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000000"/>
                <w:sz w:val="20"/>
                <w:szCs w:val="20"/>
                <w:highlight w:val="white"/>
              </w:rPr>
              <w:t xml:space="preserve">response.ContentEncoding = </w:t>
            </w:r>
            <w:r w:rsidRPr="000C3937">
              <w:rPr>
                <w:rFonts w:ascii="Consolas" w:eastAsia="Calibri" w:hAnsi="Consolas" w:cs="Consolas"/>
                <w:color w:val="2B91AF"/>
                <w:sz w:val="20"/>
                <w:szCs w:val="20"/>
                <w:highlight w:val="white"/>
              </w:rPr>
              <w:t>Encoding</w:t>
            </w:r>
            <w:r w:rsidRPr="000C3937">
              <w:rPr>
                <w:rFonts w:ascii="Consolas" w:eastAsia="Calibri" w:hAnsi="Consolas" w:cs="Consolas"/>
                <w:color w:val="000000"/>
                <w:sz w:val="20"/>
                <w:szCs w:val="20"/>
                <w:highlight w:val="white"/>
              </w:rPr>
              <w:t>.UTF8;</w:t>
            </w:r>
          </w:p>
          <w:p w14:paraId="50B6049E" w14:textId="02B48504"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000000"/>
                <w:sz w:val="20"/>
                <w:szCs w:val="20"/>
                <w:highlight w:val="white"/>
              </w:rPr>
              <w:t xml:space="preserve">response.StatusCode = 200; </w:t>
            </w:r>
            <w:r w:rsidRPr="000C3937">
              <w:rPr>
                <w:rFonts w:ascii="Consolas" w:eastAsia="Calibri" w:hAnsi="Consolas" w:cs="Consolas"/>
                <w:color w:val="008000"/>
                <w:sz w:val="20"/>
                <w:szCs w:val="20"/>
                <w:highlight w:val="white"/>
              </w:rPr>
              <w:t>// OK</w:t>
            </w:r>
          </w:p>
          <w:p w14:paraId="71DC038D" w14:textId="088E0CE6"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000000"/>
                <w:sz w:val="20"/>
                <w:szCs w:val="20"/>
                <w:highlight w:val="white"/>
              </w:rPr>
              <w:t>response.OutputStream.Close();</w:t>
            </w:r>
          </w:p>
          <w:p w14:paraId="2081367B" w14:textId="4C91884E" w:rsidR="00B63A99" w:rsidRPr="000C3937" w:rsidRDefault="00B63A99" w:rsidP="00B63A99">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t>
            </w:r>
            <w:r w:rsidRPr="000C3937">
              <w:rPr>
                <w:rFonts w:ascii="Consolas" w:eastAsia="Calibri" w:hAnsi="Consolas" w:cs="Consolas"/>
                <w:color w:val="000000"/>
                <w:sz w:val="20"/>
                <w:szCs w:val="20"/>
                <w:highlight w:val="white"/>
              </w:rPr>
              <w:t>}</w:t>
            </w:r>
          </w:p>
          <w:p w14:paraId="40472D68" w14:textId="0626ED62" w:rsidR="00B63A99" w:rsidRPr="00B63A99" w:rsidRDefault="00B63A99" w:rsidP="00B63A99">
            <w:pPr>
              <w:autoSpaceDE w:val="0"/>
              <w:autoSpaceDN w:val="0"/>
              <w:adjustRightInd w:val="0"/>
              <w:spacing w:after="0" w:line="240" w:lineRule="auto"/>
              <w:rPr>
                <w:rFonts w:ascii="Consolas" w:eastAsia="Calibri" w:hAnsi="Consolas" w:cs="Consolas"/>
                <w:color w:val="000000"/>
                <w:sz w:val="15"/>
                <w:szCs w:val="15"/>
                <w:highlight w:val="white"/>
              </w:rPr>
            </w:pPr>
            <w:r w:rsidRPr="000C3937">
              <w:rPr>
                <w:rFonts w:ascii="Consolas" w:eastAsia="Calibri" w:hAnsi="Consolas" w:cs="Consolas"/>
                <w:color w:val="000000"/>
                <w:sz w:val="20"/>
                <w:szCs w:val="20"/>
                <w:highlight w:val="white"/>
              </w:rPr>
              <w:t>}</w:t>
            </w:r>
          </w:p>
        </w:tc>
      </w:tr>
    </w:tbl>
    <w:p w14:paraId="44EE252C" w14:textId="77777777" w:rsidR="003542C8" w:rsidRDefault="003542C8" w:rsidP="000516A6">
      <w:pPr>
        <w:pStyle w:val="Body"/>
        <w:tabs>
          <w:tab w:val="left" w:pos="0"/>
        </w:tabs>
      </w:pPr>
    </w:p>
    <w:p w14:paraId="1295401A" w14:textId="77777777" w:rsidR="00B63A99" w:rsidRDefault="00B63A99" w:rsidP="000516A6">
      <w:pPr>
        <w:pStyle w:val="Body"/>
        <w:tabs>
          <w:tab w:val="left" w:pos="0"/>
        </w:tabs>
      </w:pPr>
      <w:r>
        <w:t xml:space="preserve">That's it for the C# code.  </w:t>
      </w:r>
      <w:proofErr w:type="gramStart"/>
      <w:r>
        <w:t>There’s</w:t>
      </w:r>
      <w:proofErr w:type="gramEnd"/>
      <w:r>
        <w:t xml:space="preserve"> two more things we need to do:</w:t>
      </w:r>
    </w:p>
    <w:p w14:paraId="58AEB3D6" w14:textId="22A3DF3E" w:rsidR="00B63A99" w:rsidRDefault="00B63A99" w:rsidP="000516A6">
      <w:pPr>
        <w:pStyle w:val="Body"/>
        <w:tabs>
          <w:tab w:val="left" w:pos="0"/>
        </w:tabs>
      </w:pPr>
      <w:r>
        <w:t>First, create a Hello World HTML file:</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B63A99" w:rsidRPr="009045E5" w14:paraId="78D28518" w14:textId="77777777" w:rsidTr="00ED6457">
        <w:tc>
          <w:tcPr>
            <w:tcW w:w="9576" w:type="dxa"/>
            <w:shd w:val="clear" w:color="auto" w:fill="F0F0F0"/>
          </w:tcPr>
          <w:p w14:paraId="590D9323" w14:textId="6C932546" w:rsidR="00B63A99" w:rsidRPr="000C3937" w:rsidRDefault="00B63A99" w:rsidP="00ED6457">
            <w:pPr>
              <w:autoSpaceDE w:val="0"/>
              <w:autoSpaceDN w:val="0"/>
              <w:adjustRightInd w:val="0"/>
              <w:spacing w:after="0" w:line="240" w:lineRule="auto"/>
              <w:rPr>
                <w:rFonts w:ascii="Consolas" w:eastAsia="Calibri" w:hAnsi="Consolas" w:cs="Consolas"/>
                <w:noProof/>
                <w:sz w:val="20"/>
                <w:szCs w:val="20"/>
              </w:rPr>
            </w:pPr>
            <w:r w:rsidRPr="000C3937">
              <w:rPr>
                <w:rFonts w:ascii="Consolas" w:hAnsi="Consolas" w:cs="Consolas"/>
                <w:sz w:val="20"/>
                <w:szCs w:val="20"/>
              </w:rPr>
              <w:t>&lt;p&gt;Hello World&lt;/p&gt;</w:t>
            </w:r>
          </w:p>
        </w:tc>
      </w:tr>
    </w:tbl>
    <w:p w14:paraId="03B8209F" w14:textId="77777777" w:rsidR="00B63A99" w:rsidRDefault="00B63A99" w:rsidP="000516A6">
      <w:pPr>
        <w:pStyle w:val="Body"/>
        <w:tabs>
          <w:tab w:val="left" w:pos="0"/>
        </w:tabs>
      </w:pPr>
    </w:p>
    <w:p w14:paraId="10F0355A" w14:textId="76B212D7" w:rsidR="00B63A99" w:rsidRDefault="00B63A99" w:rsidP="000516A6">
      <w:pPr>
        <w:pStyle w:val="Body"/>
        <w:tabs>
          <w:tab w:val="left" w:pos="0"/>
        </w:tabs>
      </w:pPr>
      <w:r>
        <w:t>Put it into the bin\Debug folder of a console app:</w:t>
      </w:r>
    </w:p>
    <w:p w14:paraId="5F28D68F" w14:textId="77777777" w:rsidR="008602AA" w:rsidRDefault="00B63A99" w:rsidP="008602AA">
      <w:pPr>
        <w:pStyle w:val="Body"/>
        <w:keepNext/>
        <w:tabs>
          <w:tab w:val="left" w:pos="0"/>
        </w:tabs>
        <w:jc w:val="center"/>
      </w:pPr>
      <w:r>
        <w:rPr>
          <w:noProof/>
        </w:rPr>
        <w:drawing>
          <wp:inline distT="0" distB="0" distL="0" distR="0" wp14:anchorId="46AAF10B" wp14:editId="26EE1F92">
            <wp:extent cx="2133898" cy="15718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s1.png"/>
                    <pic:cNvPicPr/>
                  </pic:nvPicPr>
                  <pic:blipFill>
                    <a:blip r:embed="rId15">
                      <a:extLst>
                        <a:ext uri="{28A0092B-C50C-407E-A947-70E740481C1C}">
                          <a14:useLocalDpi xmlns:a14="http://schemas.microsoft.com/office/drawing/2010/main" val="0"/>
                        </a:ext>
                      </a:extLst>
                    </a:blip>
                    <a:stretch>
                      <a:fillRect/>
                    </a:stretch>
                  </pic:blipFill>
                  <pic:spPr>
                    <a:xfrm>
                      <a:off x="0" y="0"/>
                      <a:ext cx="2133898" cy="1571844"/>
                    </a:xfrm>
                    <a:prstGeom prst="rect">
                      <a:avLst/>
                    </a:prstGeom>
                  </pic:spPr>
                </pic:pic>
              </a:graphicData>
            </a:graphic>
          </wp:inline>
        </w:drawing>
      </w:r>
    </w:p>
    <w:p w14:paraId="5D573C53" w14:textId="40C70DD3" w:rsidR="00B63A99" w:rsidRDefault="008602AA" w:rsidP="008602AA">
      <w:pPr>
        <w:pStyle w:val="Caption"/>
      </w:pPr>
      <w:r>
        <w:t xml:space="preserve">Figure </w:t>
      </w:r>
      <w:r>
        <w:fldChar w:fldCharType="begin"/>
      </w:r>
      <w:r>
        <w:instrText xml:space="preserve"> SEQ Figure \* ARABIC </w:instrText>
      </w:r>
      <w:r>
        <w:fldChar w:fldCharType="separate"/>
      </w:r>
      <w:r w:rsidR="00D9688E">
        <w:t>2</w:t>
      </w:r>
      <w:r>
        <w:fldChar w:fldCharType="end"/>
      </w:r>
      <w:r>
        <w:t>: Solution Tree</w:t>
      </w:r>
    </w:p>
    <w:p w14:paraId="49C83819" w14:textId="1A74B9D9" w:rsidR="00B63A99" w:rsidRDefault="00B63A99" w:rsidP="000516A6">
      <w:pPr>
        <w:pStyle w:val="Body"/>
        <w:tabs>
          <w:tab w:val="left" w:pos="0"/>
        </w:tabs>
      </w:pPr>
      <w:r>
        <w:t>Second, put an icon file name “favicon.ico” into the bin\Debug folder as well, otherwise, if the browser requests it, the web server will throw a File Not Found exception.</w:t>
      </w:r>
    </w:p>
    <w:p w14:paraId="413605FD" w14:textId="76B49498" w:rsidR="00B63A99" w:rsidRDefault="00B63A99" w:rsidP="00B63A99">
      <w:pPr>
        <w:pStyle w:val="Body"/>
        <w:tabs>
          <w:tab w:val="left" w:pos="0"/>
        </w:tabs>
      </w:pPr>
      <w:r>
        <w:t>Now, when you run the console app, it will wait for a connection.  Fire up your browser and for the URL, enter:</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B63A99" w:rsidRPr="009045E5" w14:paraId="0C6927AE" w14:textId="77777777" w:rsidTr="00ED6457">
        <w:tc>
          <w:tcPr>
            <w:tcW w:w="9576" w:type="dxa"/>
            <w:shd w:val="clear" w:color="auto" w:fill="F0F0F0"/>
          </w:tcPr>
          <w:p w14:paraId="2E65A49F" w14:textId="17ED90D2" w:rsidR="00B63A99" w:rsidRPr="000C3937" w:rsidRDefault="004C7C60" w:rsidP="00ED6457">
            <w:pPr>
              <w:autoSpaceDE w:val="0"/>
              <w:autoSpaceDN w:val="0"/>
              <w:adjustRightInd w:val="0"/>
              <w:spacing w:after="0" w:line="240" w:lineRule="auto"/>
              <w:rPr>
                <w:rFonts w:ascii="Consolas" w:eastAsia="Calibri" w:hAnsi="Consolas" w:cs="Consolas"/>
                <w:noProof/>
                <w:sz w:val="20"/>
                <w:szCs w:val="20"/>
              </w:rPr>
            </w:pPr>
            <w:hyperlink r:id="rId16" w:history="1">
              <w:r w:rsidR="008602AA" w:rsidRPr="000C3937">
                <w:rPr>
                  <w:rStyle w:val="Hyperlink"/>
                  <w:rFonts w:ascii="Consolas" w:hAnsi="Consolas" w:cs="Consolas"/>
                  <w:sz w:val="20"/>
                  <w:szCs w:val="20"/>
                </w:rPr>
                <w:t>http://localhost/index.html</w:t>
              </w:r>
            </w:hyperlink>
          </w:p>
        </w:tc>
      </w:tr>
    </w:tbl>
    <w:p w14:paraId="7FBC23CF" w14:textId="77777777" w:rsidR="00B63A99" w:rsidRDefault="00B63A99" w:rsidP="000516A6">
      <w:pPr>
        <w:pStyle w:val="Body"/>
        <w:tabs>
          <w:tab w:val="left" w:pos="0"/>
        </w:tabs>
      </w:pPr>
    </w:p>
    <w:p w14:paraId="6B0ABF11" w14:textId="1D294689" w:rsidR="008602AA" w:rsidRDefault="008602AA" w:rsidP="000516A6">
      <w:pPr>
        <w:pStyle w:val="Body"/>
        <w:tabs>
          <w:tab w:val="left" w:pos="0"/>
        </w:tabs>
      </w:pPr>
      <w:r>
        <w:t>In the console window, you'll see the path emitted, and in the browser, you'll see the page rendered:</w:t>
      </w:r>
    </w:p>
    <w:p w14:paraId="41445884" w14:textId="77777777" w:rsidR="008602AA" w:rsidRDefault="008602AA" w:rsidP="008602AA">
      <w:pPr>
        <w:pStyle w:val="Body"/>
        <w:keepNext/>
        <w:tabs>
          <w:tab w:val="left" w:pos="0"/>
        </w:tabs>
        <w:jc w:val="center"/>
      </w:pPr>
      <w:r>
        <w:rPr>
          <w:noProof/>
        </w:rPr>
        <w:lastRenderedPageBreak/>
        <w:drawing>
          <wp:inline distT="0" distB="0" distL="0" distR="0" wp14:anchorId="516AEA6C" wp14:editId="35694C4A">
            <wp:extent cx="2896004" cy="136226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s2.png"/>
                    <pic:cNvPicPr/>
                  </pic:nvPicPr>
                  <pic:blipFill>
                    <a:blip r:embed="rId17">
                      <a:extLst>
                        <a:ext uri="{28A0092B-C50C-407E-A947-70E740481C1C}">
                          <a14:useLocalDpi xmlns:a14="http://schemas.microsoft.com/office/drawing/2010/main" val="0"/>
                        </a:ext>
                      </a:extLst>
                    </a:blip>
                    <a:stretch>
                      <a:fillRect/>
                    </a:stretch>
                  </pic:blipFill>
                  <pic:spPr>
                    <a:xfrm>
                      <a:off x="0" y="0"/>
                      <a:ext cx="2896004" cy="1362265"/>
                    </a:xfrm>
                    <a:prstGeom prst="rect">
                      <a:avLst/>
                    </a:prstGeom>
                  </pic:spPr>
                </pic:pic>
              </a:graphicData>
            </a:graphic>
          </wp:inline>
        </w:drawing>
      </w:r>
    </w:p>
    <w:p w14:paraId="5383AC64" w14:textId="27CFCBF0" w:rsidR="008602AA" w:rsidRDefault="008602AA" w:rsidP="008602AA">
      <w:pPr>
        <w:pStyle w:val="Caption"/>
      </w:pPr>
      <w:r>
        <w:t xml:space="preserve">Figure </w:t>
      </w:r>
      <w:r>
        <w:fldChar w:fldCharType="begin"/>
      </w:r>
      <w:r>
        <w:instrText xml:space="preserve"> SEQ Figure \* ARABIC </w:instrText>
      </w:r>
      <w:r>
        <w:fldChar w:fldCharType="separate"/>
      </w:r>
      <w:r w:rsidR="00D9688E">
        <w:t>3</w:t>
      </w:r>
      <w:r>
        <w:fldChar w:fldCharType="end"/>
      </w:r>
      <w:r>
        <w:t>: Serving Static Content</w:t>
      </w:r>
    </w:p>
    <w:p w14:paraId="50908E4E" w14:textId="77777777" w:rsidR="00B63A99" w:rsidRDefault="00B63A99" w:rsidP="000516A6">
      <w:pPr>
        <w:pStyle w:val="Body"/>
        <w:tabs>
          <w:tab w:val="left" w:pos="0"/>
        </w:tabs>
      </w:pPr>
    </w:p>
    <w:p w14:paraId="54B0268B" w14:textId="56ECDB38" w:rsidR="00B63A99" w:rsidRDefault="008602AA" w:rsidP="008602AA">
      <w:pPr>
        <w:pStyle w:val="Heading3"/>
      </w:pPr>
      <w:bookmarkStart w:id="8" w:name="_Toc416246227"/>
      <w:proofErr w:type="gramStart"/>
      <w:r>
        <w:t>Issues with localhost?</w:t>
      </w:r>
      <w:bookmarkEnd w:id="8"/>
      <w:proofErr w:type="gramEnd"/>
    </w:p>
    <w:p w14:paraId="6BEC4DD7" w14:textId="77777777" w:rsidR="008602AA" w:rsidRPr="008602AA" w:rsidRDefault="008602AA" w:rsidP="008602AA">
      <w:pPr>
        <w:spacing w:before="100" w:beforeAutospacing="1" w:after="100" w:afterAutospacing="1" w:line="240" w:lineRule="auto"/>
        <w:rPr>
          <w:rFonts w:ascii="Arial" w:eastAsia="Times New Roman" w:hAnsi="Arial" w:cs="Arial"/>
          <w:sz w:val="24"/>
          <w:szCs w:val="24"/>
        </w:rPr>
      </w:pPr>
      <w:r w:rsidRPr="008602AA">
        <w:rPr>
          <w:rFonts w:ascii="Arial" w:eastAsia="Times New Roman" w:hAnsi="Arial" w:cs="Arial"/>
          <w:sz w:val="24"/>
          <w:szCs w:val="24"/>
        </w:rPr>
        <w:t>If your browser is having problems connecting to localhost, edit your C:\Windows\System32\drivers\etc\hosts file and make sure there is an entry that looks like this:</w:t>
      </w:r>
    </w:p>
    <w:p w14:paraId="63731DF9" w14:textId="77777777" w:rsidR="008602AA" w:rsidRPr="008602AA" w:rsidRDefault="008602AA" w:rsidP="00860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8602AA">
        <w:rPr>
          <w:rFonts w:ascii="Arial" w:eastAsia="Times New Roman" w:hAnsi="Arial" w:cs="Arial"/>
          <w:sz w:val="24"/>
          <w:szCs w:val="24"/>
        </w:rPr>
        <w:t xml:space="preserve">127.0.0.1 </w:t>
      </w:r>
      <w:proofErr w:type="gramStart"/>
      <w:r w:rsidRPr="008602AA">
        <w:rPr>
          <w:rFonts w:ascii="Arial" w:eastAsia="Times New Roman" w:hAnsi="Arial" w:cs="Arial"/>
          <w:sz w:val="24"/>
          <w:szCs w:val="24"/>
        </w:rPr>
        <w:t>localhost</w:t>
      </w:r>
      <w:proofErr w:type="gramEnd"/>
    </w:p>
    <w:p w14:paraId="5251D6D0" w14:textId="77777777" w:rsidR="008602AA" w:rsidRPr="008602AA" w:rsidRDefault="008602AA" w:rsidP="008602AA">
      <w:pPr>
        <w:spacing w:before="100" w:beforeAutospacing="1" w:after="100" w:afterAutospacing="1" w:line="240" w:lineRule="auto"/>
        <w:rPr>
          <w:rFonts w:ascii="Arial" w:eastAsia="Times New Roman" w:hAnsi="Arial" w:cs="Arial"/>
          <w:sz w:val="24"/>
          <w:szCs w:val="24"/>
        </w:rPr>
      </w:pPr>
      <w:r w:rsidRPr="008602AA">
        <w:rPr>
          <w:rFonts w:ascii="Arial" w:eastAsia="Times New Roman" w:hAnsi="Arial" w:cs="Arial"/>
          <w:sz w:val="24"/>
          <w:szCs w:val="24"/>
        </w:rPr>
        <w:t>If it's missing, add it, save the file, and reboot the computer.</w:t>
      </w:r>
    </w:p>
    <w:p w14:paraId="69CF75F3" w14:textId="6B42325B" w:rsidR="008602AA" w:rsidRDefault="008602AA" w:rsidP="008602AA">
      <w:pPr>
        <w:pStyle w:val="Heading2"/>
      </w:pPr>
      <w:bookmarkStart w:id="9" w:name="_Toc416246228"/>
      <w:r>
        <w:t>Writing a Web Server is Complicated!</w:t>
      </w:r>
      <w:bookmarkEnd w:id="9"/>
    </w:p>
    <w:p w14:paraId="26917FAB" w14:textId="77777777" w:rsidR="008602AA" w:rsidRPr="008602AA" w:rsidRDefault="008602AA" w:rsidP="008602AA">
      <w:pPr>
        <w:spacing w:before="100" w:beforeAutospacing="1" w:after="100" w:afterAutospacing="1" w:line="240" w:lineRule="auto"/>
        <w:rPr>
          <w:rFonts w:ascii="Arial" w:eastAsia="Times New Roman" w:hAnsi="Arial" w:cs="Arial"/>
          <w:sz w:val="24"/>
          <w:szCs w:val="24"/>
        </w:rPr>
      </w:pPr>
      <w:r w:rsidRPr="008602AA">
        <w:rPr>
          <w:rFonts w:ascii="Arial" w:eastAsia="Times New Roman" w:hAnsi="Arial" w:cs="Arial"/>
          <w:sz w:val="24"/>
          <w:szCs w:val="24"/>
        </w:rPr>
        <w:t>What we wrote above is a static HTML page server, and there's a lot wrong with it:</w:t>
      </w:r>
    </w:p>
    <w:p w14:paraId="36DB89B4" w14:textId="26CFC41F" w:rsidR="008602AA" w:rsidRPr="008602AA" w:rsidRDefault="008602AA" w:rsidP="004B2902">
      <w:pPr>
        <w:numPr>
          <w:ilvl w:val="0"/>
          <w:numId w:val="7"/>
        </w:numPr>
        <w:spacing w:before="100" w:beforeAutospacing="1" w:after="100" w:afterAutospacing="1" w:line="240" w:lineRule="auto"/>
        <w:rPr>
          <w:rFonts w:ascii="Arial" w:eastAsia="Times New Roman" w:hAnsi="Arial" w:cs="Arial"/>
          <w:sz w:val="24"/>
          <w:szCs w:val="24"/>
        </w:rPr>
      </w:pPr>
      <w:r w:rsidRPr="008602AA">
        <w:rPr>
          <w:rFonts w:ascii="Arial" w:eastAsia="Times New Roman" w:hAnsi="Arial" w:cs="Arial"/>
          <w:sz w:val="24"/>
          <w:szCs w:val="24"/>
        </w:rPr>
        <w:t xml:space="preserve">Only HTML </w:t>
      </w:r>
      <w:r w:rsidR="00723436">
        <w:rPr>
          <w:rFonts w:ascii="Arial" w:eastAsia="Times New Roman" w:hAnsi="Arial" w:cs="Arial"/>
          <w:sz w:val="24"/>
          <w:szCs w:val="24"/>
        </w:rPr>
        <w:t>MIME</w:t>
      </w:r>
      <w:r w:rsidRPr="008602AA">
        <w:rPr>
          <w:rFonts w:ascii="Arial" w:eastAsia="Times New Roman" w:hAnsi="Arial" w:cs="Arial"/>
          <w:sz w:val="24"/>
          <w:szCs w:val="24"/>
        </w:rPr>
        <w:t xml:space="preserve"> type is supported (your browser is rather forgiving, if you get the content type wrong, most of the time it will accommodate the error).  Other </w:t>
      </w:r>
      <w:r w:rsidR="00723436">
        <w:rPr>
          <w:rFonts w:ascii="Arial" w:eastAsia="Times New Roman" w:hAnsi="Arial" w:cs="Arial"/>
          <w:sz w:val="24"/>
          <w:szCs w:val="24"/>
        </w:rPr>
        <w:t>MIME</w:t>
      </w:r>
      <w:r w:rsidRPr="008602AA">
        <w:rPr>
          <w:rFonts w:ascii="Arial" w:eastAsia="Times New Roman" w:hAnsi="Arial" w:cs="Arial"/>
          <w:sz w:val="24"/>
          <w:szCs w:val="24"/>
        </w:rPr>
        <w:t xml:space="preserve"> types</w:t>
      </w:r>
      <w:r>
        <w:rPr>
          <w:rStyle w:val="FootnoteReference"/>
          <w:rFonts w:ascii="Arial" w:eastAsia="Times New Roman" w:hAnsi="Arial" w:cs="Arial"/>
          <w:sz w:val="24"/>
          <w:szCs w:val="24"/>
        </w:rPr>
        <w:footnoteReference w:id="16"/>
      </w:r>
      <w:r w:rsidRPr="008602AA">
        <w:rPr>
          <w:rFonts w:ascii="Arial" w:eastAsia="Times New Roman" w:hAnsi="Arial" w:cs="Arial"/>
          <w:sz w:val="24"/>
          <w:szCs w:val="24"/>
        </w:rPr>
        <w:t xml:space="preserve"> include CSS, JavaScript, and of course media, such as images.</w:t>
      </w:r>
    </w:p>
    <w:p w14:paraId="1F3E9C47" w14:textId="43B87283" w:rsidR="008602AA" w:rsidRPr="008602AA" w:rsidRDefault="008602AA" w:rsidP="004B2902">
      <w:pPr>
        <w:numPr>
          <w:ilvl w:val="0"/>
          <w:numId w:val="7"/>
        </w:numPr>
        <w:spacing w:before="100" w:beforeAutospacing="1" w:after="100" w:afterAutospacing="1" w:line="240" w:lineRule="auto"/>
        <w:rPr>
          <w:rFonts w:ascii="Arial" w:eastAsia="Times New Roman" w:hAnsi="Arial" w:cs="Arial"/>
          <w:sz w:val="24"/>
          <w:szCs w:val="24"/>
        </w:rPr>
      </w:pPr>
      <w:r w:rsidRPr="008602AA">
        <w:rPr>
          <w:rFonts w:ascii="Arial" w:eastAsia="Times New Roman" w:hAnsi="Arial" w:cs="Arial"/>
          <w:sz w:val="24"/>
          <w:szCs w:val="24"/>
        </w:rPr>
        <w:t>It doesn't handle the common HTTP methods</w:t>
      </w:r>
      <w:r>
        <w:rPr>
          <w:rStyle w:val="FootnoteReference"/>
          <w:rFonts w:ascii="Arial" w:eastAsia="Times New Roman" w:hAnsi="Arial" w:cs="Arial"/>
          <w:sz w:val="24"/>
          <w:szCs w:val="24"/>
        </w:rPr>
        <w:footnoteReference w:id="17"/>
      </w:r>
      <w:r w:rsidRPr="008602AA">
        <w:rPr>
          <w:rFonts w:ascii="Arial" w:eastAsia="Times New Roman" w:hAnsi="Arial" w:cs="Arial"/>
          <w:sz w:val="24"/>
          <w:szCs w:val="24"/>
        </w:rPr>
        <w:t xml:space="preserve">, namely GET, POST, PUT and DELETE.  </w:t>
      </w:r>
    </w:p>
    <w:p w14:paraId="3FFE1A1F" w14:textId="77777777" w:rsidR="008602AA" w:rsidRPr="008602AA" w:rsidRDefault="008602AA" w:rsidP="004B2902">
      <w:pPr>
        <w:numPr>
          <w:ilvl w:val="0"/>
          <w:numId w:val="7"/>
        </w:numPr>
        <w:spacing w:before="100" w:beforeAutospacing="1" w:after="100" w:afterAutospacing="1" w:line="240" w:lineRule="auto"/>
        <w:rPr>
          <w:rFonts w:ascii="Arial" w:eastAsia="Times New Roman" w:hAnsi="Arial" w:cs="Arial"/>
          <w:sz w:val="24"/>
          <w:szCs w:val="24"/>
        </w:rPr>
      </w:pPr>
      <w:r w:rsidRPr="008602AA">
        <w:rPr>
          <w:rFonts w:ascii="Arial" w:eastAsia="Times New Roman" w:hAnsi="Arial" w:cs="Arial"/>
          <w:sz w:val="24"/>
          <w:szCs w:val="24"/>
        </w:rPr>
        <w:t>We have no exception handling.</w:t>
      </w:r>
    </w:p>
    <w:p w14:paraId="123CF84C" w14:textId="65406473" w:rsidR="008602AA" w:rsidRPr="008602AA" w:rsidRDefault="008602AA" w:rsidP="004B2902">
      <w:pPr>
        <w:numPr>
          <w:ilvl w:val="0"/>
          <w:numId w:val="7"/>
        </w:numPr>
        <w:spacing w:before="100" w:beforeAutospacing="1" w:after="100" w:afterAutospacing="1" w:line="240" w:lineRule="auto"/>
        <w:rPr>
          <w:rFonts w:ascii="Arial" w:eastAsia="Times New Roman" w:hAnsi="Arial" w:cs="Arial"/>
          <w:sz w:val="24"/>
          <w:szCs w:val="24"/>
        </w:rPr>
      </w:pPr>
      <w:r w:rsidRPr="008602AA">
        <w:rPr>
          <w:rFonts w:ascii="Arial" w:eastAsia="Times New Roman" w:hAnsi="Arial" w:cs="Arial"/>
          <w:sz w:val="24"/>
          <w:szCs w:val="24"/>
        </w:rPr>
        <w:t>There's no support for Cross-Site Request Forgery</w:t>
      </w:r>
      <w:r>
        <w:rPr>
          <w:rStyle w:val="FootnoteReference"/>
          <w:rFonts w:ascii="Arial" w:eastAsia="Times New Roman" w:hAnsi="Arial" w:cs="Arial"/>
          <w:sz w:val="24"/>
          <w:szCs w:val="24"/>
        </w:rPr>
        <w:footnoteReference w:id="18"/>
      </w:r>
      <w:r w:rsidRPr="008602AA">
        <w:rPr>
          <w:rFonts w:ascii="Arial" w:eastAsia="Times New Roman" w:hAnsi="Arial" w:cs="Arial"/>
          <w:sz w:val="24"/>
          <w:szCs w:val="24"/>
        </w:rPr>
        <w:t xml:space="preserve"> (CSRF) tokens.</w:t>
      </w:r>
    </w:p>
    <w:p w14:paraId="480E37B4" w14:textId="77777777" w:rsidR="008602AA" w:rsidRPr="008602AA" w:rsidRDefault="008602AA" w:rsidP="004B2902">
      <w:pPr>
        <w:numPr>
          <w:ilvl w:val="0"/>
          <w:numId w:val="7"/>
        </w:numPr>
        <w:spacing w:before="100" w:beforeAutospacing="1" w:after="100" w:afterAutospacing="1" w:line="240" w:lineRule="auto"/>
        <w:rPr>
          <w:rFonts w:ascii="Arial" w:eastAsia="Times New Roman" w:hAnsi="Arial" w:cs="Arial"/>
          <w:sz w:val="24"/>
          <w:szCs w:val="24"/>
        </w:rPr>
      </w:pPr>
      <w:r w:rsidRPr="008602AA">
        <w:rPr>
          <w:rFonts w:ascii="Arial" w:eastAsia="Times New Roman" w:hAnsi="Arial" w:cs="Arial"/>
          <w:sz w:val="24"/>
          <w:szCs w:val="24"/>
        </w:rPr>
        <w:t>The server has no concept of session.</w:t>
      </w:r>
    </w:p>
    <w:p w14:paraId="647BC1CA" w14:textId="77777777" w:rsidR="008602AA" w:rsidRPr="008602AA" w:rsidRDefault="008602AA" w:rsidP="004B2902">
      <w:pPr>
        <w:numPr>
          <w:ilvl w:val="0"/>
          <w:numId w:val="7"/>
        </w:numPr>
        <w:spacing w:before="100" w:beforeAutospacing="1" w:after="100" w:afterAutospacing="1" w:line="240" w:lineRule="auto"/>
        <w:rPr>
          <w:rFonts w:ascii="Arial" w:eastAsia="Times New Roman" w:hAnsi="Arial" w:cs="Arial"/>
          <w:sz w:val="24"/>
          <w:szCs w:val="24"/>
        </w:rPr>
      </w:pPr>
      <w:r w:rsidRPr="008602AA">
        <w:rPr>
          <w:rFonts w:ascii="Arial" w:eastAsia="Times New Roman" w:hAnsi="Arial" w:cs="Arial"/>
          <w:sz w:val="24"/>
          <w:szCs w:val="24"/>
        </w:rPr>
        <w:t>The server doesn't support https.  SSL/TLS support is critically important in today's world.</w:t>
      </w:r>
    </w:p>
    <w:p w14:paraId="7AC65492" w14:textId="77777777" w:rsidR="008602AA" w:rsidRPr="008602AA" w:rsidRDefault="008602AA" w:rsidP="004B2902">
      <w:pPr>
        <w:numPr>
          <w:ilvl w:val="0"/>
          <w:numId w:val="7"/>
        </w:numPr>
        <w:spacing w:before="100" w:beforeAutospacing="1" w:after="100" w:afterAutospacing="1" w:line="240" w:lineRule="auto"/>
        <w:rPr>
          <w:rFonts w:ascii="Arial" w:eastAsia="Times New Roman" w:hAnsi="Arial" w:cs="Arial"/>
          <w:sz w:val="24"/>
          <w:szCs w:val="24"/>
        </w:rPr>
      </w:pPr>
      <w:r w:rsidRPr="008602AA">
        <w:rPr>
          <w:rFonts w:ascii="Arial" w:eastAsia="Times New Roman" w:hAnsi="Arial" w:cs="Arial"/>
          <w:sz w:val="24"/>
          <w:szCs w:val="24"/>
        </w:rPr>
        <w:t>Some sort of HTML processing engine would be very useful to resolve connection-specific content on the server before the page is sent to the browser.</w:t>
      </w:r>
    </w:p>
    <w:p w14:paraId="25A75E5A" w14:textId="044BCA50" w:rsidR="008602AA" w:rsidRPr="008602AA" w:rsidRDefault="008602AA" w:rsidP="004B2902">
      <w:pPr>
        <w:numPr>
          <w:ilvl w:val="0"/>
          <w:numId w:val="7"/>
        </w:numPr>
        <w:spacing w:before="100" w:beforeAutospacing="1" w:after="100" w:afterAutospacing="1" w:line="240" w:lineRule="auto"/>
        <w:rPr>
          <w:rFonts w:ascii="Arial" w:eastAsia="Times New Roman" w:hAnsi="Arial" w:cs="Arial"/>
          <w:sz w:val="24"/>
          <w:szCs w:val="24"/>
        </w:rPr>
      </w:pPr>
      <w:r w:rsidRPr="008602AA">
        <w:rPr>
          <w:rFonts w:ascii="Arial" w:eastAsia="Times New Roman" w:hAnsi="Arial" w:cs="Arial"/>
          <w:sz w:val="24"/>
          <w:szCs w:val="24"/>
        </w:rPr>
        <w:t>There is no support for routing requests to, say, a Model-View-Controller</w:t>
      </w:r>
      <w:r>
        <w:rPr>
          <w:rStyle w:val="FootnoteReference"/>
          <w:rFonts w:ascii="Arial" w:eastAsia="Times New Roman" w:hAnsi="Arial" w:cs="Arial"/>
          <w:sz w:val="24"/>
          <w:szCs w:val="24"/>
        </w:rPr>
        <w:footnoteReference w:id="19"/>
      </w:r>
      <w:r w:rsidRPr="008602AA">
        <w:rPr>
          <w:rFonts w:ascii="Arial" w:eastAsia="Times New Roman" w:hAnsi="Arial" w:cs="Arial"/>
          <w:sz w:val="24"/>
          <w:szCs w:val="24"/>
        </w:rPr>
        <w:t xml:space="preserve"> (MVC) or Model-View-ViewModel</w:t>
      </w:r>
      <w:r>
        <w:rPr>
          <w:rStyle w:val="FootnoteReference"/>
          <w:rFonts w:ascii="Arial" w:eastAsia="Times New Roman" w:hAnsi="Arial" w:cs="Arial"/>
          <w:sz w:val="24"/>
          <w:szCs w:val="24"/>
        </w:rPr>
        <w:footnoteReference w:id="20"/>
      </w:r>
      <w:r w:rsidRPr="008602AA">
        <w:rPr>
          <w:rFonts w:ascii="Arial" w:eastAsia="Times New Roman" w:hAnsi="Arial" w:cs="Arial"/>
          <w:sz w:val="24"/>
          <w:szCs w:val="24"/>
        </w:rPr>
        <w:t xml:space="preserve"> (MVVM) architecture.  </w:t>
      </w:r>
    </w:p>
    <w:p w14:paraId="20DB592C" w14:textId="77777777" w:rsidR="008602AA" w:rsidRPr="008602AA" w:rsidRDefault="008602AA" w:rsidP="004B2902">
      <w:pPr>
        <w:numPr>
          <w:ilvl w:val="0"/>
          <w:numId w:val="7"/>
        </w:numPr>
        <w:spacing w:before="100" w:beforeAutospacing="1" w:after="100" w:afterAutospacing="1" w:line="240" w:lineRule="auto"/>
        <w:rPr>
          <w:rFonts w:ascii="Arial" w:eastAsia="Times New Roman" w:hAnsi="Arial" w:cs="Arial"/>
          <w:sz w:val="24"/>
          <w:szCs w:val="24"/>
        </w:rPr>
      </w:pPr>
      <w:r w:rsidRPr="008602AA">
        <w:rPr>
          <w:rFonts w:ascii="Arial" w:eastAsia="Times New Roman" w:hAnsi="Arial" w:cs="Arial"/>
          <w:sz w:val="24"/>
          <w:szCs w:val="24"/>
        </w:rPr>
        <w:lastRenderedPageBreak/>
        <w:t>Our server implementation above is entangled with the application-specific HTML pages.  We need to decouple it -- basically, make it an assembly that our application-specific stuff references.</w:t>
      </w:r>
    </w:p>
    <w:p w14:paraId="19F8A27C" w14:textId="77777777" w:rsidR="008602AA" w:rsidRPr="008602AA" w:rsidRDefault="008602AA" w:rsidP="004B2902">
      <w:pPr>
        <w:numPr>
          <w:ilvl w:val="0"/>
          <w:numId w:val="7"/>
        </w:numPr>
        <w:spacing w:before="100" w:beforeAutospacing="1" w:after="100" w:afterAutospacing="1" w:line="240" w:lineRule="auto"/>
        <w:rPr>
          <w:rFonts w:ascii="Arial" w:eastAsia="Times New Roman" w:hAnsi="Arial" w:cs="Arial"/>
          <w:sz w:val="24"/>
          <w:szCs w:val="24"/>
        </w:rPr>
      </w:pPr>
      <w:r w:rsidRPr="008602AA">
        <w:rPr>
          <w:rFonts w:ascii="Arial" w:eastAsia="Times New Roman" w:hAnsi="Arial" w:cs="Arial"/>
          <w:sz w:val="24"/>
          <w:szCs w:val="24"/>
        </w:rPr>
        <w:t>What about master pages?</w:t>
      </w:r>
    </w:p>
    <w:p w14:paraId="727E3D0B" w14:textId="77777777" w:rsidR="008602AA" w:rsidRPr="008602AA" w:rsidRDefault="008602AA" w:rsidP="004B2902">
      <w:pPr>
        <w:numPr>
          <w:ilvl w:val="0"/>
          <w:numId w:val="7"/>
        </w:numPr>
        <w:spacing w:before="100" w:beforeAutospacing="1" w:after="100" w:afterAutospacing="1" w:line="240" w:lineRule="auto"/>
        <w:rPr>
          <w:rFonts w:ascii="Arial" w:eastAsia="Times New Roman" w:hAnsi="Arial" w:cs="Arial"/>
          <w:sz w:val="24"/>
          <w:szCs w:val="24"/>
        </w:rPr>
      </w:pPr>
      <w:r w:rsidRPr="008602AA">
        <w:rPr>
          <w:rFonts w:ascii="Arial" w:eastAsia="Times New Roman" w:hAnsi="Arial" w:cs="Arial"/>
          <w:sz w:val="24"/>
          <w:szCs w:val="24"/>
        </w:rPr>
        <w:t>What about authorization, authentication, session expiration?</w:t>
      </w:r>
    </w:p>
    <w:p w14:paraId="6FF8D291" w14:textId="77777777" w:rsidR="008602AA" w:rsidRPr="008602AA" w:rsidRDefault="008602AA" w:rsidP="004B2902">
      <w:pPr>
        <w:numPr>
          <w:ilvl w:val="0"/>
          <w:numId w:val="7"/>
        </w:numPr>
        <w:spacing w:before="100" w:beforeAutospacing="1" w:after="100" w:afterAutospacing="1" w:line="240" w:lineRule="auto"/>
        <w:rPr>
          <w:rFonts w:ascii="Arial" w:eastAsia="Times New Roman" w:hAnsi="Arial" w:cs="Arial"/>
          <w:sz w:val="24"/>
          <w:szCs w:val="24"/>
        </w:rPr>
      </w:pPr>
      <w:r w:rsidRPr="008602AA">
        <w:rPr>
          <w:rFonts w:ascii="Arial" w:eastAsia="Times New Roman" w:hAnsi="Arial" w:cs="Arial"/>
          <w:sz w:val="24"/>
          <w:szCs w:val="24"/>
        </w:rPr>
        <w:t>What about model support?</w:t>
      </w:r>
    </w:p>
    <w:p w14:paraId="37B30361" w14:textId="77777777" w:rsidR="008602AA" w:rsidRPr="008602AA" w:rsidRDefault="008602AA" w:rsidP="004B2902">
      <w:pPr>
        <w:numPr>
          <w:ilvl w:val="0"/>
          <w:numId w:val="7"/>
        </w:numPr>
        <w:spacing w:before="100" w:beforeAutospacing="1" w:after="100" w:afterAutospacing="1" w:line="240" w:lineRule="auto"/>
        <w:rPr>
          <w:rFonts w:ascii="Arial" w:eastAsia="Times New Roman" w:hAnsi="Arial" w:cs="Arial"/>
          <w:sz w:val="24"/>
          <w:szCs w:val="24"/>
        </w:rPr>
      </w:pPr>
      <w:r w:rsidRPr="008602AA">
        <w:rPr>
          <w:rFonts w:ascii="Arial" w:eastAsia="Times New Roman" w:hAnsi="Arial" w:cs="Arial"/>
          <w:sz w:val="24"/>
          <w:szCs w:val="24"/>
        </w:rPr>
        <w:t>What about integration testing?</w:t>
      </w:r>
    </w:p>
    <w:p w14:paraId="69958012" w14:textId="48D3CFDC" w:rsidR="008602AA" w:rsidRPr="008602AA" w:rsidRDefault="008602AA" w:rsidP="008602AA">
      <w:pPr>
        <w:spacing w:before="100" w:beforeAutospacing="1" w:after="100" w:afterAutospacing="1" w:line="240" w:lineRule="auto"/>
        <w:rPr>
          <w:rFonts w:ascii="Arial" w:eastAsia="Times New Roman" w:hAnsi="Arial" w:cs="Arial"/>
          <w:sz w:val="24"/>
          <w:szCs w:val="24"/>
        </w:rPr>
      </w:pPr>
      <w:r w:rsidRPr="008602AA">
        <w:rPr>
          <w:rFonts w:ascii="Arial" w:eastAsia="Times New Roman" w:hAnsi="Arial" w:cs="Arial"/>
          <w:sz w:val="24"/>
          <w:szCs w:val="24"/>
        </w:rPr>
        <w:t>Request routing combined with some sort of a controller implementation is really useful when implement a REST</w:t>
      </w:r>
      <w:r>
        <w:rPr>
          <w:rStyle w:val="FootnoteReference"/>
          <w:rFonts w:ascii="Arial" w:eastAsia="Times New Roman" w:hAnsi="Arial" w:cs="Arial"/>
          <w:sz w:val="24"/>
          <w:szCs w:val="24"/>
        </w:rPr>
        <w:footnoteReference w:id="21"/>
      </w:r>
      <w:r w:rsidRPr="008602AA">
        <w:rPr>
          <w:rFonts w:ascii="Arial" w:eastAsia="Times New Roman" w:hAnsi="Arial" w:cs="Arial"/>
          <w:sz w:val="24"/>
          <w:szCs w:val="24"/>
        </w:rPr>
        <w:t xml:space="preserve"> API, which our web server should be able to do as well.  And REST is at the center of AJAX</w:t>
      </w:r>
      <w:r>
        <w:rPr>
          <w:rStyle w:val="FootnoteReference"/>
          <w:rFonts w:ascii="Arial" w:eastAsia="Times New Roman" w:hAnsi="Arial" w:cs="Arial"/>
          <w:sz w:val="24"/>
          <w:szCs w:val="24"/>
        </w:rPr>
        <w:footnoteReference w:id="22"/>
      </w:r>
      <w:r w:rsidRPr="008602AA">
        <w:rPr>
          <w:rFonts w:ascii="Arial" w:eastAsia="Times New Roman" w:hAnsi="Arial" w:cs="Arial"/>
          <w:sz w:val="24"/>
          <w:szCs w:val="24"/>
        </w:rPr>
        <w:t xml:space="preserve"> / AJAJ</w:t>
      </w:r>
      <w:r>
        <w:rPr>
          <w:rStyle w:val="FootnoteReference"/>
          <w:rFonts w:ascii="Arial" w:eastAsia="Times New Roman" w:hAnsi="Arial" w:cs="Arial"/>
          <w:sz w:val="24"/>
          <w:szCs w:val="24"/>
        </w:rPr>
        <w:footnoteReference w:id="23"/>
      </w:r>
      <w:r w:rsidRPr="008602AA">
        <w:rPr>
          <w:rFonts w:ascii="Arial" w:eastAsia="Times New Roman" w:hAnsi="Arial" w:cs="Arial"/>
          <w:sz w:val="24"/>
          <w:szCs w:val="24"/>
        </w:rPr>
        <w:t xml:space="preserve"> requests (SOAP</w:t>
      </w:r>
      <w:r>
        <w:rPr>
          <w:rStyle w:val="FootnoteReference"/>
          <w:rFonts w:ascii="Arial" w:eastAsia="Times New Roman" w:hAnsi="Arial" w:cs="Arial"/>
          <w:sz w:val="24"/>
          <w:szCs w:val="24"/>
        </w:rPr>
        <w:footnoteReference w:id="24"/>
      </w:r>
      <w:r w:rsidRPr="008602AA">
        <w:rPr>
          <w:rFonts w:ascii="Arial" w:eastAsia="Times New Roman" w:hAnsi="Arial" w:cs="Arial"/>
          <w:sz w:val="24"/>
          <w:szCs w:val="24"/>
        </w:rPr>
        <w:t xml:space="preserve"> being another common protocol, but REST is much more in vogue nowadays), allowing us to write single-page applications.  Here we are implicitly entering into the realm of serving dynamic content.  If you're rendering mostly static content, then you could also look at Apache (especially in conjunction with PHP) or Nginx, both of which are primarily static content web servers but with support for dynamic content</w:t>
      </w:r>
      <w:r>
        <w:rPr>
          <w:rStyle w:val="FootnoteReference"/>
          <w:rFonts w:ascii="Arial" w:eastAsia="Times New Roman" w:hAnsi="Arial" w:cs="Arial"/>
          <w:sz w:val="24"/>
          <w:szCs w:val="24"/>
        </w:rPr>
        <w:footnoteReference w:id="25"/>
      </w:r>
      <w:r w:rsidRPr="008602AA">
        <w:rPr>
          <w:rFonts w:ascii="Arial" w:eastAsia="Times New Roman" w:hAnsi="Arial" w:cs="Arial"/>
          <w:sz w:val="24"/>
          <w:szCs w:val="24"/>
        </w:rPr>
        <w:t xml:space="preserve">.  </w:t>
      </w:r>
    </w:p>
    <w:p w14:paraId="0025A68F" w14:textId="77777777" w:rsidR="008602AA" w:rsidRDefault="008602AA" w:rsidP="008602AA">
      <w:pPr>
        <w:pStyle w:val="Heading2"/>
      </w:pPr>
      <w:bookmarkStart w:id="10" w:name="_Toc416246229"/>
      <w:r>
        <w:t>We Need an Architecture</w:t>
      </w:r>
      <w:bookmarkEnd w:id="10"/>
    </w:p>
    <w:p w14:paraId="3F735A4C" w14:textId="67F5186D" w:rsidR="008602AA" w:rsidRPr="005959B1" w:rsidRDefault="008602AA" w:rsidP="008602AA">
      <w:pPr>
        <w:pStyle w:val="NormalWeb"/>
        <w:rPr>
          <w:rFonts w:ascii="Arial" w:hAnsi="Arial" w:cs="Arial"/>
        </w:rPr>
      </w:pPr>
      <w:r w:rsidRPr="005959B1">
        <w:rPr>
          <w:rFonts w:ascii="Arial" w:hAnsi="Arial" w:cs="Arial"/>
        </w:rPr>
        <w:t>If you look at a few popular web servers, such as ASP.NET</w:t>
      </w:r>
      <w:r w:rsidR="005959B1">
        <w:rPr>
          <w:rStyle w:val="FootnoteReference"/>
          <w:rFonts w:ascii="Arial" w:hAnsi="Arial" w:cs="Arial"/>
        </w:rPr>
        <w:footnoteReference w:id="26"/>
      </w:r>
      <w:r w:rsidRPr="005959B1">
        <w:rPr>
          <w:rFonts w:ascii="Arial" w:hAnsi="Arial" w:cs="Arial"/>
        </w:rPr>
        <w:t>, Ruby on Rails</w:t>
      </w:r>
      <w:r w:rsidR="005959B1">
        <w:rPr>
          <w:rStyle w:val="FootnoteReference"/>
          <w:rFonts w:ascii="Arial" w:hAnsi="Arial" w:cs="Arial"/>
        </w:rPr>
        <w:footnoteReference w:id="27"/>
      </w:r>
      <w:r w:rsidRPr="005959B1">
        <w:rPr>
          <w:rFonts w:ascii="Arial" w:hAnsi="Arial" w:cs="Arial"/>
        </w:rPr>
        <w:t xml:space="preserve"> or NancyFx</w:t>
      </w:r>
      <w:r w:rsidR="005959B1">
        <w:rPr>
          <w:rStyle w:val="FootnoteReference"/>
          <w:rFonts w:ascii="Arial" w:hAnsi="Arial" w:cs="Arial"/>
        </w:rPr>
        <w:footnoteReference w:id="28"/>
      </w:r>
      <w:r w:rsidRPr="005959B1">
        <w:rPr>
          <w:rFonts w:ascii="Arial" w:hAnsi="Arial" w:cs="Arial"/>
        </w:rPr>
        <w:t>, you'll immediately get a sense that there is a sophisticated architecture supporting the web server along with some sophisticated built-in functionality that really doesn't have anything to do with handling requests but that tends to make the job easier because there's a typical set of common tasks people need to perform when creating a professional website.  So you will almost immediately notice one or more of the following:</w:t>
      </w:r>
    </w:p>
    <w:p w14:paraId="475BDEBE" w14:textId="77777777" w:rsidR="008602AA" w:rsidRPr="005959B1" w:rsidRDefault="008602AA" w:rsidP="004B2902">
      <w:pPr>
        <w:numPr>
          <w:ilvl w:val="0"/>
          <w:numId w:val="8"/>
        </w:numPr>
        <w:spacing w:before="100" w:beforeAutospacing="1" w:after="100" w:afterAutospacing="1" w:line="240" w:lineRule="auto"/>
        <w:rPr>
          <w:rFonts w:ascii="Arial" w:hAnsi="Arial" w:cs="Arial"/>
          <w:sz w:val="24"/>
          <w:szCs w:val="24"/>
        </w:rPr>
      </w:pPr>
      <w:r w:rsidRPr="005959B1">
        <w:rPr>
          <w:rFonts w:ascii="Arial" w:hAnsi="Arial" w:cs="Arial"/>
          <w:sz w:val="24"/>
          <w:szCs w:val="24"/>
        </w:rPr>
        <w:t>Either enforces or at least defaults to creating a project with an MVC architecture</w:t>
      </w:r>
    </w:p>
    <w:p w14:paraId="2A7CEBAD" w14:textId="6FEA662F" w:rsidR="008602AA" w:rsidRPr="005959B1" w:rsidRDefault="008602AA" w:rsidP="004B2902">
      <w:pPr>
        <w:numPr>
          <w:ilvl w:val="0"/>
          <w:numId w:val="8"/>
        </w:numPr>
        <w:spacing w:before="100" w:beforeAutospacing="1" w:after="100" w:afterAutospacing="1" w:line="240" w:lineRule="auto"/>
        <w:rPr>
          <w:rFonts w:ascii="Arial" w:hAnsi="Arial" w:cs="Arial"/>
          <w:sz w:val="24"/>
          <w:szCs w:val="24"/>
        </w:rPr>
      </w:pPr>
      <w:r w:rsidRPr="005959B1">
        <w:rPr>
          <w:rFonts w:ascii="Arial" w:hAnsi="Arial" w:cs="Arial"/>
          <w:sz w:val="24"/>
          <w:szCs w:val="24"/>
        </w:rPr>
        <w:t>Has some sort of a view engine, such as ASP.NET's Razor</w:t>
      </w:r>
      <w:r w:rsidR="005959B1">
        <w:rPr>
          <w:rStyle w:val="FootnoteReference"/>
          <w:rFonts w:ascii="Arial" w:hAnsi="Arial" w:cs="Arial"/>
          <w:sz w:val="24"/>
          <w:szCs w:val="24"/>
        </w:rPr>
        <w:footnoteReference w:id="29"/>
      </w:r>
      <w:r w:rsidRPr="005959B1">
        <w:rPr>
          <w:rFonts w:ascii="Arial" w:hAnsi="Arial" w:cs="Arial"/>
          <w:sz w:val="24"/>
          <w:szCs w:val="24"/>
        </w:rPr>
        <w:t xml:space="preserve"> or ASPX view engines, or NancyFx's SuperSimpleViewEngine</w:t>
      </w:r>
      <w:r w:rsidR="005959B1">
        <w:rPr>
          <w:rStyle w:val="FootnoteReference"/>
          <w:rFonts w:ascii="Arial" w:hAnsi="Arial" w:cs="Arial"/>
          <w:sz w:val="24"/>
          <w:szCs w:val="24"/>
        </w:rPr>
        <w:footnoteReference w:id="30"/>
      </w:r>
      <w:r w:rsidRPr="005959B1">
        <w:rPr>
          <w:rFonts w:ascii="Arial" w:hAnsi="Arial" w:cs="Arial"/>
          <w:sz w:val="24"/>
          <w:szCs w:val="24"/>
        </w:rPr>
        <w:t xml:space="preserve">.  </w:t>
      </w:r>
      <w:proofErr w:type="gramStart"/>
      <w:r w:rsidRPr="005959B1">
        <w:rPr>
          <w:rFonts w:ascii="Arial" w:hAnsi="Arial" w:cs="Arial"/>
          <w:sz w:val="24"/>
          <w:szCs w:val="24"/>
        </w:rPr>
        <w:t>Rails supports</w:t>
      </w:r>
      <w:proofErr w:type="gramEnd"/>
      <w:r w:rsidRPr="005959B1">
        <w:rPr>
          <w:rFonts w:ascii="Arial" w:hAnsi="Arial" w:cs="Arial"/>
          <w:sz w:val="24"/>
          <w:szCs w:val="24"/>
        </w:rPr>
        <w:t xml:space="preserve"> a wide range of view (aka "template) engines</w:t>
      </w:r>
      <w:r w:rsidR="005959B1">
        <w:rPr>
          <w:rStyle w:val="FootnoteReference"/>
          <w:rFonts w:ascii="Arial" w:hAnsi="Arial" w:cs="Arial"/>
          <w:sz w:val="24"/>
          <w:szCs w:val="24"/>
        </w:rPr>
        <w:footnoteReference w:id="31"/>
      </w:r>
      <w:r w:rsidRPr="005959B1">
        <w:rPr>
          <w:rFonts w:ascii="Arial" w:hAnsi="Arial" w:cs="Arial"/>
          <w:sz w:val="24"/>
          <w:szCs w:val="24"/>
        </w:rPr>
        <w:t>.</w:t>
      </w:r>
    </w:p>
    <w:p w14:paraId="156A1EB9" w14:textId="2A0C23D0" w:rsidR="008602AA" w:rsidRPr="005959B1" w:rsidRDefault="008602AA" w:rsidP="004B2902">
      <w:pPr>
        <w:numPr>
          <w:ilvl w:val="0"/>
          <w:numId w:val="8"/>
        </w:numPr>
        <w:spacing w:before="100" w:beforeAutospacing="1" w:after="100" w:afterAutospacing="1" w:line="240" w:lineRule="auto"/>
        <w:rPr>
          <w:rFonts w:ascii="Arial" w:hAnsi="Arial" w:cs="Arial"/>
          <w:sz w:val="24"/>
          <w:szCs w:val="24"/>
        </w:rPr>
      </w:pPr>
      <w:r w:rsidRPr="005959B1">
        <w:rPr>
          <w:rFonts w:ascii="Arial" w:hAnsi="Arial" w:cs="Arial"/>
          <w:sz w:val="24"/>
          <w:szCs w:val="24"/>
        </w:rPr>
        <w:lastRenderedPageBreak/>
        <w:t>Possibly includes some sort of Object-Relational Mapper (ORM).  In the ASP.NET world, this is usually Entity Framework</w:t>
      </w:r>
      <w:r w:rsidR="005959B1">
        <w:rPr>
          <w:rStyle w:val="FootnoteReference"/>
          <w:rFonts w:ascii="Arial" w:hAnsi="Arial" w:cs="Arial"/>
          <w:sz w:val="24"/>
          <w:szCs w:val="24"/>
        </w:rPr>
        <w:footnoteReference w:id="32"/>
      </w:r>
      <w:r w:rsidRPr="005959B1">
        <w:rPr>
          <w:rFonts w:ascii="Arial" w:hAnsi="Arial" w:cs="Arial"/>
          <w:sz w:val="24"/>
          <w:szCs w:val="24"/>
        </w:rPr>
        <w:t>, in Rails we find ActiveRecord</w:t>
      </w:r>
      <w:r w:rsidR="005959B1">
        <w:rPr>
          <w:rStyle w:val="FootnoteReference"/>
          <w:rFonts w:ascii="Arial" w:hAnsi="Arial" w:cs="Arial"/>
          <w:sz w:val="24"/>
          <w:szCs w:val="24"/>
        </w:rPr>
        <w:footnoteReference w:id="33"/>
      </w:r>
      <w:r w:rsidRPr="005959B1">
        <w:rPr>
          <w:rFonts w:ascii="Arial" w:hAnsi="Arial" w:cs="Arial"/>
          <w:sz w:val="24"/>
          <w:szCs w:val="24"/>
        </w:rPr>
        <w:t>.</w:t>
      </w:r>
    </w:p>
    <w:p w14:paraId="4649EB80" w14:textId="63C4886A" w:rsidR="005959B1" w:rsidRDefault="008602AA" w:rsidP="008602AA">
      <w:pPr>
        <w:pStyle w:val="NormalWeb"/>
        <w:rPr>
          <w:rFonts w:ascii="Arial" w:hAnsi="Arial" w:cs="Arial"/>
        </w:rPr>
      </w:pPr>
      <w:r w:rsidRPr="005959B1">
        <w:rPr>
          <w:rFonts w:ascii="Arial" w:hAnsi="Arial" w:cs="Arial"/>
        </w:rPr>
        <w:t xml:space="preserve">Underlying these three common features of popular web servers </w:t>
      </w:r>
      <w:r w:rsidR="005959B1">
        <w:rPr>
          <w:rFonts w:ascii="Arial" w:hAnsi="Arial" w:cs="Arial"/>
        </w:rPr>
        <w:t>are</w:t>
      </w:r>
      <w:r w:rsidRPr="005959B1">
        <w:rPr>
          <w:rFonts w:ascii="Arial" w:hAnsi="Arial" w:cs="Arial"/>
        </w:rPr>
        <w:t xml:space="preserve"> </w:t>
      </w:r>
      <w:r w:rsidR="005959B1">
        <w:rPr>
          <w:rFonts w:ascii="Arial" w:hAnsi="Arial" w:cs="Arial"/>
        </w:rPr>
        <w:t>three</w:t>
      </w:r>
      <w:r w:rsidRPr="005959B1">
        <w:rPr>
          <w:rFonts w:ascii="Arial" w:hAnsi="Arial" w:cs="Arial"/>
        </w:rPr>
        <w:t xml:space="preserve"> very important premise</w:t>
      </w:r>
      <w:r w:rsidR="005959B1">
        <w:rPr>
          <w:rFonts w:ascii="Arial" w:hAnsi="Arial" w:cs="Arial"/>
        </w:rPr>
        <w:t>s</w:t>
      </w:r>
      <w:r w:rsidRPr="005959B1">
        <w:rPr>
          <w:rFonts w:ascii="Arial" w:hAnsi="Arial" w:cs="Arial"/>
        </w:rPr>
        <w:t xml:space="preserve">: </w:t>
      </w:r>
    </w:p>
    <w:p w14:paraId="505B106C" w14:textId="5091D2B4" w:rsidR="005959B1" w:rsidRDefault="005959B1" w:rsidP="005959B1">
      <w:pPr>
        <w:pStyle w:val="NumberedList"/>
      </w:pPr>
      <w:r>
        <w:t>You will almost always be rendering dynamic content</w:t>
      </w:r>
    </w:p>
    <w:p w14:paraId="05B247DE" w14:textId="48D28F43" w:rsidR="005959B1" w:rsidRDefault="005959B1" w:rsidP="005959B1">
      <w:pPr>
        <w:pStyle w:val="NumberedList"/>
      </w:pPr>
      <w:r>
        <w:t>The dynamic content will be determined in large part from data in a database</w:t>
      </w:r>
    </w:p>
    <w:p w14:paraId="5BB4F973" w14:textId="33EE3C5A" w:rsidR="005959B1" w:rsidRDefault="005959B1" w:rsidP="005959B1">
      <w:pPr>
        <w:pStyle w:val="NumberedList"/>
      </w:pPr>
      <w:r>
        <w:t>The Model-View-Controller paradigm is the architectural glue that you are going to use for interactions between the user interface and the database.</w:t>
      </w:r>
    </w:p>
    <w:p w14:paraId="23294EA4" w14:textId="1CDC7401" w:rsidR="008602AA" w:rsidRPr="005959B1" w:rsidRDefault="008602AA" w:rsidP="008602AA">
      <w:pPr>
        <w:pStyle w:val="NormalWeb"/>
        <w:rPr>
          <w:rFonts w:ascii="Arial" w:hAnsi="Arial" w:cs="Arial"/>
        </w:rPr>
      </w:pPr>
      <w:r w:rsidRPr="005959B1">
        <w:rPr>
          <w:rFonts w:ascii="Arial" w:hAnsi="Arial" w:cs="Arial"/>
        </w:rPr>
        <w:t xml:space="preserve">I mentioned this earlier as well in conjunction with REST / AJAX, and the distinction between dynamic and static content web servers should not be so quickly dismissed.  </w:t>
      </w:r>
    </w:p>
    <w:p w14:paraId="02BA9C3C" w14:textId="77777777" w:rsidR="008602AA" w:rsidRDefault="008602AA" w:rsidP="008602AA">
      <w:pPr>
        <w:pStyle w:val="Heading2"/>
      </w:pPr>
      <w:bookmarkStart w:id="11" w:name="_Toc416246230"/>
      <w:r>
        <w:t>Dynamic vs. Static Content and the Single-Page Paradigm</w:t>
      </w:r>
      <w:bookmarkEnd w:id="11"/>
    </w:p>
    <w:p w14:paraId="558E0DC7" w14:textId="45B37744" w:rsidR="005959B1" w:rsidRPr="005959B1" w:rsidRDefault="005959B1" w:rsidP="008602AA">
      <w:pPr>
        <w:pStyle w:val="NormalWeb"/>
        <w:rPr>
          <w:rFonts w:ascii="Arial" w:hAnsi="Arial" w:cs="Arial"/>
          <w:color w:val="FF0000"/>
        </w:rPr>
      </w:pPr>
      <w:r w:rsidRPr="005959B1">
        <w:rPr>
          <w:rFonts w:ascii="Arial" w:hAnsi="Arial" w:cs="Arial"/>
          <w:color w:val="FF0000"/>
        </w:rPr>
        <w:t>TODO: Footnotes on things I mention here</w:t>
      </w:r>
    </w:p>
    <w:p w14:paraId="4C08552E" w14:textId="511155BF" w:rsidR="008602AA" w:rsidRPr="005959B1" w:rsidRDefault="008602AA" w:rsidP="008602AA">
      <w:pPr>
        <w:pStyle w:val="NormalWeb"/>
        <w:rPr>
          <w:rFonts w:ascii="Arial" w:hAnsi="Arial" w:cs="Arial"/>
        </w:rPr>
      </w:pPr>
      <w:r w:rsidRPr="005959B1">
        <w:rPr>
          <w:rFonts w:ascii="Arial" w:hAnsi="Arial" w:cs="Arial"/>
        </w:rPr>
        <w:t xml:space="preserve">The trend (especially as "push servers", see SignalR) is to move toward single-page applications </w:t>
      </w:r>
      <w:r w:rsidR="005959B1">
        <w:rPr>
          <w:rFonts w:ascii="Arial" w:hAnsi="Arial" w:cs="Arial"/>
        </w:rPr>
        <w:t xml:space="preserve">(SPAs) </w:t>
      </w:r>
      <w:r w:rsidRPr="005959B1">
        <w:rPr>
          <w:rFonts w:ascii="Arial" w:hAnsi="Arial" w:cs="Arial"/>
        </w:rPr>
        <w:t>-- the content of the page updates without requiring a full page refresh</w:t>
      </w:r>
      <w:r w:rsidR="005959B1">
        <w:rPr>
          <w:rFonts w:ascii="Arial" w:hAnsi="Arial" w:cs="Arial"/>
        </w:rPr>
        <w:t>.  A full page refresh requires</w:t>
      </w:r>
      <w:r w:rsidRPr="005959B1">
        <w:rPr>
          <w:rFonts w:ascii="Arial" w:hAnsi="Arial" w:cs="Arial"/>
        </w:rPr>
        <w:t xml:space="preserve"> a callback to the server to load all the content</w:t>
      </w:r>
      <w:r w:rsidR="005959B1">
        <w:rPr>
          <w:rFonts w:ascii="Arial" w:hAnsi="Arial" w:cs="Arial"/>
        </w:rPr>
        <w:t>, whereas an SPA requests only the content that it needs</w:t>
      </w:r>
      <w:r w:rsidRPr="005959B1">
        <w:rPr>
          <w:rFonts w:ascii="Arial" w:hAnsi="Arial" w:cs="Arial"/>
        </w:rPr>
        <w:t xml:space="preserve">.  This makes developing a web application more complicated because you're not just rendering the page on the server, you're coding in JavaScript on the client-side </w:t>
      </w:r>
      <w:r w:rsidR="005959B1">
        <w:rPr>
          <w:rFonts w:ascii="Arial" w:hAnsi="Arial" w:cs="Arial"/>
        </w:rPr>
        <w:t xml:space="preserve">to implement </w:t>
      </w:r>
      <w:r w:rsidRPr="005959B1">
        <w:rPr>
          <w:rFonts w:ascii="Arial" w:hAnsi="Arial" w:cs="Arial"/>
        </w:rPr>
        <w:t xml:space="preserve">the dynamic behavior, and probably using additional JavaScript packages such as jQuery, Knockout, Backbone, Angular, or any number of additional options "out there" (you'll note I'm completely ignoring node.js.)  </w:t>
      </w:r>
      <w:r w:rsidR="005959B1">
        <w:rPr>
          <w:rFonts w:ascii="Arial" w:hAnsi="Arial" w:cs="Arial"/>
        </w:rPr>
        <w:t xml:space="preserve">Furthermore, you’re not just writing “render this page” server/client side code.  Instead, a </w:t>
      </w:r>
      <w:r w:rsidRPr="005959B1">
        <w:rPr>
          <w:rFonts w:ascii="Arial" w:hAnsi="Arial" w:cs="Arial"/>
        </w:rPr>
        <w:t>significant portion of what you write on the server will look more like an API to support AJAX</w:t>
      </w:r>
      <w:r w:rsidR="005959B1">
        <w:rPr>
          <w:rFonts w:ascii="Arial" w:hAnsi="Arial" w:cs="Arial"/>
        </w:rPr>
        <w:t>/REST callbacks to return the content the client is requesting.  I</w:t>
      </w:r>
      <w:r w:rsidRPr="005959B1">
        <w:rPr>
          <w:rFonts w:ascii="Arial" w:hAnsi="Arial" w:cs="Arial"/>
        </w:rPr>
        <w:t xml:space="preserve">n fact, </w:t>
      </w:r>
      <w:r w:rsidR="0059022B">
        <w:rPr>
          <w:rFonts w:ascii="Arial" w:hAnsi="Arial" w:cs="Arial"/>
        </w:rPr>
        <w:t>it probably is helpful to think more in terms of writing an API than in terms of writing a website!</w:t>
      </w:r>
    </w:p>
    <w:p w14:paraId="76B8A611" w14:textId="2DB15098" w:rsidR="008602AA" w:rsidRDefault="008602AA" w:rsidP="008602AA">
      <w:pPr>
        <w:pStyle w:val="Heading2"/>
      </w:pPr>
      <w:bookmarkStart w:id="12" w:name="_Toc416246231"/>
      <w:r>
        <w:t>But Do We Need All This Overhead?</w:t>
      </w:r>
      <w:bookmarkEnd w:id="12"/>
    </w:p>
    <w:p w14:paraId="24C7E1A6" w14:textId="05833D5D" w:rsidR="008602AA" w:rsidRPr="005959B1" w:rsidRDefault="008602AA" w:rsidP="008602AA">
      <w:pPr>
        <w:pStyle w:val="NormalWeb"/>
        <w:rPr>
          <w:rFonts w:ascii="Arial" w:hAnsi="Arial" w:cs="Arial"/>
        </w:rPr>
      </w:pPr>
      <w:r w:rsidRPr="005959B1">
        <w:rPr>
          <w:rFonts w:ascii="Arial" w:hAnsi="Arial" w:cs="Arial"/>
        </w:rPr>
        <w:t xml:space="preserve">The simple answer is, no.  The whole reason this author has even bothered to write yet another web server from scratch is because those features, which are often integrated with the basic process of a web server and initialized in a new project template, are, </w:t>
      </w:r>
      <w:r w:rsidR="0059022B">
        <w:rPr>
          <w:rFonts w:ascii="Arial" w:hAnsi="Arial" w:cs="Arial"/>
        </w:rPr>
        <w:t>while</w:t>
      </w:r>
      <w:r w:rsidRPr="005959B1">
        <w:rPr>
          <w:rFonts w:ascii="Arial" w:hAnsi="Arial" w:cs="Arial"/>
        </w:rPr>
        <w:t xml:space="preserve"> not altogether unnecessary, sometimes better served by a lightweight version of the feature.  The question often comes up whether to roll your own or buy into an </w:t>
      </w:r>
      <w:r w:rsidRPr="005959B1">
        <w:rPr>
          <w:rFonts w:ascii="Arial" w:hAnsi="Arial" w:cs="Arial"/>
        </w:rPr>
        <w:lastRenderedPageBreak/>
        <w:t xml:space="preserve">existing architecture, and the deeper question, why are we always rewriting prior work?  The answer to both, and the premise of why you're reading this book (other than to learn about the internals of how web servers work) is that, based on the experiences of working with other technologies, you have discovered that your needs are not being met by the existing solutions.  The typical answer "because the existing technology can be improved upon" is actually a weak argument, especially when one considers that any new technology will have deficiencies in </w:t>
      </w:r>
      <w:r w:rsidR="0059022B">
        <w:rPr>
          <w:rFonts w:ascii="Arial" w:hAnsi="Arial" w:cs="Arial"/>
        </w:rPr>
        <w:t>areas other than the technology that it replaces.</w:t>
      </w:r>
      <w:r w:rsidRPr="005959B1">
        <w:rPr>
          <w:rFonts w:ascii="Arial" w:hAnsi="Arial" w:cs="Arial"/>
        </w:rPr>
        <w:t xml:space="preserve">  So, this author's motivations are to write a web server </w:t>
      </w:r>
      <w:r w:rsidR="0059022B">
        <w:rPr>
          <w:rFonts w:ascii="Arial" w:hAnsi="Arial" w:cs="Arial"/>
        </w:rPr>
        <w:t xml:space="preserve">that </w:t>
      </w:r>
      <w:r w:rsidRPr="005959B1">
        <w:rPr>
          <w:rFonts w:ascii="Arial" w:hAnsi="Arial" w:cs="Arial"/>
        </w:rPr>
        <w:t>not only meets his needs but also employs an architecture that does not hinder you from meeting</w:t>
      </w:r>
      <w:r w:rsidRPr="005959B1">
        <w:rPr>
          <w:rFonts w:ascii="Arial" w:hAnsi="Arial" w:cs="Arial"/>
          <w:i/>
          <w:iCs/>
        </w:rPr>
        <w:t xml:space="preserve"> your</w:t>
      </w:r>
      <w:r w:rsidRPr="005959B1">
        <w:rPr>
          <w:rFonts w:ascii="Arial" w:hAnsi="Arial" w:cs="Arial"/>
        </w:rPr>
        <w:t xml:space="preserve"> needs.  And the premise of such </w:t>
      </w:r>
      <w:r w:rsidR="0059022B" w:rsidRPr="005959B1">
        <w:rPr>
          <w:rFonts w:ascii="Arial" w:hAnsi="Arial" w:cs="Arial"/>
        </w:rPr>
        <w:t>architecture</w:t>
      </w:r>
      <w:r w:rsidRPr="005959B1">
        <w:rPr>
          <w:rFonts w:ascii="Arial" w:hAnsi="Arial" w:cs="Arial"/>
        </w:rPr>
        <w:t xml:space="preserve"> is that the function of a web server should be completely decouple</w:t>
      </w:r>
      <w:r w:rsidR="0059022B">
        <w:rPr>
          <w:rFonts w:ascii="Arial" w:hAnsi="Arial" w:cs="Arial"/>
        </w:rPr>
        <w:t>d</w:t>
      </w:r>
      <w:r w:rsidRPr="005959B1">
        <w:rPr>
          <w:rFonts w:ascii="Arial" w:hAnsi="Arial" w:cs="Arial"/>
        </w:rPr>
        <w:t xml:space="preserve"> from paradigms such as MVC as well as view engine and ORM implementations.  These should be in the purview of, if not the application, then at least some middle-tier that you can take or leave depending on your needs.</w:t>
      </w:r>
    </w:p>
    <w:p w14:paraId="66A514DF" w14:textId="4D8C823C" w:rsidR="000C26E5" w:rsidRDefault="000C26E5" w:rsidP="00DE1479">
      <w:pPr>
        <w:pStyle w:val="Heading1"/>
      </w:pPr>
      <w:bookmarkStart w:id="13" w:name="_Toc416246232"/>
      <w:r>
        <w:lastRenderedPageBreak/>
        <w:t>Threads, Tasks and async/await</w:t>
      </w:r>
      <w:bookmarkEnd w:id="13"/>
    </w:p>
    <w:p w14:paraId="5BD331E9" w14:textId="0FBA375C" w:rsidR="00B63A99" w:rsidRPr="0059022B" w:rsidRDefault="0059022B" w:rsidP="000516A6">
      <w:pPr>
        <w:pStyle w:val="Body"/>
        <w:tabs>
          <w:tab w:val="left" w:pos="0"/>
        </w:tabs>
        <w:rPr>
          <w:rFonts w:cs="Arial"/>
        </w:rPr>
      </w:pPr>
      <w:r>
        <w:rPr>
          <w:rFonts w:cs="Arial"/>
        </w:rPr>
        <w:t xml:space="preserve">In order to begin looking at our architecture, we really need to take a deep dive into the </w:t>
      </w:r>
      <w:r w:rsidRPr="0059022B">
        <w:rPr>
          <w:rFonts w:cs="Arial"/>
        </w:rPr>
        <w:t>issues of threading.  Along the way, we’ll discover some surprising things.</w:t>
      </w:r>
    </w:p>
    <w:p w14:paraId="453D7344" w14:textId="77777777" w:rsidR="0059022B" w:rsidRPr="0059022B" w:rsidRDefault="0059022B" w:rsidP="0059022B">
      <w:pPr>
        <w:spacing w:before="100" w:beforeAutospacing="1" w:after="100" w:afterAutospacing="1" w:line="240" w:lineRule="auto"/>
        <w:rPr>
          <w:rFonts w:ascii="Arial" w:eastAsia="Times New Roman" w:hAnsi="Arial" w:cs="Arial"/>
          <w:sz w:val="24"/>
          <w:szCs w:val="24"/>
        </w:rPr>
      </w:pPr>
      <w:r w:rsidRPr="0059022B">
        <w:rPr>
          <w:rFonts w:ascii="Arial" w:eastAsia="Times New Roman" w:hAnsi="Arial" w:cs="Arial"/>
          <w:sz w:val="24"/>
          <w:szCs w:val="24"/>
        </w:rPr>
        <w:t>There are two basic options for how to handle incoming requests:</w:t>
      </w:r>
    </w:p>
    <w:p w14:paraId="617BC181" w14:textId="3308B417" w:rsidR="0059022B" w:rsidRPr="0059022B" w:rsidRDefault="0059022B" w:rsidP="004B2902">
      <w:pPr>
        <w:numPr>
          <w:ilvl w:val="0"/>
          <w:numId w:val="9"/>
        </w:numPr>
        <w:spacing w:before="100" w:beforeAutospacing="1" w:after="100" w:afterAutospacing="1" w:line="240" w:lineRule="auto"/>
        <w:rPr>
          <w:rFonts w:ascii="Arial" w:eastAsia="Times New Roman" w:hAnsi="Arial" w:cs="Arial"/>
          <w:sz w:val="24"/>
          <w:szCs w:val="24"/>
        </w:rPr>
      </w:pPr>
      <w:r w:rsidRPr="0059022B">
        <w:rPr>
          <w:rFonts w:ascii="Arial" w:eastAsia="Times New Roman" w:hAnsi="Arial" w:cs="Arial"/>
          <w:sz w:val="24"/>
          <w:szCs w:val="24"/>
        </w:rPr>
        <w:t>Multiple listener</w:t>
      </w:r>
      <w:r w:rsidR="00B50DCE">
        <w:rPr>
          <w:rFonts w:ascii="Arial" w:eastAsia="Times New Roman" w:hAnsi="Arial" w:cs="Arial"/>
          <w:sz w:val="24"/>
          <w:szCs w:val="24"/>
        </w:rPr>
        <w:t>s</w:t>
      </w:r>
      <w:r w:rsidRPr="0059022B">
        <w:rPr>
          <w:rFonts w:ascii="Arial" w:eastAsia="Times New Roman" w:hAnsi="Arial" w:cs="Arial"/>
          <w:sz w:val="24"/>
          <w:szCs w:val="24"/>
        </w:rPr>
        <w:t xml:space="preserve">: </w:t>
      </w:r>
      <w:r>
        <w:rPr>
          <w:rFonts w:ascii="Arial" w:eastAsia="Times New Roman" w:hAnsi="Arial" w:cs="Arial"/>
          <w:sz w:val="24"/>
          <w:szCs w:val="24"/>
        </w:rPr>
        <w:t xml:space="preserve">We </w:t>
      </w:r>
      <w:r w:rsidR="00B50DCE">
        <w:rPr>
          <w:rFonts w:ascii="Arial" w:eastAsia="Times New Roman" w:hAnsi="Arial" w:cs="Arial"/>
          <w:sz w:val="24"/>
          <w:szCs w:val="24"/>
        </w:rPr>
        <w:t xml:space="preserve">create multiple listeners and </w:t>
      </w:r>
      <w:r>
        <w:rPr>
          <w:rFonts w:ascii="Arial" w:eastAsia="Times New Roman" w:hAnsi="Arial" w:cs="Arial"/>
          <w:sz w:val="24"/>
          <w:szCs w:val="24"/>
        </w:rPr>
        <w:t>process the request o</w:t>
      </w:r>
      <w:r w:rsidRPr="0059022B">
        <w:rPr>
          <w:rFonts w:ascii="Arial" w:eastAsia="Times New Roman" w:hAnsi="Arial" w:cs="Arial"/>
          <w:sz w:val="24"/>
          <w:szCs w:val="24"/>
        </w:rPr>
        <w:t xml:space="preserve">n the thread </w:t>
      </w:r>
      <w:r w:rsidR="00B50DCE">
        <w:rPr>
          <w:rFonts w:ascii="Arial" w:eastAsia="Times New Roman" w:hAnsi="Arial" w:cs="Arial"/>
          <w:sz w:val="24"/>
          <w:szCs w:val="24"/>
        </w:rPr>
        <w:t>allocated to the continuation of the awaited GetContextAsync call.  Because there is not a Windows Form, the continuation is free to allocate its own thread as opposed to the Windows application behavior, which marshals onto the main application thread.</w:t>
      </w:r>
    </w:p>
    <w:p w14:paraId="63BB6ED8" w14:textId="10E1A335" w:rsidR="0059022B" w:rsidRDefault="0059022B" w:rsidP="004B2902">
      <w:pPr>
        <w:numPr>
          <w:ilvl w:val="0"/>
          <w:numId w:val="9"/>
        </w:numPr>
        <w:spacing w:before="100" w:beforeAutospacing="1" w:after="100" w:afterAutospacing="1" w:line="240" w:lineRule="auto"/>
        <w:rPr>
          <w:rFonts w:ascii="Arial" w:eastAsia="Times New Roman" w:hAnsi="Arial" w:cs="Arial"/>
          <w:sz w:val="24"/>
          <w:szCs w:val="24"/>
        </w:rPr>
      </w:pPr>
      <w:r w:rsidRPr="0059022B">
        <w:rPr>
          <w:rFonts w:ascii="Arial" w:eastAsia="Times New Roman" w:hAnsi="Arial" w:cs="Arial"/>
          <w:sz w:val="24"/>
          <w:szCs w:val="24"/>
        </w:rPr>
        <w:t xml:space="preserve">Single listener: </w:t>
      </w:r>
      <w:r>
        <w:rPr>
          <w:rFonts w:ascii="Arial" w:eastAsia="Times New Roman" w:hAnsi="Arial" w:cs="Arial"/>
          <w:sz w:val="24"/>
          <w:szCs w:val="24"/>
        </w:rPr>
        <w:t>A single thread listens for incoming connections and immediately queues that request so that it can go back to listening for the next connection request.  A separate thread (or threads) processes the requests.</w:t>
      </w:r>
    </w:p>
    <w:p w14:paraId="7F5BFA46" w14:textId="259404C1" w:rsidR="0059022B" w:rsidRDefault="00B50DCE" w:rsidP="00DE1479">
      <w:pPr>
        <w:pStyle w:val="Heading2"/>
      </w:pPr>
      <w:bookmarkStart w:id="14" w:name="_Toc416246233"/>
      <w:r>
        <w:t>Multiple Listeners</w:t>
      </w:r>
      <w:bookmarkEnd w:id="14"/>
    </w:p>
    <w:p w14:paraId="1174F548" w14:textId="7AF6F485" w:rsidR="0059022B" w:rsidRPr="0059022B" w:rsidRDefault="0059022B" w:rsidP="0059022B">
      <w:pPr>
        <w:spacing w:before="100" w:beforeAutospacing="1" w:after="100" w:afterAutospacing="1" w:line="240" w:lineRule="auto"/>
        <w:rPr>
          <w:rFonts w:ascii="Arial" w:eastAsia="Times New Roman" w:hAnsi="Arial" w:cs="Arial"/>
          <w:sz w:val="24"/>
          <w:szCs w:val="24"/>
        </w:rPr>
      </w:pPr>
      <w:r w:rsidRPr="0059022B">
        <w:rPr>
          <w:rFonts w:ascii="Arial" w:hAnsi="Arial" w:cs="Arial"/>
          <w:sz w:val="24"/>
          <w:szCs w:val="24"/>
        </w:rPr>
        <w:t>Let's look at instrumenting the StartConnectionListener function so that we can get a sense of the processing times and threads.  First, a couple basic instrumentation functions:</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59022B" w:rsidRPr="009045E5" w14:paraId="7C2936D7" w14:textId="77777777" w:rsidTr="00ED6457">
        <w:tc>
          <w:tcPr>
            <w:tcW w:w="9576" w:type="dxa"/>
            <w:shd w:val="clear" w:color="auto" w:fill="F0F0F0"/>
          </w:tcPr>
          <w:p w14:paraId="71A2CD74" w14:textId="77777777" w:rsidR="0059022B" w:rsidRPr="000C3937" w:rsidRDefault="0059022B" w:rsidP="0059022B">
            <w:pPr>
              <w:autoSpaceDE w:val="0"/>
              <w:autoSpaceDN w:val="0"/>
              <w:adjustRightInd w:val="0"/>
              <w:spacing w:after="0" w:line="240" w:lineRule="auto"/>
              <w:rPr>
                <w:rFonts w:ascii="Consolas" w:eastAsia="Calibri" w:hAnsi="Consolas" w:cs="Consolas"/>
                <w:color w:val="000000"/>
                <w:sz w:val="20"/>
                <w:szCs w:val="16"/>
                <w:highlight w:val="white"/>
              </w:rPr>
            </w:pPr>
            <w:r w:rsidRPr="000C3937">
              <w:rPr>
                <w:rFonts w:ascii="Consolas" w:eastAsia="Calibri" w:hAnsi="Consolas" w:cs="Consolas"/>
                <w:color w:val="0000FF"/>
                <w:sz w:val="20"/>
                <w:szCs w:val="16"/>
                <w:highlight w:val="white"/>
              </w:rPr>
              <w:t>protected</w:t>
            </w:r>
            <w:r w:rsidRPr="000C3937">
              <w:rPr>
                <w:rFonts w:ascii="Consolas" w:eastAsia="Calibri" w:hAnsi="Consolas" w:cs="Consolas"/>
                <w:color w:val="000000"/>
                <w:sz w:val="20"/>
                <w:szCs w:val="16"/>
                <w:highlight w:val="white"/>
              </w:rPr>
              <w:t xml:space="preserve"> </w:t>
            </w:r>
            <w:r w:rsidRPr="000C3937">
              <w:rPr>
                <w:rFonts w:ascii="Consolas" w:eastAsia="Calibri" w:hAnsi="Consolas" w:cs="Consolas"/>
                <w:color w:val="0000FF"/>
                <w:sz w:val="20"/>
                <w:szCs w:val="16"/>
                <w:highlight w:val="white"/>
              </w:rPr>
              <w:t>static</w:t>
            </w:r>
            <w:r w:rsidRPr="000C3937">
              <w:rPr>
                <w:rFonts w:ascii="Consolas" w:eastAsia="Calibri" w:hAnsi="Consolas" w:cs="Consolas"/>
                <w:color w:val="000000"/>
                <w:sz w:val="20"/>
                <w:szCs w:val="16"/>
                <w:highlight w:val="white"/>
              </w:rPr>
              <w:t xml:space="preserve"> </w:t>
            </w:r>
            <w:r w:rsidRPr="000C3937">
              <w:rPr>
                <w:rFonts w:ascii="Consolas" w:eastAsia="Calibri" w:hAnsi="Consolas" w:cs="Consolas"/>
                <w:color w:val="2B91AF"/>
                <w:sz w:val="20"/>
                <w:szCs w:val="16"/>
                <w:highlight w:val="white"/>
              </w:rPr>
              <w:t>DateTime</w:t>
            </w:r>
            <w:r w:rsidRPr="000C3937">
              <w:rPr>
                <w:rFonts w:ascii="Consolas" w:eastAsia="Calibri" w:hAnsi="Consolas" w:cs="Consolas"/>
                <w:color w:val="000000"/>
                <w:sz w:val="20"/>
                <w:szCs w:val="16"/>
                <w:highlight w:val="white"/>
              </w:rPr>
              <w:t xml:space="preserve"> timestampStart;</w:t>
            </w:r>
          </w:p>
          <w:p w14:paraId="0DB0E024" w14:textId="77777777" w:rsidR="0059022B" w:rsidRPr="000C3937" w:rsidRDefault="0059022B" w:rsidP="0059022B">
            <w:pPr>
              <w:autoSpaceDE w:val="0"/>
              <w:autoSpaceDN w:val="0"/>
              <w:adjustRightInd w:val="0"/>
              <w:spacing w:after="0" w:line="240" w:lineRule="auto"/>
              <w:rPr>
                <w:rFonts w:ascii="Consolas" w:eastAsia="Calibri" w:hAnsi="Consolas" w:cs="Consolas"/>
                <w:color w:val="000000"/>
                <w:sz w:val="20"/>
                <w:szCs w:val="16"/>
                <w:highlight w:val="white"/>
              </w:rPr>
            </w:pPr>
          </w:p>
          <w:p w14:paraId="55938870" w14:textId="77777777" w:rsidR="0059022B" w:rsidRPr="000C3937" w:rsidRDefault="0059022B" w:rsidP="0059022B">
            <w:pPr>
              <w:autoSpaceDE w:val="0"/>
              <w:autoSpaceDN w:val="0"/>
              <w:adjustRightInd w:val="0"/>
              <w:spacing w:after="0" w:line="240" w:lineRule="auto"/>
              <w:rPr>
                <w:rFonts w:ascii="Consolas" w:eastAsia="Calibri" w:hAnsi="Consolas" w:cs="Consolas"/>
                <w:color w:val="000000"/>
                <w:sz w:val="20"/>
                <w:szCs w:val="16"/>
                <w:highlight w:val="white"/>
              </w:rPr>
            </w:pPr>
            <w:r w:rsidRPr="000C3937">
              <w:rPr>
                <w:rFonts w:ascii="Consolas" w:eastAsia="Calibri" w:hAnsi="Consolas" w:cs="Consolas"/>
                <w:color w:val="0000FF"/>
                <w:sz w:val="20"/>
                <w:szCs w:val="16"/>
                <w:highlight w:val="white"/>
              </w:rPr>
              <w:t>static</w:t>
            </w:r>
            <w:r w:rsidRPr="000C3937">
              <w:rPr>
                <w:rFonts w:ascii="Consolas" w:eastAsia="Calibri" w:hAnsi="Consolas" w:cs="Consolas"/>
                <w:color w:val="000000"/>
                <w:sz w:val="20"/>
                <w:szCs w:val="16"/>
                <w:highlight w:val="white"/>
              </w:rPr>
              <w:t xml:space="preserve"> </w:t>
            </w:r>
            <w:r w:rsidRPr="000C3937">
              <w:rPr>
                <w:rFonts w:ascii="Consolas" w:eastAsia="Calibri" w:hAnsi="Consolas" w:cs="Consolas"/>
                <w:color w:val="0000FF"/>
                <w:sz w:val="20"/>
                <w:szCs w:val="16"/>
                <w:highlight w:val="white"/>
              </w:rPr>
              <w:t>public</w:t>
            </w:r>
            <w:r w:rsidRPr="000C3937">
              <w:rPr>
                <w:rFonts w:ascii="Consolas" w:eastAsia="Calibri" w:hAnsi="Consolas" w:cs="Consolas"/>
                <w:color w:val="000000"/>
                <w:sz w:val="20"/>
                <w:szCs w:val="16"/>
                <w:highlight w:val="white"/>
              </w:rPr>
              <w:t xml:space="preserve"> </w:t>
            </w:r>
            <w:r w:rsidRPr="000C3937">
              <w:rPr>
                <w:rFonts w:ascii="Consolas" w:eastAsia="Calibri" w:hAnsi="Consolas" w:cs="Consolas"/>
                <w:color w:val="0000FF"/>
                <w:sz w:val="20"/>
                <w:szCs w:val="16"/>
                <w:highlight w:val="white"/>
              </w:rPr>
              <w:t>void</w:t>
            </w:r>
            <w:r w:rsidRPr="000C3937">
              <w:rPr>
                <w:rFonts w:ascii="Consolas" w:eastAsia="Calibri" w:hAnsi="Consolas" w:cs="Consolas"/>
                <w:color w:val="000000"/>
                <w:sz w:val="20"/>
                <w:szCs w:val="16"/>
                <w:highlight w:val="white"/>
              </w:rPr>
              <w:t xml:space="preserve"> TimeStampStart()</w:t>
            </w:r>
          </w:p>
          <w:p w14:paraId="17E615D8" w14:textId="77777777" w:rsidR="0059022B" w:rsidRPr="000C3937" w:rsidRDefault="0059022B" w:rsidP="0059022B">
            <w:pPr>
              <w:autoSpaceDE w:val="0"/>
              <w:autoSpaceDN w:val="0"/>
              <w:adjustRightInd w:val="0"/>
              <w:spacing w:after="0" w:line="240" w:lineRule="auto"/>
              <w:rPr>
                <w:rFonts w:ascii="Consolas" w:eastAsia="Calibri" w:hAnsi="Consolas" w:cs="Consolas"/>
                <w:color w:val="000000"/>
                <w:sz w:val="20"/>
                <w:szCs w:val="16"/>
                <w:highlight w:val="white"/>
              </w:rPr>
            </w:pPr>
            <w:r w:rsidRPr="000C3937">
              <w:rPr>
                <w:rFonts w:ascii="Consolas" w:eastAsia="Calibri" w:hAnsi="Consolas" w:cs="Consolas"/>
                <w:color w:val="000000"/>
                <w:sz w:val="20"/>
                <w:szCs w:val="16"/>
                <w:highlight w:val="white"/>
              </w:rPr>
              <w:t>{</w:t>
            </w:r>
          </w:p>
          <w:p w14:paraId="70E0BB2F" w14:textId="4D6E3687" w:rsidR="0059022B" w:rsidRPr="000C3937" w:rsidRDefault="0059022B" w:rsidP="0059022B">
            <w:pPr>
              <w:autoSpaceDE w:val="0"/>
              <w:autoSpaceDN w:val="0"/>
              <w:adjustRightInd w:val="0"/>
              <w:spacing w:after="0" w:line="240" w:lineRule="auto"/>
              <w:rPr>
                <w:rFonts w:ascii="Consolas" w:eastAsia="Calibri" w:hAnsi="Consolas" w:cs="Consolas"/>
                <w:color w:val="000000"/>
                <w:sz w:val="20"/>
                <w:szCs w:val="16"/>
                <w:highlight w:val="white"/>
              </w:rPr>
            </w:pPr>
            <w:r w:rsidRPr="000C3937">
              <w:rPr>
                <w:rFonts w:ascii="Consolas" w:eastAsia="Calibri" w:hAnsi="Consolas" w:cs="Consolas"/>
                <w:color w:val="000000"/>
                <w:sz w:val="20"/>
                <w:szCs w:val="16"/>
                <w:highlight w:val="white"/>
              </w:rPr>
              <w:t xml:space="preserve">  timestampStart = </w:t>
            </w:r>
            <w:r w:rsidRPr="000C3937">
              <w:rPr>
                <w:rFonts w:ascii="Consolas" w:eastAsia="Calibri" w:hAnsi="Consolas" w:cs="Consolas"/>
                <w:color w:val="2B91AF"/>
                <w:sz w:val="20"/>
                <w:szCs w:val="16"/>
                <w:highlight w:val="white"/>
              </w:rPr>
              <w:t>DateTime</w:t>
            </w:r>
            <w:r w:rsidRPr="000C3937">
              <w:rPr>
                <w:rFonts w:ascii="Consolas" w:eastAsia="Calibri" w:hAnsi="Consolas" w:cs="Consolas"/>
                <w:color w:val="000000"/>
                <w:sz w:val="20"/>
                <w:szCs w:val="16"/>
                <w:highlight w:val="white"/>
              </w:rPr>
              <w:t>.Now;</w:t>
            </w:r>
          </w:p>
          <w:p w14:paraId="7879F15B" w14:textId="77777777" w:rsidR="0059022B" w:rsidRPr="000C3937" w:rsidRDefault="0059022B" w:rsidP="0059022B">
            <w:pPr>
              <w:autoSpaceDE w:val="0"/>
              <w:autoSpaceDN w:val="0"/>
              <w:adjustRightInd w:val="0"/>
              <w:spacing w:after="0" w:line="240" w:lineRule="auto"/>
              <w:rPr>
                <w:rFonts w:ascii="Consolas" w:eastAsia="Calibri" w:hAnsi="Consolas" w:cs="Consolas"/>
                <w:color w:val="000000"/>
                <w:sz w:val="20"/>
                <w:szCs w:val="16"/>
                <w:highlight w:val="white"/>
              </w:rPr>
            </w:pPr>
            <w:r w:rsidRPr="000C3937">
              <w:rPr>
                <w:rFonts w:ascii="Consolas" w:eastAsia="Calibri" w:hAnsi="Consolas" w:cs="Consolas"/>
                <w:color w:val="000000"/>
                <w:sz w:val="20"/>
                <w:szCs w:val="16"/>
                <w:highlight w:val="white"/>
              </w:rPr>
              <w:t>}</w:t>
            </w:r>
          </w:p>
          <w:p w14:paraId="792D36DA" w14:textId="77777777" w:rsidR="0059022B" w:rsidRPr="000C3937" w:rsidRDefault="0059022B" w:rsidP="0059022B">
            <w:pPr>
              <w:autoSpaceDE w:val="0"/>
              <w:autoSpaceDN w:val="0"/>
              <w:adjustRightInd w:val="0"/>
              <w:spacing w:after="0" w:line="240" w:lineRule="auto"/>
              <w:rPr>
                <w:rFonts w:ascii="Consolas" w:eastAsia="Calibri" w:hAnsi="Consolas" w:cs="Consolas"/>
                <w:color w:val="000000"/>
                <w:sz w:val="20"/>
                <w:szCs w:val="16"/>
                <w:highlight w:val="white"/>
              </w:rPr>
            </w:pPr>
          </w:p>
          <w:p w14:paraId="569E40B4" w14:textId="77777777" w:rsidR="0059022B" w:rsidRPr="000C3937" w:rsidRDefault="0059022B" w:rsidP="0059022B">
            <w:pPr>
              <w:autoSpaceDE w:val="0"/>
              <w:autoSpaceDN w:val="0"/>
              <w:adjustRightInd w:val="0"/>
              <w:spacing w:after="0" w:line="240" w:lineRule="auto"/>
              <w:rPr>
                <w:rFonts w:ascii="Consolas" w:eastAsia="Calibri" w:hAnsi="Consolas" w:cs="Consolas"/>
                <w:color w:val="000000"/>
                <w:sz w:val="20"/>
                <w:szCs w:val="16"/>
                <w:highlight w:val="white"/>
              </w:rPr>
            </w:pPr>
            <w:r w:rsidRPr="000C3937">
              <w:rPr>
                <w:rFonts w:ascii="Consolas" w:eastAsia="Calibri" w:hAnsi="Consolas" w:cs="Consolas"/>
                <w:color w:val="0000FF"/>
                <w:sz w:val="20"/>
                <w:szCs w:val="16"/>
                <w:highlight w:val="white"/>
              </w:rPr>
              <w:t>static</w:t>
            </w:r>
            <w:r w:rsidRPr="000C3937">
              <w:rPr>
                <w:rFonts w:ascii="Consolas" w:eastAsia="Calibri" w:hAnsi="Consolas" w:cs="Consolas"/>
                <w:color w:val="000000"/>
                <w:sz w:val="20"/>
                <w:szCs w:val="16"/>
                <w:highlight w:val="white"/>
              </w:rPr>
              <w:t xml:space="preserve"> </w:t>
            </w:r>
            <w:r w:rsidRPr="000C3937">
              <w:rPr>
                <w:rFonts w:ascii="Consolas" w:eastAsia="Calibri" w:hAnsi="Consolas" w:cs="Consolas"/>
                <w:color w:val="0000FF"/>
                <w:sz w:val="20"/>
                <w:szCs w:val="16"/>
                <w:highlight w:val="white"/>
              </w:rPr>
              <w:t>public</w:t>
            </w:r>
            <w:r w:rsidRPr="000C3937">
              <w:rPr>
                <w:rFonts w:ascii="Consolas" w:eastAsia="Calibri" w:hAnsi="Consolas" w:cs="Consolas"/>
                <w:color w:val="000000"/>
                <w:sz w:val="20"/>
                <w:szCs w:val="16"/>
                <w:highlight w:val="white"/>
              </w:rPr>
              <w:t xml:space="preserve"> </w:t>
            </w:r>
            <w:r w:rsidRPr="000C3937">
              <w:rPr>
                <w:rFonts w:ascii="Consolas" w:eastAsia="Calibri" w:hAnsi="Consolas" w:cs="Consolas"/>
                <w:color w:val="0000FF"/>
                <w:sz w:val="20"/>
                <w:szCs w:val="16"/>
                <w:highlight w:val="white"/>
              </w:rPr>
              <w:t>void</w:t>
            </w:r>
            <w:r w:rsidRPr="000C3937">
              <w:rPr>
                <w:rFonts w:ascii="Consolas" w:eastAsia="Calibri" w:hAnsi="Consolas" w:cs="Consolas"/>
                <w:color w:val="000000"/>
                <w:sz w:val="20"/>
                <w:szCs w:val="16"/>
                <w:highlight w:val="white"/>
              </w:rPr>
              <w:t xml:space="preserve"> TimeStamp(</w:t>
            </w:r>
            <w:r w:rsidRPr="000C3937">
              <w:rPr>
                <w:rFonts w:ascii="Consolas" w:eastAsia="Calibri" w:hAnsi="Consolas" w:cs="Consolas"/>
                <w:color w:val="0000FF"/>
                <w:sz w:val="20"/>
                <w:szCs w:val="16"/>
                <w:highlight w:val="white"/>
              </w:rPr>
              <w:t>string</w:t>
            </w:r>
            <w:r w:rsidRPr="000C3937">
              <w:rPr>
                <w:rFonts w:ascii="Consolas" w:eastAsia="Calibri" w:hAnsi="Consolas" w:cs="Consolas"/>
                <w:color w:val="000000"/>
                <w:sz w:val="20"/>
                <w:szCs w:val="16"/>
                <w:highlight w:val="white"/>
              </w:rPr>
              <w:t xml:space="preserve"> msg)</w:t>
            </w:r>
          </w:p>
          <w:p w14:paraId="10252ECE" w14:textId="77777777" w:rsidR="0059022B" w:rsidRPr="000C3937" w:rsidRDefault="0059022B" w:rsidP="0059022B">
            <w:pPr>
              <w:autoSpaceDE w:val="0"/>
              <w:autoSpaceDN w:val="0"/>
              <w:adjustRightInd w:val="0"/>
              <w:spacing w:after="0" w:line="240" w:lineRule="auto"/>
              <w:rPr>
                <w:rFonts w:ascii="Consolas" w:eastAsia="Calibri" w:hAnsi="Consolas" w:cs="Consolas"/>
                <w:color w:val="000000"/>
                <w:sz w:val="20"/>
                <w:szCs w:val="16"/>
                <w:highlight w:val="white"/>
              </w:rPr>
            </w:pPr>
            <w:r w:rsidRPr="000C3937">
              <w:rPr>
                <w:rFonts w:ascii="Consolas" w:eastAsia="Calibri" w:hAnsi="Consolas" w:cs="Consolas"/>
                <w:color w:val="000000"/>
                <w:sz w:val="20"/>
                <w:szCs w:val="16"/>
                <w:highlight w:val="white"/>
              </w:rPr>
              <w:t>{</w:t>
            </w:r>
          </w:p>
          <w:p w14:paraId="7D816083" w14:textId="182EAE17" w:rsidR="0059022B" w:rsidRPr="000C3937" w:rsidRDefault="0059022B" w:rsidP="0059022B">
            <w:pPr>
              <w:autoSpaceDE w:val="0"/>
              <w:autoSpaceDN w:val="0"/>
              <w:adjustRightInd w:val="0"/>
              <w:spacing w:after="0" w:line="240" w:lineRule="auto"/>
              <w:rPr>
                <w:rFonts w:ascii="Consolas" w:eastAsia="Calibri" w:hAnsi="Consolas" w:cs="Consolas"/>
                <w:color w:val="000000"/>
                <w:sz w:val="20"/>
                <w:szCs w:val="16"/>
                <w:highlight w:val="white"/>
              </w:rPr>
            </w:pPr>
            <w:r w:rsidRPr="000C3937">
              <w:rPr>
                <w:rFonts w:ascii="Consolas" w:eastAsia="Calibri" w:hAnsi="Consolas" w:cs="Consolas"/>
                <w:color w:val="0000FF"/>
                <w:sz w:val="20"/>
                <w:szCs w:val="16"/>
                <w:highlight w:val="white"/>
              </w:rPr>
              <w:t xml:space="preserve">  long</w:t>
            </w:r>
            <w:r w:rsidRPr="000C3937">
              <w:rPr>
                <w:rFonts w:ascii="Consolas" w:eastAsia="Calibri" w:hAnsi="Consolas" w:cs="Consolas"/>
                <w:color w:val="000000"/>
                <w:sz w:val="20"/>
                <w:szCs w:val="16"/>
                <w:highlight w:val="white"/>
              </w:rPr>
              <w:t xml:space="preserve"> elapsed = (</w:t>
            </w:r>
            <w:r w:rsidRPr="000C3937">
              <w:rPr>
                <w:rFonts w:ascii="Consolas" w:eastAsia="Calibri" w:hAnsi="Consolas" w:cs="Consolas"/>
                <w:color w:val="0000FF"/>
                <w:sz w:val="20"/>
                <w:szCs w:val="16"/>
                <w:highlight w:val="white"/>
              </w:rPr>
              <w:t>long</w:t>
            </w:r>
            <w:r w:rsidRPr="000C3937">
              <w:rPr>
                <w:rFonts w:ascii="Consolas" w:eastAsia="Calibri" w:hAnsi="Consolas" w:cs="Consolas"/>
                <w:color w:val="000000"/>
                <w:sz w:val="20"/>
                <w:szCs w:val="16"/>
                <w:highlight w:val="white"/>
              </w:rPr>
              <w:t>)(</w:t>
            </w:r>
            <w:r w:rsidRPr="000C3937">
              <w:rPr>
                <w:rFonts w:ascii="Consolas" w:eastAsia="Calibri" w:hAnsi="Consolas" w:cs="Consolas"/>
                <w:color w:val="2B91AF"/>
                <w:sz w:val="20"/>
                <w:szCs w:val="16"/>
                <w:highlight w:val="white"/>
              </w:rPr>
              <w:t>DateTime</w:t>
            </w:r>
            <w:r w:rsidRPr="000C3937">
              <w:rPr>
                <w:rFonts w:ascii="Consolas" w:eastAsia="Calibri" w:hAnsi="Consolas" w:cs="Consolas"/>
                <w:color w:val="000000"/>
                <w:sz w:val="20"/>
                <w:szCs w:val="16"/>
                <w:highlight w:val="white"/>
              </w:rPr>
              <w:t>.Now - timestampStart).TotalMilliseconds;</w:t>
            </w:r>
          </w:p>
          <w:p w14:paraId="67606CF6" w14:textId="51D9620D" w:rsidR="0059022B" w:rsidRPr="000C3937" w:rsidRDefault="0059022B" w:rsidP="0059022B">
            <w:pPr>
              <w:autoSpaceDE w:val="0"/>
              <w:autoSpaceDN w:val="0"/>
              <w:adjustRightInd w:val="0"/>
              <w:spacing w:after="0" w:line="240" w:lineRule="auto"/>
              <w:rPr>
                <w:rFonts w:ascii="Consolas" w:eastAsia="Calibri" w:hAnsi="Consolas" w:cs="Consolas"/>
                <w:color w:val="000000"/>
                <w:sz w:val="20"/>
                <w:szCs w:val="16"/>
                <w:highlight w:val="white"/>
              </w:rPr>
            </w:pPr>
            <w:r w:rsidRPr="000C3937">
              <w:rPr>
                <w:rFonts w:ascii="Consolas" w:eastAsia="Calibri" w:hAnsi="Consolas" w:cs="Consolas"/>
                <w:color w:val="2B91AF"/>
                <w:sz w:val="20"/>
                <w:szCs w:val="16"/>
                <w:highlight w:val="white"/>
              </w:rPr>
              <w:t xml:space="preserve">  Console</w:t>
            </w:r>
            <w:r w:rsidRPr="000C3937">
              <w:rPr>
                <w:rFonts w:ascii="Consolas" w:eastAsia="Calibri" w:hAnsi="Consolas" w:cs="Consolas"/>
                <w:color w:val="000000"/>
                <w:sz w:val="20"/>
                <w:szCs w:val="16"/>
                <w:highlight w:val="white"/>
              </w:rPr>
              <w:t>.WriteLine(</w:t>
            </w:r>
            <w:r w:rsidRPr="000C3937">
              <w:rPr>
                <w:rFonts w:ascii="Consolas" w:eastAsia="Calibri" w:hAnsi="Consolas" w:cs="Consolas"/>
                <w:color w:val="A31515"/>
                <w:sz w:val="20"/>
                <w:szCs w:val="16"/>
                <w:highlight w:val="white"/>
              </w:rPr>
              <w:t>"{0} : {1}"</w:t>
            </w:r>
            <w:r w:rsidRPr="000C3937">
              <w:rPr>
                <w:rFonts w:ascii="Consolas" w:eastAsia="Calibri" w:hAnsi="Consolas" w:cs="Consolas"/>
                <w:color w:val="000000"/>
                <w:sz w:val="20"/>
                <w:szCs w:val="16"/>
                <w:highlight w:val="white"/>
              </w:rPr>
              <w:t>, elapsed, msg);</w:t>
            </w:r>
          </w:p>
          <w:p w14:paraId="5B699295" w14:textId="1B936152" w:rsidR="0059022B" w:rsidRPr="0059022B" w:rsidRDefault="0059022B" w:rsidP="00ED6457">
            <w:pPr>
              <w:autoSpaceDE w:val="0"/>
              <w:autoSpaceDN w:val="0"/>
              <w:adjustRightInd w:val="0"/>
              <w:spacing w:after="0" w:line="240" w:lineRule="auto"/>
              <w:rPr>
                <w:rFonts w:ascii="Consolas" w:eastAsia="Calibri" w:hAnsi="Consolas" w:cs="Consolas"/>
                <w:color w:val="000000"/>
                <w:sz w:val="15"/>
                <w:szCs w:val="15"/>
                <w:highlight w:val="white"/>
              </w:rPr>
            </w:pPr>
            <w:r w:rsidRPr="000C3937">
              <w:rPr>
                <w:rFonts w:ascii="Consolas" w:eastAsia="Calibri" w:hAnsi="Consolas" w:cs="Consolas"/>
                <w:color w:val="000000"/>
                <w:sz w:val="20"/>
                <w:szCs w:val="16"/>
                <w:highlight w:val="white"/>
              </w:rPr>
              <w:t>}</w:t>
            </w:r>
          </w:p>
        </w:tc>
      </w:tr>
    </w:tbl>
    <w:p w14:paraId="502EA5B7" w14:textId="77777777" w:rsidR="00B63A99" w:rsidRPr="0059022B" w:rsidRDefault="00B63A99" w:rsidP="000516A6">
      <w:pPr>
        <w:pStyle w:val="Body"/>
        <w:tabs>
          <w:tab w:val="left" w:pos="0"/>
        </w:tabs>
        <w:rPr>
          <w:rFonts w:cs="Arial"/>
        </w:rPr>
      </w:pPr>
    </w:p>
    <w:p w14:paraId="289830CD" w14:textId="568BBB08" w:rsidR="00B63A99" w:rsidRDefault="0059022B" w:rsidP="000516A6">
      <w:pPr>
        <w:pStyle w:val="Body"/>
        <w:tabs>
          <w:tab w:val="left" w:pos="0"/>
        </w:tabs>
      </w:pPr>
      <w:r>
        <w:t>Next, we add the instrumentation to the StartConnectionListener:</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59022B" w:rsidRPr="009045E5" w14:paraId="36B40545" w14:textId="77777777" w:rsidTr="00ED6457">
        <w:tc>
          <w:tcPr>
            <w:tcW w:w="9576" w:type="dxa"/>
            <w:shd w:val="clear" w:color="auto" w:fill="F0F0F0"/>
          </w:tcPr>
          <w:p w14:paraId="3EB7D6C1" w14:textId="77777777" w:rsidR="0059022B" w:rsidRPr="000C3937" w:rsidRDefault="0059022B" w:rsidP="0059022B">
            <w:pPr>
              <w:autoSpaceDE w:val="0"/>
              <w:autoSpaceDN w:val="0"/>
              <w:adjustRightInd w:val="0"/>
              <w:spacing w:after="0" w:line="240" w:lineRule="auto"/>
              <w:rPr>
                <w:rFonts w:ascii="Consolas" w:eastAsia="Calibri" w:hAnsi="Consolas" w:cs="Consolas"/>
                <w:color w:val="000000"/>
                <w:sz w:val="20"/>
                <w:szCs w:val="16"/>
                <w:highlight w:val="white"/>
              </w:rPr>
            </w:pPr>
            <w:r w:rsidRPr="000C3937">
              <w:rPr>
                <w:rFonts w:ascii="Consolas" w:eastAsia="Calibri" w:hAnsi="Consolas" w:cs="Consolas"/>
                <w:color w:val="808080"/>
                <w:sz w:val="20"/>
                <w:szCs w:val="16"/>
                <w:highlight w:val="white"/>
              </w:rPr>
              <w:t>///</w:t>
            </w:r>
            <w:r w:rsidRPr="000C3937">
              <w:rPr>
                <w:rFonts w:ascii="Consolas" w:eastAsia="Calibri" w:hAnsi="Consolas" w:cs="Consolas"/>
                <w:color w:val="008000"/>
                <w:sz w:val="20"/>
                <w:szCs w:val="16"/>
                <w:highlight w:val="white"/>
              </w:rPr>
              <w:t xml:space="preserve"> </w:t>
            </w:r>
            <w:r w:rsidRPr="000C3937">
              <w:rPr>
                <w:rFonts w:ascii="Consolas" w:eastAsia="Calibri" w:hAnsi="Consolas" w:cs="Consolas"/>
                <w:color w:val="808080"/>
                <w:sz w:val="20"/>
                <w:szCs w:val="16"/>
                <w:highlight w:val="white"/>
              </w:rPr>
              <w:t>&lt;summary&gt;</w:t>
            </w:r>
          </w:p>
          <w:p w14:paraId="2DB67365" w14:textId="77777777" w:rsidR="0059022B" w:rsidRPr="000C3937" w:rsidRDefault="0059022B" w:rsidP="0059022B">
            <w:pPr>
              <w:autoSpaceDE w:val="0"/>
              <w:autoSpaceDN w:val="0"/>
              <w:adjustRightInd w:val="0"/>
              <w:spacing w:after="0" w:line="240" w:lineRule="auto"/>
              <w:rPr>
                <w:rFonts w:ascii="Consolas" w:eastAsia="Calibri" w:hAnsi="Consolas" w:cs="Consolas"/>
                <w:color w:val="000000"/>
                <w:sz w:val="20"/>
                <w:szCs w:val="16"/>
                <w:highlight w:val="white"/>
              </w:rPr>
            </w:pPr>
            <w:r w:rsidRPr="000C3937">
              <w:rPr>
                <w:rFonts w:ascii="Consolas" w:eastAsia="Calibri" w:hAnsi="Consolas" w:cs="Consolas"/>
                <w:color w:val="808080"/>
                <w:sz w:val="20"/>
                <w:szCs w:val="16"/>
                <w:highlight w:val="white"/>
              </w:rPr>
              <w:t>///</w:t>
            </w:r>
            <w:r w:rsidRPr="000C3937">
              <w:rPr>
                <w:rFonts w:ascii="Consolas" w:eastAsia="Calibri" w:hAnsi="Consolas" w:cs="Consolas"/>
                <w:color w:val="008000"/>
                <w:sz w:val="20"/>
                <w:szCs w:val="16"/>
                <w:highlight w:val="white"/>
              </w:rPr>
              <w:t xml:space="preserve"> Await connections.</w:t>
            </w:r>
          </w:p>
          <w:p w14:paraId="4B75B5E5" w14:textId="77777777" w:rsidR="0059022B" w:rsidRPr="000C3937" w:rsidRDefault="0059022B" w:rsidP="0059022B">
            <w:pPr>
              <w:autoSpaceDE w:val="0"/>
              <w:autoSpaceDN w:val="0"/>
              <w:adjustRightInd w:val="0"/>
              <w:spacing w:after="0" w:line="240" w:lineRule="auto"/>
              <w:rPr>
                <w:rFonts w:ascii="Consolas" w:eastAsia="Calibri" w:hAnsi="Consolas" w:cs="Consolas"/>
                <w:color w:val="000000"/>
                <w:sz w:val="20"/>
                <w:szCs w:val="16"/>
                <w:highlight w:val="white"/>
              </w:rPr>
            </w:pPr>
            <w:r w:rsidRPr="000C3937">
              <w:rPr>
                <w:rFonts w:ascii="Consolas" w:eastAsia="Calibri" w:hAnsi="Consolas" w:cs="Consolas"/>
                <w:color w:val="808080"/>
                <w:sz w:val="20"/>
                <w:szCs w:val="16"/>
                <w:highlight w:val="white"/>
              </w:rPr>
              <w:t>///</w:t>
            </w:r>
            <w:r w:rsidRPr="000C3937">
              <w:rPr>
                <w:rFonts w:ascii="Consolas" w:eastAsia="Calibri" w:hAnsi="Consolas" w:cs="Consolas"/>
                <w:color w:val="008000"/>
                <w:sz w:val="20"/>
                <w:szCs w:val="16"/>
                <w:highlight w:val="white"/>
              </w:rPr>
              <w:t xml:space="preserve"> </w:t>
            </w:r>
            <w:r w:rsidRPr="000C3937">
              <w:rPr>
                <w:rFonts w:ascii="Consolas" w:eastAsia="Calibri" w:hAnsi="Consolas" w:cs="Consolas"/>
                <w:color w:val="808080"/>
                <w:sz w:val="20"/>
                <w:szCs w:val="16"/>
                <w:highlight w:val="white"/>
              </w:rPr>
              <w:t>&lt;/summary&gt;</w:t>
            </w:r>
          </w:p>
          <w:p w14:paraId="7DCFE19D" w14:textId="77777777" w:rsidR="0059022B" w:rsidRPr="000C3937" w:rsidRDefault="0059022B" w:rsidP="0059022B">
            <w:pPr>
              <w:autoSpaceDE w:val="0"/>
              <w:autoSpaceDN w:val="0"/>
              <w:adjustRightInd w:val="0"/>
              <w:spacing w:after="0" w:line="240" w:lineRule="auto"/>
              <w:rPr>
                <w:rFonts w:ascii="Consolas" w:eastAsia="Calibri" w:hAnsi="Consolas" w:cs="Consolas"/>
                <w:color w:val="000000"/>
                <w:sz w:val="20"/>
                <w:szCs w:val="16"/>
                <w:highlight w:val="white"/>
              </w:rPr>
            </w:pPr>
            <w:r w:rsidRPr="000C3937">
              <w:rPr>
                <w:rFonts w:ascii="Consolas" w:eastAsia="Calibri" w:hAnsi="Consolas" w:cs="Consolas"/>
                <w:color w:val="0000FF"/>
                <w:sz w:val="20"/>
                <w:szCs w:val="16"/>
                <w:highlight w:val="white"/>
              </w:rPr>
              <w:t>static</w:t>
            </w:r>
            <w:r w:rsidRPr="000C3937">
              <w:rPr>
                <w:rFonts w:ascii="Consolas" w:eastAsia="Calibri" w:hAnsi="Consolas" w:cs="Consolas"/>
                <w:color w:val="000000"/>
                <w:sz w:val="20"/>
                <w:szCs w:val="16"/>
                <w:highlight w:val="white"/>
              </w:rPr>
              <w:t xml:space="preserve"> </w:t>
            </w:r>
            <w:r w:rsidRPr="000C3937">
              <w:rPr>
                <w:rFonts w:ascii="Consolas" w:eastAsia="Calibri" w:hAnsi="Consolas" w:cs="Consolas"/>
                <w:color w:val="0000FF"/>
                <w:sz w:val="20"/>
                <w:szCs w:val="16"/>
                <w:highlight w:val="white"/>
              </w:rPr>
              <w:t>async</w:t>
            </w:r>
            <w:r w:rsidRPr="000C3937">
              <w:rPr>
                <w:rFonts w:ascii="Consolas" w:eastAsia="Calibri" w:hAnsi="Consolas" w:cs="Consolas"/>
                <w:color w:val="000000"/>
                <w:sz w:val="20"/>
                <w:szCs w:val="16"/>
                <w:highlight w:val="white"/>
              </w:rPr>
              <w:t xml:space="preserve"> </w:t>
            </w:r>
            <w:r w:rsidRPr="000C3937">
              <w:rPr>
                <w:rFonts w:ascii="Consolas" w:eastAsia="Calibri" w:hAnsi="Consolas" w:cs="Consolas"/>
                <w:color w:val="0000FF"/>
                <w:sz w:val="20"/>
                <w:szCs w:val="16"/>
                <w:highlight w:val="white"/>
              </w:rPr>
              <w:t>void</w:t>
            </w:r>
            <w:r w:rsidRPr="000C3937">
              <w:rPr>
                <w:rFonts w:ascii="Consolas" w:eastAsia="Calibri" w:hAnsi="Consolas" w:cs="Consolas"/>
                <w:color w:val="000000"/>
                <w:sz w:val="20"/>
                <w:szCs w:val="16"/>
                <w:highlight w:val="white"/>
              </w:rPr>
              <w:t xml:space="preserve"> StartConnectionListener(</w:t>
            </w:r>
            <w:r w:rsidRPr="000C3937">
              <w:rPr>
                <w:rFonts w:ascii="Consolas" w:eastAsia="Calibri" w:hAnsi="Consolas" w:cs="Consolas"/>
                <w:color w:val="2B91AF"/>
                <w:sz w:val="20"/>
                <w:szCs w:val="16"/>
                <w:highlight w:val="white"/>
              </w:rPr>
              <w:t>HttpListener</w:t>
            </w:r>
            <w:r w:rsidRPr="000C3937">
              <w:rPr>
                <w:rFonts w:ascii="Consolas" w:eastAsia="Calibri" w:hAnsi="Consolas" w:cs="Consolas"/>
                <w:color w:val="000000"/>
                <w:sz w:val="20"/>
                <w:szCs w:val="16"/>
                <w:highlight w:val="white"/>
              </w:rPr>
              <w:t xml:space="preserve"> listener)</w:t>
            </w:r>
          </w:p>
          <w:p w14:paraId="2B0F328E" w14:textId="77777777" w:rsidR="0059022B" w:rsidRPr="000C3937" w:rsidRDefault="0059022B" w:rsidP="0059022B">
            <w:pPr>
              <w:autoSpaceDE w:val="0"/>
              <w:autoSpaceDN w:val="0"/>
              <w:adjustRightInd w:val="0"/>
              <w:spacing w:after="0" w:line="240" w:lineRule="auto"/>
              <w:rPr>
                <w:rFonts w:ascii="Consolas" w:eastAsia="Calibri" w:hAnsi="Consolas" w:cs="Consolas"/>
                <w:color w:val="000000"/>
                <w:sz w:val="20"/>
                <w:szCs w:val="16"/>
                <w:highlight w:val="white"/>
              </w:rPr>
            </w:pPr>
            <w:r w:rsidRPr="000C3937">
              <w:rPr>
                <w:rFonts w:ascii="Consolas" w:eastAsia="Calibri" w:hAnsi="Consolas" w:cs="Consolas"/>
                <w:color w:val="000000"/>
                <w:sz w:val="20"/>
                <w:szCs w:val="16"/>
                <w:highlight w:val="white"/>
              </w:rPr>
              <w:t>{</w:t>
            </w:r>
          </w:p>
          <w:p w14:paraId="0113486F" w14:textId="390BD961" w:rsidR="0059022B" w:rsidRPr="000C3937" w:rsidRDefault="00557B4A" w:rsidP="0059022B">
            <w:pPr>
              <w:autoSpaceDE w:val="0"/>
              <w:autoSpaceDN w:val="0"/>
              <w:adjustRightInd w:val="0"/>
              <w:spacing w:after="0" w:line="240" w:lineRule="auto"/>
              <w:rPr>
                <w:rFonts w:ascii="Consolas" w:eastAsia="Calibri" w:hAnsi="Consolas" w:cs="Consolas"/>
                <w:color w:val="000000"/>
                <w:sz w:val="20"/>
                <w:szCs w:val="16"/>
                <w:highlight w:val="white"/>
              </w:rPr>
            </w:pPr>
            <w:r w:rsidRPr="000C3937">
              <w:rPr>
                <w:rFonts w:ascii="Consolas" w:eastAsia="Calibri" w:hAnsi="Consolas" w:cs="Consolas"/>
                <w:color w:val="000000"/>
                <w:sz w:val="20"/>
                <w:szCs w:val="16"/>
                <w:highlight w:val="white"/>
              </w:rPr>
              <w:t xml:space="preserve">  </w:t>
            </w:r>
            <w:r w:rsidR="0059022B" w:rsidRPr="000C3937">
              <w:rPr>
                <w:rFonts w:ascii="Consolas" w:eastAsia="Calibri" w:hAnsi="Consolas" w:cs="Consolas"/>
                <w:color w:val="000000"/>
                <w:sz w:val="20"/>
                <w:szCs w:val="16"/>
                <w:highlight w:val="white"/>
              </w:rPr>
              <w:t>TimeStamp(</w:t>
            </w:r>
            <w:r w:rsidR="0059022B" w:rsidRPr="000C3937">
              <w:rPr>
                <w:rFonts w:ascii="Consolas" w:eastAsia="Calibri" w:hAnsi="Consolas" w:cs="Consolas"/>
                <w:color w:val="A31515"/>
                <w:sz w:val="20"/>
                <w:szCs w:val="16"/>
                <w:highlight w:val="white"/>
              </w:rPr>
              <w:t>"StartConnectionListener Thread ID: "</w:t>
            </w:r>
            <w:r w:rsidR="0059022B" w:rsidRPr="000C3937">
              <w:rPr>
                <w:rFonts w:ascii="Consolas" w:eastAsia="Calibri" w:hAnsi="Consolas" w:cs="Consolas"/>
                <w:color w:val="000000"/>
                <w:sz w:val="20"/>
                <w:szCs w:val="16"/>
                <w:highlight w:val="white"/>
              </w:rPr>
              <w:t xml:space="preserve"> + </w:t>
            </w:r>
            <w:r w:rsidR="0059022B" w:rsidRPr="000C3937">
              <w:rPr>
                <w:rFonts w:ascii="Consolas" w:eastAsia="Calibri" w:hAnsi="Consolas" w:cs="Consolas"/>
                <w:color w:val="2B91AF"/>
                <w:sz w:val="20"/>
                <w:szCs w:val="16"/>
                <w:highlight w:val="white"/>
              </w:rPr>
              <w:t>Thread</w:t>
            </w:r>
            <w:r w:rsidR="0059022B" w:rsidRPr="000C3937">
              <w:rPr>
                <w:rFonts w:ascii="Consolas" w:eastAsia="Calibri" w:hAnsi="Consolas" w:cs="Consolas"/>
                <w:color w:val="000000"/>
                <w:sz w:val="20"/>
                <w:szCs w:val="16"/>
                <w:highlight w:val="white"/>
              </w:rPr>
              <w:t>.CurrentThread.ManagedThreadId);</w:t>
            </w:r>
          </w:p>
          <w:p w14:paraId="5BCE6B71" w14:textId="77777777" w:rsidR="0059022B" w:rsidRPr="000C3937" w:rsidRDefault="0059022B" w:rsidP="0059022B">
            <w:pPr>
              <w:autoSpaceDE w:val="0"/>
              <w:autoSpaceDN w:val="0"/>
              <w:adjustRightInd w:val="0"/>
              <w:spacing w:after="0" w:line="240" w:lineRule="auto"/>
              <w:rPr>
                <w:rFonts w:ascii="Consolas" w:eastAsia="Calibri" w:hAnsi="Consolas" w:cs="Consolas"/>
                <w:color w:val="000000"/>
                <w:sz w:val="20"/>
                <w:szCs w:val="16"/>
                <w:highlight w:val="white"/>
              </w:rPr>
            </w:pPr>
          </w:p>
          <w:p w14:paraId="18FCB2D5" w14:textId="169F38D4" w:rsidR="0059022B" w:rsidRPr="000C3937" w:rsidRDefault="00557B4A" w:rsidP="0059022B">
            <w:pPr>
              <w:autoSpaceDE w:val="0"/>
              <w:autoSpaceDN w:val="0"/>
              <w:adjustRightInd w:val="0"/>
              <w:spacing w:after="0" w:line="240" w:lineRule="auto"/>
              <w:rPr>
                <w:rFonts w:ascii="Consolas" w:eastAsia="Calibri" w:hAnsi="Consolas" w:cs="Consolas"/>
                <w:color w:val="000000"/>
                <w:sz w:val="20"/>
                <w:szCs w:val="16"/>
                <w:highlight w:val="white"/>
              </w:rPr>
            </w:pPr>
            <w:r w:rsidRPr="000C3937">
              <w:rPr>
                <w:rFonts w:ascii="Consolas" w:eastAsia="Calibri" w:hAnsi="Consolas" w:cs="Consolas"/>
                <w:color w:val="008000"/>
                <w:sz w:val="20"/>
                <w:szCs w:val="16"/>
                <w:highlight w:val="white"/>
              </w:rPr>
              <w:t xml:space="preserve">  </w:t>
            </w:r>
            <w:r w:rsidR="0059022B" w:rsidRPr="000C3937">
              <w:rPr>
                <w:rFonts w:ascii="Consolas" w:eastAsia="Calibri" w:hAnsi="Consolas" w:cs="Consolas"/>
                <w:color w:val="008000"/>
                <w:sz w:val="20"/>
                <w:szCs w:val="16"/>
                <w:highlight w:val="white"/>
              </w:rPr>
              <w:t>// Wait for a connection.  Return to caller while we wait.</w:t>
            </w:r>
          </w:p>
          <w:p w14:paraId="31656015" w14:textId="7553E7A4" w:rsidR="0059022B" w:rsidRPr="000C3937" w:rsidRDefault="00557B4A" w:rsidP="0059022B">
            <w:pPr>
              <w:autoSpaceDE w:val="0"/>
              <w:autoSpaceDN w:val="0"/>
              <w:adjustRightInd w:val="0"/>
              <w:spacing w:after="0" w:line="240" w:lineRule="auto"/>
              <w:rPr>
                <w:rFonts w:ascii="Consolas" w:eastAsia="Calibri" w:hAnsi="Consolas" w:cs="Consolas"/>
                <w:color w:val="000000"/>
                <w:sz w:val="20"/>
                <w:szCs w:val="16"/>
                <w:highlight w:val="white"/>
              </w:rPr>
            </w:pPr>
            <w:r w:rsidRPr="000C3937">
              <w:rPr>
                <w:rFonts w:ascii="Consolas" w:eastAsia="Calibri" w:hAnsi="Consolas" w:cs="Consolas"/>
                <w:color w:val="2B91AF"/>
                <w:sz w:val="20"/>
                <w:szCs w:val="16"/>
                <w:highlight w:val="white"/>
              </w:rPr>
              <w:t xml:space="preserve">  </w:t>
            </w:r>
            <w:r w:rsidR="0059022B" w:rsidRPr="000C3937">
              <w:rPr>
                <w:rFonts w:ascii="Consolas" w:eastAsia="Calibri" w:hAnsi="Consolas" w:cs="Consolas"/>
                <w:color w:val="2B91AF"/>
                <w:sz w:val="20"/>
                <w:szCs w:val="16"/>
                <w:highlight w:val="white"/>
              </w:rPr>
              <w:t>HttpListenerContext</w:t>
            </w:r>
            <w:r w:rsidR="0059022B" w:rsidRPr="000C3937">
              <w:rPr>
                <w:rFonts w:ascii="Consolas" w:eastAsia="Calibri" w:hAnsi="Consolas" w:cs="Consolas"/>
                <w:color w:val="000000"/>
                <w:sz w:val="20"/>
                <w:szCs w:val="16"/>
                <w:highlight w:val="white"/>
              </w:rPr>
              <w:t xml:space="preserve"> context = </w:t>
            </w:r>
            <w:r w:rsidR="0059022B" w:rsidRPr="000C3937">
              <w:rPr>
                <w:rFonts w:ascii="Consolas" w:eastAsia="Calibri" w:hAnsi="Consolas" w:cs="Consolas"/>
                <w:color w:val="0000FF"/>
                <w:sz w:val="20"/>
                <w:szCs w:val="16"/>
                <w:highlight w:val="white"/>
              </w:rPr>
              <w:t>await</w:t>
            </w:r>
            <w:r w:rsidR="0059022B" w:rsidRPr="000C3937">
              <w:rPr>
                <w:rFonts w:ascii="Consolas" w:eastAsia="Calibri" w:hAnsi="Consolas" w:cs="Consolas"/>
                <w:color w:val="000000"/>
                <w:sz w:val="20"/>
                <w:szCs w:val="16"/>
                <w:highlight w:val="white"/>
              </w:rPr>
              <w:t xml:space="preserve"> listener.GetContextAsync();</w:t>
            </w:r>
          </w:p>
          <w:p w14:paraId="1923E324" w14:textId="77777777" w:rsidR="0059022B" w:rsidRPr="000C3937" w:rsidRDefault="0059022B" w:rsidP="0059022B">
            <w:pPr>
              <w:autoSpaceDE w:val="0"/>
              <w:autoSpaceDN w:val="0"/>
              <w:adjustRightInd w:val="0"/>
              <w:spacing w:after="0" w:line="240" w:lineRule="auto"/>
              <w:rPr>
                <w:rFonts w:ascii="Consolas" w:eastAsia="Calibri" w:hAnsi="Consolas" w:cs="Consolas"/>
                <w:color w:val="000000"/>
                <w:sz w:val="20"/>
                <w:szCs w:val="16"/>
                <w:highlight w:val="white"/>
              </w:rPr>
            </w:pPr>
          </w:p>
          <w:p w14:paraId="10CDA9EF" w14:textId="2EEA7B7C" w:rsidR="0059022B" w:rsidRPr="000C3937" w:rsidRDefault="00557B4A" w:rsidP="0059022B">
            <w:pPr>
              <w:autoSpaceDE w:val="0"/>
              <w:autoSpaceDN w:val="0"/>
              <w:adjustRightInd w:val="0"/>
              <w:spacing w:after="0" w:line="240" w:lineRule="auto"/>
              <w:rPr>
                <w:rFonts w:ascii="Consolas" w:eastAsia="Calibri" w:hAnsi="Consolas" w:cs="Consolas"/>
                <w:color w:val="000000"/>
                <w:sz w:val="20"/>
                <w:szCs w:val="16"/>
                <w:highlight w:val="white"/>
              </w:rPr>
            </w:pPr>
            <w:r w:rsidRPr="000C3937">
              <w:rPr>
                <w:rFonts w:ascii="Consolas" w:eastAsia="Calibri" w:hAnsi="Consolas" w:cs="Consolas"/>
                <w:color w:val="008000"/>
                <w:sz w:val="20"/>
                <w:szCs w:val="16"/>
                <w:highlight w:val="white"/>
              </w:rPr>
              <w:t xml:space="preserve">  </w:t>
            </w:r>
            <w:r w:rsidR="0059022B" w:rsidRPr="000C3937">
              <w:rPr>
                <w:rFonts w:ascii="Consolas" w:eastAsia="Calibri" w:hAnsi="Consolas" w:cs="Consolas"/>
                <w:color w:val="008000"/>
                <w:sz w:val="20"/>
                <w:szCs w:val="16"/>
                <w:highlight w:val="white"/>
              </w:rPr>
              <w:t>// Release the semaphore so that another listener can be immediately started up.</w:t>
            </w:r>
          </w:p>
          <w:p w14:paraId="3CFCDEBC" w14:textId="74901617" w:rsidR="0059022B" w:rsidRPr="000C3937" w:rsidRDefault="00557B4A" w:rsidP="0059022B">
            <w:pPr>
              <w:autoSpaceDE w:val="0"/>
              <w:autoSpaceDN w:val="0"/>
              <w:adjustRightInd w:val="0"/>
              <w:spacing w:after="0" w:line="240" w:lineRule="auto"/>
              <w:rPr>
                <w:rFonts w:ascii="Consolas" w:eastAsia="Calibri" w:hAnsi="Consolas" w:cs="Consolas"/>
                <w:color w:val="000000"/>
                <w:sz w:val="20"/>
                <w:szCs w:val="16"/>
                <w:highlight w:val="white"/>
              </w:rPr>
            </w:pPr>
            <w:r w:rsidRPr="000C3937">
              <w:rPr>
                <w:rFonts w:ascii="Consolas" w:eastAsia="Calibri" w:hAnsi="Consolas" w:cs="Consolas"/>
                <w:color w:val="000000"/>
                <w:sz w:val="20"/>
                <w:szCs w:val="16"/>
                <w:highlight w:val="white"/>
              </w:rPr>
              <w:t xml:space="preserve">  </w:t>
            </w:r>
            <w:r w:rsidR="0059022B" w:rsidRPr="000C3937">
              <w:rPr>
                <w:rFonts w:ascii="Consolas" w:eastAsia="Calibri" w:hAnsi="Consolas" w:cs="Consolas"/>
                <w:color w:val="000000"/>
                <w:sz w:val="20"/>
                <w:szCs w:val="16"/>
                <w:highlight w:val="white"/>
              </w:rPr>
              <w:t>sem.Release();</w:t>
            </w:r>
          </w:p>
          <w:p w14:paraId="4BF9B2E1" w14:textId="77777777" w:rsidR="0059022B" w:rsidRPr="000C3937" w:rsidRDefault="0059022B" w:rsidP="0059022B">
            <w:pPr>
              <w:autoSpaceDE w:val="0"/>
              <w:autoSpaceDN w:val="0"/>
              <w:adjustRightInd w:val="0"/>
              <w:spacing w:after="0" w:line="240" w:lineRule="auto"/>
              <w:rPr>
                <w:rFonts w:ascii="Consolas" w:eastAsia="Calibri" w:hAnsi="Consolas" w:cs="Consolas"/>
                <w:color w:val="000000"/>
                <w:sz w:val="20"/>
                <w:szCs w:val="16"/>
                <w:highlight w:val="white"/>
              </w:rPr>
            </w:pPr>
          </w:p>
          <w:p w14:paraId="455040BF" w14:textId="56AC6C96" w:rsidR="0059022B" w:rsidRPr="000C3937" w:rsidRDefault="00557B4A" w:rsidP="0059022B">
            <w:pPr>
              <w:autoSpaceDE w:val="0"/>
              <w:autoSpaceDN w:val="0"/>
              <w:adjustRightInd w:val="0"/>
              <w:spacing w:after="0" w:line="240" w:lineRule="auto"/>
              <w:rPr>
                <w:rFonts w:ascii="Consolas" w:eastAsia="Calibri" w:hAnsi="Consolas" w:cs="Consolas"/>
                <w:color w:val="000000"/>
                <w:sz w:val="20"/>
                <w:szCs w:val="16"/>
                <w:highlight w:val="white"/>
              </w:rPr>
            </w:pPr>
            <w:r w:rsidRPr="000C3937">
              <w:rPr>
                <w:rFonts w:ascii="Consolas" w:eastAsia="Calibri" w:hAnsi="Consolas" w:cs="Consolas"/>
                <w:color w:val="000000"/>
                <w:sz w:val="20"/>
                <w:szCs w:val="16"/>
                <w:highlight w:val="white"/>
              </w:rPr>
              <w:t xml:space="preserve">  </w:t>
            </w:r>
            <w:r w:rsidR="0059022B" w:rsidRPr="000C3937">
              <w:rPr>
                <w:rFonts w:ascii="Consolas" w:eastAsia="Calibri" w:hAnsi="Consolas" w:cs="Consolas"/>
                <w:color w:val="000000"/>
                <w:sz w:val="20"/>
                <w:szCs w:val="16"/>
                <w:highlight w:val="white"/>
              </w:rPr>
              <w:t>handler.Process(context);</w:t>
            </w:r>
          </w:p>
          <w:p w14:paraId="351D0E22" w14:textId="0E362289" w:rsidR="0059022B" w:rsidRPr="0059022B" w:rsidRDefault="0059022B" w:rsidP="00ED6457">
            <w:pPr>
              <w:autoSpaceDE w:val="0"/>
              <w:autoSpaceDN w:val="0"/>
              <w:adjustRightInd w:val="0"/>
              <w:spacing w:after="0" w:line="240" w:lineRule="auto"/>
              <w:rPr>
                <w:rFonts w:ascii="Consolas" w:eastAsia="Calibri" w:hAnsi="Consolas" w:cs="Consolas"/>
                <w:color w:val="000000"/>
                <w:sz w:val="15"/>
                <w:szCs w:val="15"/>
                <w:highlight w:val="white"/>
              </w:rPr>
            </w:pPr>
            <w:r w:rsidRPr="000C3937">
              <w:rPr>
                <w:rFonts w:ascii="Consolas" w:eastAsia="Calibri" w:hAnsi="Consolas" w:cs="Consolas"/>
                <w:color w:val="000000"/>
                <w:sz w:val="20"/>
                <w:szCs w:val="16"/>
                <w:highlight w:val="white"/>
              </w:rPr>
              <w:t>}</w:t>
            </w:r>
          </w:p>
        </w:tc>
      </w:tr>
    </w:tbl>
    <w:p w14:paraId="4993167F" w14:textId="77777777" w:rsidR="0059022B" w:rsidRDefault="0059022B" w:rsidP="000516A6">
      <w:pPr>
        <w:pStyle w:val="Body"/>
        <w:tabs>
          <w:tab w:val="left" w:pos="0"/>
        </w:tabs>
      </w:pPr>
    </w:p>
    <w:p w14:paraId="719501B6" w14:textId="15E94D80" w:rsidR="00B63A99" w:rsidRDefault="0059022B" w:rsidP="000516A6">
      <w:pPr>
        <w:pStyle w:val="Body"/>
        <w:tabs>
          <w:tab w:val="left" w:pos="0"/>
        </w:tabs>
      </w:pPr>
      <w:r>
        <w:t>Recall that these listeners are all i</w:t>
      </w:r>
      <w:r w:rsidR="00B50DCE">
        <w:t>nitialized on a separate thread, but as noted above, we let the .NET framework allocate a thread on the continuation.</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557B4A" w:rsidRPr="009045E5" w14:paraId="066DB029" w14:textId="77777777" w:rsidTr="00ED6457">
        <w:tc>
          <w:tcPr>
            <w:tcW w:w="9576" w:type="dxa"/>
            <w:shd w:val="clear" w:color="auto" w:fill="F0F0F0"/>
          </w:tcPr>
          <w:p w14:paraId="6C21DCFE" w14:textId="77777777"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2B91AF"/>
                <w:sz w:val="20"/>
                <w:szCs w:val="20"/>
                <w:highlight w:val="white"/>
              </w:rPr>
              <w:t>Task</w:t>
            </w:r>
            <w:r w:rsidRPr="000C3937">
              <w:rPr>
                <w:rFonts w:ascii="Consolas" w:eastAsia="Calibri" w:hAnsi="Consolas" w:cs="Consolas"/>
                <w:color w:val="000000"/>
                <w:sz w:val="20"/>
                <w:szCs w:val="20"/>
                <w:highlight w:val="white"/>
              </w:rPr>
              <w:t>.Run(() =&gt;</w:t>
            </w:r>
          </w:p>
          <w:p w14:paraId="6A27E8C4" w14:textId="77777777"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00"/>
                <w:sz w:val="20"/>
                <w:szCs w:val="20"/>
                <w:highlight w:val="white"/>
              </w:rPr>
              <w:t>{</w:t>
            </w:r>
          </w:p>
          <w:p w14:paraId="1819A802" w14:textId="0C039F4B"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while</w:t>
            </w:r>
            <w:r w:rsidRPr="000C3937">
              <w:rPr>
                <w:rFonts w:ascii="Consolas" w:eastAsia="Calibri" w:hAnsi="Consolas" w:cs="Consolas"/>
                <w:color w:val="000000"/>
                <w:sz w:val="20"/>
                <w:szCs w:val="20"/>
                <w:highlight w:val="white"/>
              </w:rPr>
              <w:t xml:space="preserve"> (</w:t>
            </w:r>
            <w:r w:rsidRPr="000C3937">
              <w:rPr>
                <w:rFonts w:ascii="Consolas" w:eastAsia="Calibri" w:hAnsi="Consolas" w:cs="Consolas"/>
                <w:color w:val="0000FF"/>
                <w:sz w:val="20"/>
                <w:szCs w:val="20"/>
                <w:highlight w:val="white"/>
              </w:rPr>
              <w:t>true</w:t>
            </w:r>
            <w:r w:rsidRPr="000C3937">
              <w:rPr>
                <w:rFonts w:ascii="Consolas" w:eastAsia="Calibri" w:hAnsi="Consolas" w:cs="Consolas"/>
                <w:color w:val="000000"/>
                <w:sz w:val="20"/>
                <w:szCs w:val="20"/>
                <w:highlight w:val="white"/>
              </w:rPr>
              <w:t>)</w:t>
            </w:r>
          </w:p>
          <w:p w14:paraId="2B4F116C" w14:textId="0202B3CD"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00"/>
                <w:sz w:val="20"/>
                <w:szCs w:val="20"/>
                <w:highlight w:val="white"/>
              </w:rPr>
              <w:t xml:space="preserve">  {</w:t>
            </w:r>
          </w:p>
          <w:p w14:paraId="135C14A9" w14:textId="3CB871C0"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00"/>
                <w:sz w:val="20"/>
                <w:szCs w:val="20"/>
                <w:highlight w:val="white"/>
              </w:rPr>
              <w:t xml:space="preserve">    sem.WaitOne();</w:t>
            </w:r>
          </w:p>
          <w:p w14:paraId="4E914241" w14:textId="0AF0A806"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00"/>
                <w:sz w:val="20"/>
                <w:szCs w:val="20"/>
                <w:highlight w:val="white"/>
              </w:rPr>
              <w:t xml:space="preserve">    StartConnectionListener(listener);</w:t>
            </w:r>
          </w:p>
          <w:p w14:paraId="35A78D8F" w14:textId="4D6AAD6B"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00"/>
                <w:sz w:val="20"/>
                <w:szCs w:val="20"/>
                <w:highlight w:val="white"/>
              </w:rPr>
              <w:t xml:space="preserve">  }</w:t>
            </w:r>
          </w:p>
          <w:p w14:paraId="23EE422E" w14:textId="13B7C4BF" w:rsidR="00557B4A" w:rsidRPr="00557B4A" w:rsidRDefault="00557B4A" w:rsidP="00ED6457">
            <w:pPr>
              <w:autoSpaceDE w:val="0"/>
              <w:autoSpaceDN w:val="0"/>
              <w:adjustRightInd w:val="0"/>
              <w:spacing w:after="0" w:line="240" w:lineRule="auto"/>
              <w:rPr>
                <w:rFonts w:ascii="Consolas" w:eastAsia="Calibri" w:hAnsi="Consolas" w:cs="Consolas"/>
                <w:color w:val="000000"/>
                <w:sz w:val="15"/>
                <w:szCs w:val="15"/>
                <w:highlight w:val="white"/>
              </w:rPr>
            </w:pPr>
            <w:r w:rsidRPr="000C3937">
              <w:rPr>
                <w:rFonts w:ascii="Consolas" w:eastAsia="Calibri" w:hAnsi="Consolas" w:cs="Consolas"/>
                <w:color w:val="000000"/>
                <w:sz w:val="20"/>
                <w:szCs w:val="20"/>
                <w:highlight w:val="white"/>
              </w:rPr>
              <w:t>});</w:t>
            </w:r>
          </w:p>
        </w:tc>
      </w:tr>
    </w:tbl>
    <w:p w14:paraId="7C6F89C4" w14:textId="77777777" w:rsidR="00B63A99" w:rsidRDefault="00B63A99" w:rsidP="000516A6">
      <w:pPr>
        <w:pStyle w:val="Body"/>
        <w:tabs>
          <w:tab w:val="left" w:pos="0"/>
        </w:tabs>
      </w:pPr>
    </w:p>
    <w:p w14:paraId="5E051EB6" w14:textId="730FA6B4" w:rsidR="00B63A99" w:rsidRDefault="00557B4A" w:rsidP="000516A6">
      <w:pPr>
        <w:pStyle w:val="Body"/>
        <w:tabs>
          <w:tab w:val="left" w:pos="0"/>
        </w:tabs>
      </w:pPr>
      <w:r>
        <w:t>For this test, I've created a ListenerThreadHandler class:</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557B4A" w:rsidRPr="009045E5" w14:paraId="66D6AACB" w14:textId="77777777" w:rsidTr="00ED6457">
        <w:tc>
          <w:tcPr>
            <w:tcW w:w="9576" w:type="dxa"/>
            <w:shd w:val="clear" w:color="auto" w:fill="F0F0F0"/>
          </w:tcPr>
          <w:p w14:paraId="50E47C72" w14:textId="77777777"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public</w:t>
            </w:r>
            <w:r w:rsidRPr="000C3937">
              <w:rPr>
                <w:rFonts w:ascii="Consolas" w:eastAsia="Calibri" w:hAnsi="Consolas" w:cs="Consolas"/>
                <w:color w:val="000000"/>
                <w:sz w:val="20"/>
                <w:szCs w:val="20"/>
                <w:highlight w:val="white"/>
              </w:rPr>
              <w:t xml:space="preserve"> </w:t>
            </w:r>
            <w:r w:rsidRPr="000C3937">
              <w:rPr>
                <w:rFonts w:ascii="Consolas" w:eastAsia="Calibri" w:hAnsi="Consolas" w:cs="Consolas"/>
                <w:color w:val="0000FF"/>
                <w:sz w:val="20"/>
                <w:szCs w:val="20"/>
                <w:highlight w:val="white"/>
              </w:rPr>
              <w:t>class</w:t>
            </w:r>
            <w:r w:rsidRPr="000C3937">
              <w:rPr>
                <w:rFonts w:ascii="Consolas" w:eastAsia="Calibri" w:hAnsi="Consolas" w:cs="Consolas"/>
                <w:color w:val="000000"/>
                <w:sz w:val="20"/>
                <w:szCs w:val="20"/>
                <w:highlight w:val="white"/>
              </w:rPr>
              <w:t xml:space="preserve"> </w:t>
            </w:r>
            <w:r w:rsidRPr="000C3937">
              <w:rPr>
                <w:rFonts w:ascii="Consolas" w:eastAsia="Calibri" w:hAnsi="Consolas" w:cs="Consolas"/>
                <w:color w:val="2B91AF"/>
                <w:sz w:val="20"/>
                <w:szCs w:val="20"/>
                <w:highlight w:val="white"/>
              </w:rPr>
              <w:t>ListenerThreadHandler</w:t>
            </w:r>
            <w:r w:rsidRPr="000C3937">
              <w:rPr>
                <w:rFonts w:ascii="Consolas" w:eastAsia="Calibri" w:hAnsi="Consolas" w:cs="Consolas"/>
                <w:color w:val="000000"/>
                <w:sz w:val="20"/>
                <w:szCs w:val="20"/>
                <w:highlight w:val="white"/>
              </w:rPr>
              <w:t xml:space="preserve"> : </w:t>
            </w:r>
            <w:r w:rsidRPr="000C3937">
              <w:rPr>
                <w:rFonts w:ascii="Consolas" w:eastAsia="Calibri" w:hAnsi="Consolas" w:cs="Consolas"/>
                <w:color w:val="2B91AF"/>
                <w:sz w:val="20"/>
                <w:szCs w:val="20"/>
                <w:highlight w:val="white"/>
              </w:rPr>
              <w:t>CommonHandler</w:t>
            </w:r>
            <w:r w:rsidRPr="000C3937">
              <w:rPr>
                <w:rFonts w:ascii="Consolas" w:eastAsia="Calibri" w:hAnsi="Consolas" w:cs="Consolas"/>
                <w:color w:val="000000"/>
                <w:sz w:val="20"/>
                <w:szCs w:val="20"/>
                <w:highlight w:val="white"/>
              </w:rPr>
              <w:t xml:space="preserve">, </w:t>
            </w:r>
            <w:r w:rsidRPr="000C3937">
              <w:rPr>
                <w:rFonts w:ascii="Consolas" w:eastAsia="Calibri" w:hAnsi="Consolas" w:cs="Consolas"/>
                <w:color w:val="2B91AF"/>
                <w:sz w:val="20"/>
                <w:szCs w:val="20"/>
                <w:highlight w:val="white"/>
              </w:rPr>
              <w:t>IRequestHandler</w:t>
            </w:r>
          </w:p>
          <w:p w14:paraId="6886FB07" w14:textId="77777777"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00"/>
                <w:sz w:val="20"/>
                <w:szCs w:val="20"/>
                <w:highlight w:val="white"/>
              </w:rPr>
              <w:t>{</w:t>
            </w:r>
          </w:p>
          <w:p w14:paraId="1D591EAD" w14:textId="2E6F8C10"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 xml:space="preserve">  public</w:t>
            </w:r>
            <w:r w:rsidRPr="000C3937">
              <w:rPr>
                <w:rFonts w:ascii="Consolas" w:eastAsia="Calibri" w:hAnsi="Consolas" w:cs="Consolas"/>
                <w:color w:val="000000"/>
                <w:sz w:val="20"/>
                <w:szCs w:val="20"/>
                <w:highlight w:val="white"/>
              </w:rPr>
              <w:t xml:space="preserve"> </w:t>
            </w:r>
            <w:r w:rsidRPr="000C3937">
              <w:rPr>
                <w:rFonts w:ascii="Consolas" w:eastAsia="Calibri" w:hAnsi="Consolas" w:cs="Consolas"/>
                <w:color w:val="0000FF"/>
                <w:sz w:val="20"/>
                <w:szCs w:val="20"/>
                <w:highlight w:val="white"/>
              </w:rPr>
              <w:t>void</w:t>
            </w:r>
            <w:r w:rsidRPr="000C3937">
              <w:rPr>
                <w:rFonts w:ascii="Consolas" w:eastAsia="Calibri" w:hAnsi="Consolas" w:cs="Consolas"/>
                <w:color w:val="000000"/>
                <w:sz w:val="20"/>
                <w:szCs w:val="20"/>
                <w:highlight w:val="white"/>
              </w:rPr>
              <w:t xml:space="preserve"> Process(</w:t>
            </w:r>
            <w:r w:rsidRPr="000C3937">
              <w:rPr>
                <w:rFonts w:ascii="Consolas" w:eastAsia="Calibri" w:hAnsi="Consolas" w:cs="Consolas"/>
                <w:color w:val="2B91AF"/>
                <w:sz w:val="20"/>
                <w:szCs w:val="20"/>
                <w:highlight w:val="white"/>
              </w:rPr>
              <w:t>HttpListenerContext</w:t>
            </w:r>
            <w:r w:rsidRPr="000C3937">
              <w:rPr>
                <w:rFonts w:ascii="Consolas" w:eastAsia="Calibri" w:hAnsi="Consolas" w:cs="Consolas"/>
                <w:color w:val="000000"/>
                <w:sz w:val="20"/>
                <w:szCs w:val="20"/>
                <w:highlight w:val="white"/>
              </w:rPr>
              <w:t xml:space="preserve"> context)</w:t>
            </w:r>
          </w:p>
          <w:p w14:paraId="7EFA923C" w14:textId="085D167C"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00"/>
                <w:sz w:val="20"/>
                <w:szCs w:val="20"/>
                <w:highlight w:val="white"/>
              </w:rPr>
              <w:t xml:space="preserve">  {</w:t>
            </w:r>
          </w:p>
          <w:p w14:paraId="6DC8FB42" w14:textId="76345043"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2B91AF"/>
                <w:sz w:val="20"/>
                <w:szCs w:val="20"/>
                <w:highlight w:val="white"/>
              </w:rPr>
              <w:t xml:space="preserve">    Program</w:t>
            </w:r>
            <w:r w:rsidRPr="000C3937">
              <w:rPr>
                <w:rFonts w:ascii="Consolas" w:eastAsia="Calibri" w:hAnsi="Consolas" w:cs="Consolas"/>
                <w:color w:val="000000"/>
                <w:sz w:val="20"/>
                <w:szCs w:val="20"/>
                <w:highlight w:val="white"/>
              </w:rPr>
              <w:t>.TimeStamp(</w:t>
            </w:r>
            <w:r w:rsidRPr="000C3937">
              <w:rPr>
                <w:rFonts w:ascii="Consolas" w:eastAsia="Calibri" w:hAnsi="Consolas" w:cs="Consolas"/>
                <w:color w:val="A31515"/>
                <w:sz w:val="20"/>
                <w:szCs w:val="20"/>
                <w:highlight w:val="white"/>
              </w:rPr>
              <w:t>"Process Thread ID: "</w:t>
            </w:r>
            <w:r w:rsidRPr="000C3937">
              <w:rPr>
                <w:rFonts w:ascii="Consolas" w:eastAsia="Calibri" w:hAnsi="Consolas" w:cs="Consolas"/>
                <w:color w:val="000000"/>
                <w:sz w:val="20"/>
                <w:szCs w:val="20"/>
                <w:highlight w:val="white"/>
              </w:rPr>
              <w:t xml:space="preserve"> + </w:t>
            </w:r>
            <w:r w:rsidRPr="000C3937">
              <w:rPr>
                <w:rFonts w:ascii="Consolas" w:eastAsia="Calibri" w:hAnsi="Consolas" w:cs="Consolas"/>
                <w:color w:val="2B91AF"/>
                <w:sz w:val="20"/>
                <w:szCs w:val="20"/>
                <w:highlight w:val="white"/>
              </w:rPr>
              <w:t>Thread</w:t>
            </w:r>
            <w:r w:rsidRPr="000C3937">
              <w:rPr>
                <w:rFonts w:ascii="Consolas" w:eastAsia="Calibri" w:hAnsi="Consolas" w:cs="Consolas"/>
                <w:color w:val="000000"/>
                <w:sz w:val="20"/>
                <w:szCs w:val="20"/>
                <w:highlight w:val="white"/>
              </w:rPr>
              <w:t>.CurrentThread.ManagedThreadId);</w:t>
            </w:r>
          </w:p>
          <w:p w14:paraId="525C0FBB" w14:textId="4FF8038A"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00"/>
                <w:sz w:val="20"/>
                <w:szCs w:val="20"/>
                <w:highlight w:val="white"/>
              </w:rPr>
              <w:t xml:space="preserve">    CommonResponse(context);</w:t>
            </w:r>
          </w:p>
          <w:p w14:paraId="30D46368" w14:textId="78AC9FDE"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00"/>
                <w:sz w:val="20"/>
                <w:szCs w:val="20"/>
                <w:highlight w:val="white"/>
              </w:rPr>
              <w:t xml:space="preserve">  }</w:t>
            </w:r>
          </w:p>
          <w:p w14:paraId="27F46BC2" w14:textId="117E0695" w:rsidR="00557B4A" w:rsidRPr="00557B4A" w:rsidRDefault="00557B4A" w:rsidP="00ED6457">
            <w:pPr>
              <w:autoSpaceDE w:val="0"/>
              <w:autoSpaceDN w:val="0"/>
              <w:adjustRightInd w:val="0"/>
              <w:spacing w:after="0" w:line="240" w:lineRule="auto"/>
              <w:rPr>
                <w:rFonts w:ascii="Consolas" w:eastAsia="Calibri" w:hAnsi="Consolas" w:cs="Consolas"/>
                <w:color w:val="000000"/>
                <w:sz w:val="15"/>
                <w:szCs w:val="15"/>
                <w:highlight w:val="white"/>
              </w:rPr>
            </w:pPr>
            <w:r w:rsidRPr="000C3937">
              <w:rPr>
                <w:rFonts w:ascii="Consolas" w:eastAsia="Calibri" w:hAnsi="Consolas" w:cs="Consolas"/>
                <w:color w:val="000000"/>
                <w:sz w:val="20"/>
                <w:szCs w:val="20"/>
                <w:highlight w:val="white"/>
              </w:rPr>
              <w:t>}</w:t>
            </w:r>
          </w:p>
        </w:tc>
      </w:tr>
    </w:tbl>
    <w:p w14:paraId="3A7B4772" w14:textId="77777777" w:rsidR="00557B4A" w:rsidRDefault="00557B4A" w:rsidP="000516A6">
      <w:pPr>
        <w:pStyle w:val="Body"/>
        <w:tabs>
          <w:tab w:val="left" w:pos="0"/>
        </w:tabs>
      </w:pPr>
    </w:p>
    <w:p w14:paraId="2670A43A" w14:textId="0E6F563D" w:rsidR="00557B4A" w:rsidRDefault="00557B4A" w:rsidP="000516A6">
      <w:pPr>
        <w:pStyle w:val="Body"/>
        <w:tabs>
          <w:tab w:val="left" w:pos="0"/>
        </w:tabs>
      </w:pPr>
      <w:r>
        <w:t>Where CommonResponse artificially injects a 1 second delay to simulate some complex process before issuing the response:</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557B4A" w:rsidRPr="009045E5" w14:paraId="000BBA4A" w14:textId="77777777" w:rsidTr="00ED6457">
        <w:tc>
          <w:tcPr>
            <w:tcW w:w="9576" w:type="dxa"/>
            <w:shd w:val="clear" w:color="auto" w:fill="F0F0F0"/>
          </w:tcPr>
          <w:p w14:paraId="3FA1F79F" w14:textId="77777777"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public</w:t>
            </w:r>
            <w:r w:rsidRPr="000C3937">
              <w:rPr>
                <w:rFonts w:ascii="Consolas" w:eastAsia="Calibri" w:hAnsi="Consolas" w:cs="Consolas"/>
                <w:color w:val="000000"/>
                <w:sz w:val="20"/>
                <w:szCs w:val="20"/>
                <w:highlight w:val="white"/>
              </w:rPr>
              <w:t xml:space="preserve"> </w:t>
            </w:r>
            <w:r w:rsidRPr="000C3937">
              <w:rPr>
                <w:rFonts w:ascii="Consolas" w:eastAsia="Calibri" w:hAnsi="Consolas" w:cs="Consolas"/>
                <w:color w:val="0000FF"/>
                <w:sz w:val="20"/>
                <w:szCs w:val="20"/>
                <w:highlight w:val="white"/>
              </w:rPr>
              <w:t>void</w:t>
            </w:r>
            <w:r w:rsidRPr="000C3937">
              <w:rPr>
                <w:rFonts w:ascii="Consolas" w:eastAsia="Calibri" w:hAnsi="Consolas" w:cs="Consolas"/>
                <w:color w:val="000000"/>
                <w:sz w:val="20"/>
                <w:szCs w:val="20"/>
                <w:highlight w:val="white"/>
              </w:rPr>
              <w:t xml:space="preserve"> CommonResponse(</w:t>
            </w:r>
            <w:r w:rsidRPr="000C3937">
              <w:rPr>
                <w:rFonts w:ascii="Consolas" w:eastAsia="Calibri" w:hAnsi="Consolas" w:cs="Consolas"/>
                <w:color w:val="2B91AF"/>
                <w:sz w:val="20"/>
                <w:szCs w:val="20"/>
                <w:highlight w:val="white"/>
              </w:rPr>
              <w:t>HttpListenerContext</w:t>
            </w:r>
            <w:r w:rsidRPr="000C3937">
              <w:rPr>
                <w:rFonts w:ascii="Consolas" w:eastAsia="Calibri" w:hAnsi="Consolas" w:cs="Consolas"/>
                <w:color w:val="000000"/>
                <w:sz w:val="20"/>
                <w:szCs w:val="20"/>
                <w:highlight w:val="white"/>
              </w:rPr>
              <w:t xml:space="preserve"> context)</w:t>
            </w:r>
          </w:p>
          <w:p w14:paraId="43A5550B" w14:textId="77777777"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00"/>
                <w:sz w:val="20"/>
                <w:szCs w:val="20"/>
                <w:highlight w:val="white"/>
              </w:rPr>
              <w:t>{</w:t>
            </w:r>
          </w:p>
          <w:p w14:paraId="38BC6F5F" w14:textId="10601509"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8000"/>
                <w:sz w:val="20"/>
                <w:szCs w:val="20"/>
                <w:highlight w:val="white"/>
              </w:rPr>
              <w:t xml:space="preserve">  // Artificial delay.</w:t>
            </w:r>
          </w:p>
          <w:p w14:paraId="30096A53" w14:textId="797EFB41"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8000"/>
                <w:sz w:val="20"/>
                <w:szCs w:val="20"/>
                <w:highlight w:val="white"/>
              </w:rPr>
              <w:t xml:space="preserve">  </w:t>
            </w:r>
            <w:r w:rsidRPr="000C3937">
              <w:rPr>
                <w:rFonts w:ascii="Consolas" w:eastAsia="Calibri" w:hAnsi="Consolas" w:cs="Consolas"/>
                <w:color w:val="2B91AF"/>
                <w:sz w:val="20"/>
                <w:szCs w:val="20"/>
                <w:highlight w:val="white"/>
              </w:rPr>
              <w:t>Thread</w:t>
            </w:r>
            <w:r w:rsidRPr="000C3937">
              <w:rPr>
                <w:rFonts w:ascii="Consolas" w:eastAsia="Calibri" w:hAnsi="Consolas" w:cs="Consolas"/>
                <w:color w:val="000000"/>
                <w:sz w:val="20"/>
                <w:szCs w:val="20"/>
                <w:highlight w:val="white"/>
              </w:rPr>
              <w:t>.Sleep(1000);</w:t>
            </w:r>
          </w:p>
          <w:p w14:paraId="7440D1AF" w14:textId="77777777"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p>
          <w:p w14:paraId="75B9171D" w14:textId="1779F762"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8000"/>
                <w:sz w:val="20"/>
                <w:szCs w:val="20"/>
                <w:highlight w:val="white"/>
              </w:rPr>
              <w:t xml:space="preserve">  // Get the request.</w:t>
            </w:r>
          </w:p>
          <w:p w14:paraId="58B8AD25" w14:textId="3D142D5D"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8000"/>
                <w:sz w:val="20"/>
                <w:szCs w:val="20"/>
                <w:highlight w:val="white"/>
              </w:rPr>
              <w:t xml:space="preserve">  </w:t>
            </w:r>
            <w:r w:rsidRPr="000C3937">
              <w:rPr>
                <w:rFonts w:ascii="Consolas" w:eastAsia="Calibri" w:hAnsi="Consolas" w:cs="Consolas"/>
                <w:color w:val="2B91AF"/>
                <w:sz w:val="20"/>
                <w:szCs w:val="20"/>
                <w:highlight w:val="white"/>
              </w:rPr>
              <w:t>HttpListenerRequest</w:t>
            </w:r>
            <w:r w:rsidRPr="000C3937">
              <w:rPr>
                <w:rFonts w:ascii="Consolas" w:eastAsia="Calibri" w:hAnsi="Consolas" w:cs="Consolas"/>
                <w:color w:val="000000"/>
                <w:sz w:val="20"/>
                <w:szCs w:val="20"/>
                <w:highlight w:val="white"/>
              </w:rPr>
              <w:t xml:space="preserve"> request = context.Request;</w:t>
            </w:r>
          </w:p>
          <w:p w14:paraId="3FD736CA" w14:textId="4A1D1C8E"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8000"/>
                <w:sz w:val="20"/>
                <w:szCs w:val="20"/>
                <w:highlight w:val="white"/>
              </w:rPr>
              <w:t xml:space="preserve">  </w:t>
            </w:r>
            <w:r w:rsidRPr="000C3937">
              <w:rPr>
                <w:rFonts w:ascii="Consolas" w:eastAsia="Calibri" w:hAnsi="Consolas" w:cs="Consolas"/>
                <w:color w:val="2B91AF"/>
                <w:sz w:val="20"/>
                <w:szCs w:val="20"/>
                <w:highlight w:val="white"/>
              </w:rPr>
              <w:t>HttpListenerResponse</w:t>
            </w:r>
            <w:r w:rsidRPr="000C3937">
              <w:rPr>
                <w:rFonts w:ascii="Consolas" w:eastAsia="Calibri" w:hAnsi="Consolas" w:cs="Consolas"/>
                <w:color w:val="000000"/>
                <w:sz w:val="20"/>
                <w:szCs w:val="20"/>
                <w:highlight w:val="white"/>
              </w:rPr>
              <w:t xml:space="preserve"> response = context.Response;</w:t>
            </w:r>
          </w:p>
          <w:p w14:paraId="3E5DAEC3" w14:textId="77777777"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p>
          <w:p w14:paraId="2B063E57" w14:textId="59DD5045"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8000"/>
                <w:sz w:val="20"/>
                <w:szCs w:val="20"/>
                <w:highlight w:val="white"/>
              </w:rPr>
              <w:t xml:space="preserve">  // Get the path, everything up to the </w:t>
            </w:r>
            <w:proofErr w:type="gramStart"/>
            <w:r w:rsidRPr="000C3937">
              <w:rPr>
                <w:rFonts w:ascii="Consolas" w:eastAsia="Calibri" w:hAnsi="Consolas" w:cs="Consolas"/>
                <w:color w:val="008000"/>
                <w:sz w:val="20"/>
                <w:szCs w:val="20"/>
                <w:highlight w:val="white"/>
              </w:rPr>
              <w:t>first ?</w:t>
            </w:r>
            <w:proofErr w:type="gramEnd"/>
            <w:r w:rsidRPr="000C3937">
              <w:rPr>
                <w:rFonts w:ascii="Consolas" w:eastAsia="Calibri" w:hAnsi="Consolas" w:cs="Consolas"/>
                <w:color w:val="008000"/>
                <w:sz w:val="20"/>
                <w:szCs w:val="20"/>
                <w:highlight w:val="white"/>
              </w:rPr>
              <w:t xml:space="preserve"> and excluding the leading "/"</w:t>
            </w:r>
          </w:p>
          <w:p w14:paraId="29925EBB" w14:textId="1A5D5B5C"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8000"/>
                <w:sz w:val="20"/>
                <w:szCs w:val="20"/>
                <w:highlight w:val="white"/>
              </w:rPr>
              <w:t xml:space="preserve">  </w:t>
            </w:r>
            <w:proofErr w:type="gramStart"/>
            <w:r w:rsidRPr="000C3937">
              <w:rPr>
                <w:rFonts w:ascii="Consolas" w:eastAsia="Calibri" w:hAnsi="Consolas" w:cs="Consolas"/>
                <w:color w:val="0000FF"/>
                <w:sz w:val="20"/>
                <w:szCs w:val="20"/>
                <w:highlight w:val="white"/>
              </w:rPr>
              <w:t>string</w:t>
            </w:r>
            <w:proofErr w:type="gramEnd"/>
            <w:r w:rsidRPr="000C3937">
              <w:rPr>
                <w:rFonts w:ascii="Consolas" w:eastAsia="Calibri" w:hAnsi="Consolas" w:cs="Consolas"/>
                <w:color w:val="000000"/>
                <w:sz w:val="20"/>
                <w:szCs w:val="20"/>
                <w:highlight w:val="white"/>
              </w:rPr>
              <w:t xml:space="preserve"> path = request.RawUrl.LeftOf(</w:t>
            </w:r>
            <w:r w:rsidRPr="000C3937">
              <w:rPr>
                <w:rFonts w:ascii="Consolas" w:eastAsia="Calibri" w:hAnsi="Consolas" w:cs="Consolas"/>
                <w:color w:val="A31515"/>
                <w:sz w:val="20"/>
                <w:szCs w:val="20"/>
                <w:highlight w:val="white"/>
              </w:rPr>
              <w:t>"?"</w:t>
            </w:r>
            <w:r w:rsidRPr="000C3937">
              <w:rPr>
                <w:rFonts w:ascii="Consolas" w:eastAsia="Calibri" w:hAnsi="Consolas" w:cs="Consolas"/>
                <w:color w:val="000000"/>
                <w:sz w:val="20"/>
                <w:szCs w:val="20"/>
                <w:highlight w:val="white"/>
              </w:rPr>
              <w:t>).RightOf(</w:t>
            </w:r>
            <w:r w:rsidRPr="000C3937">
              <w:rPr>
                <w:rFonts w:ascii="Consolas" w:eastAsia="Calibri" w:hAnsi="Consolas" w:cs="Consolas"/>
                <w:color w:val="A31515"/>
                <w:sz w:val="20"/>
                <w:szCs w:val="20"/>
                <w:highlight w:val="white"/>
              </w:rPr>
              <w:t>"/"</w:t>
            </w:r>
            <w:r w:rsidRPr="000C3937">
              <w:rPr>
                <w:rFonts w:ascii="Consolas" w:eastAsia="Calibri" w:hAnsi="Consolas" w:cs="Consolas"/>
                <w:color w:val="000000"/>
                <w:sz w:val="20"/>
                <w:szCs w:val="20"/>
                <w:highlight w:val="white"/>
              </w:rPr>
              <w:t>);</w:t>
            </w:r>
          </w:p>
          <w:p w14:paraId="6F48FE94" w14:textId="77777777"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p>
          <w:p w14:paraId="5E5B5B04" w14:textId="0A86884E"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8000"/>
                <w:sz w:val="20"/>
                <w:szCs w:val="20"/>
                <w:highlight w:val="white"/>
              </w:rPr>
              <w:t xml:space="preserve">  // Load the file and respond with a UTF8 encoded version of it.</w:t>
            </w:r>
          </w:p>
          <w:p w14:paraId="71BF8DFA" w14:textId="6627CE6F"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8000"/>
                <w:sz w:val="20"/>
                <w:szCs w:val="20"/>
                <w:highlight w:val="white"/>
              </w:rPr>
              <w:t xml:space="preserve">  </w:t>
            </w:r>
            <w:r w:rsidRPr="000C3937">
              <w:rPr>
                <w:rFonts w:ascii="Consolas" w:eastAsia="Calibri" w:hAnsi="Consolas" w:cs="Consolas"/>
                <w:color w:val="0000FF"/>
                <w:sz w:val="20"/>
                <w:szCs w:val="20"/>
                <w:highlight w:val="white"/>
              </w:rPr>
              <w:t>string</w:t>
            </w:r>
            <w:r w:rsidRPr="000C3937">
              <w:rPr>
                <w:rFonts w:ascii="Consolas" w:eastAsia="Calibri" w:hAnsi="Consolas" w:cs="Consolas"/>
                <w:color w:val="000000"/>
                <w:sz w:val="20"/>
                <w:szCs w:val="20"/>
                <w:highlight w:val="white"/>
              </w:rPr>
              <w:t xml:space="preserve"> text = </w:t>
            </w:r>
            <w:r w:rsidRPr="000C3937">
              <w:rPr>
                <w:rFonts w:ascii="Consolas" w:eastAsia="Calibri" w:hAnsi="Consolas" w:cs="Consolas"/>
                <w:color w:val="2B91AF"/>
                <w:sz w:val="20"/>
                <w:szCs w:val="20"/>
                <w:highlight w:val="white"/>
              </w:rPr>
              <w:t>File</w:t>
            </w:r>
            <w:r w:rsidRPr="000C3937">
              <w:rPr>
                <w:rFonts w:ascii="Consolas" w:eastAsia="Calibri" w:hAnsi="Consolas" w:cs="Consolas"/>
                <w:color w:val="000000"/>
                <w:sz w:val="20"/>
                <w:szCs w:val="20"/>
                <w:highlight w:val="white"/>
              </w:rPr>
              <w:t>.ReadAllText(path);</w:t>
            </w:r>
          </w:p>
          <w:p w14:paraId="5CB6B4BE" w14:textId="202757B6"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8000"/>
                <w:sz w:val="20"/>
                <w:szCs w:val="20"/>
                <w:highlight w:val="white"/>
              </w:rPr>
              <w:t xml:space="preserve">  </w:t>
            </w:r>
            <w:r w:rsidRPr="000C3937">
              <w:rPr>
                <w:rFonts w:ascii="Consolas" w:eastAsia="Calibri" w:hAnsi="Consolas" w:cs="Consolas"/>
                <w:color w:val="0000FF"/>
                <w:sz w:val="20"/>
                <w:szCs w:val="20"/>
                <w:highlight w:val="white"/>
              </w:rPr>
              <w:t>byte</w:t>
            </w:r>
            <w:r w:rsidRPr="000C3937">
              <w:rPr>
                <w:rFonts w:ascii="Consolas" w:eastAsia="Calibri" w:hAnsi="Consolas" w:cs="Consolas"/>
                <w:color w:val="000000"/>
                <w:sz w:val="20"/>
                <w:szCs w:val="20"/>
                <w:highlight w:val="white"/>
              </w:rPr>
              <w:t xml:space="preserve">[] data = </w:t>
            </w:r>
            <w:r w:rsidRPr="000C3937">
              <w:rPr>
                <w:rFonts w:ascii="Consolas" w:eastAsia="Calibri" w:hAnsi="Consolas" w:cs="Consolas"/>
                <w:color w:val="2B91AF"/>
                <w:sz w:val="20"/>
                <w:szCs w:val="20"/>
                <w:highlight w:val="white"/>
              </w:rPr>
              <w:t>Encoding</w:t>
            </w:r>
            <w:r w:rsidRPr="000C3937">
              <w:rPr>
                <w:rFonts w:ascii="Consolas" w:eastAsia="Calibri" w:hAnsi="Consolas" w:cs="Consolas"/>
                <w:color w:val="000000"/>
                <w:sz w:val="20"/>
                <w:szCs w:val="20"/>
                <w:highlight w:val="white"/>
              </w:rPr>
              <w:t>.UTF8.GetBytes(text);</w:t>
            </w:r>
          </w:p>
          <w:p w14:paraId="6840BFDA" w14:textId="205C9D5D"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8000"/>
                <w:sz w:val="20"/>
                <w:szCs w:val="20"/>
                <w:highlight w:val="white"/>
              </w:rPr>
              <w:lastRenderedPageBreak/>
              <w:t xml:space="preserve">  </w:t>
            </w:r>
            <w:r w:rsidRPr="000C3937">
              <w:rPr>
                <w:rFonts w:ascii="Consolas" w:eastAsia="Calibri" w:hAnsi="Consolas" w:cs="Consolas"/>
                <w:color w:val="000000"/>
                <w:sz w:val="20"/>
                <w:szCs w:val="20"/>
                <w:highlight w:val="white"/>
              </w:rPr>
              <w:t xml:space="preserve">response.ContentType = </w:t>
            </w:r>
            <w:r w:rsidRPr="000C3937">
              <w:rPr>
                <w:rFonts w:ascii="Consolas" w:eastAsia="Calibri" w:hAnsi="Consolas" w:cs="Consolas"/>
                <w:color w:val="A31515"/>
                <w:sz w:val="20"/>
                <w:szCs w:val="20"/>
                <w:highlight w:val="white"/>
              </w:rPr>
              <w:t>"text/html"</w:t>
            </w:r>
            <w:r w:rsidRPr="000C3937">
              <w:rPr>
                <w:rFonts w:ascii="Consolas" w:eastAsia="Calibri" w:hAnsi="Consolas" w:cs="Consolas"/>
                <w:color w:val="000000"/>
                <w:sz w:val="20"/>
                <w:szCs w:val="20"/>
                <w:highlight w:val="white"/>
              </w:rPr>
              <w:t>;</w:t>
            </w:r>
          </w:p>
          <w:p w14:paraId="170CFE71" w14:textId="1C0DADC3"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8000"/>
                <w:sz w:val="20"/>
                <w:szCs w:val="20"/>
                <w:highlight w:val="white"/>
              </w:rPr>
              <w:t xml:space="preserve">  </w:t>
            </w:r>
            <w:r w:rsidRPr="000C3937">
              <w:rPr>
                <w:rFonts w:ascii="Consolas" w:eastAsia="Calibri" w:hAnsi="Consolas" w:cs="Consolas"/>
                <w:color w:val="000000"/>
                <w:sz w:val="20"/>
                <w:szCs w:val="20"/>
                <w:highlight w:val="white"/>
              </w:rPr>
              <w:t>response.ContentLength64 = data.Length;</w:t>
            </w:r>
          </w:p>
          <w:p w14:paraId="6889EC45" w14:textId="53CFD56D"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8000"/>
                <w:sz w:val="20"/>
                <w:szCs w:val="20"/>
                <w:highlight w:val="white"/>
              </w:rPr>
              <w:t xml:space="preserve">  </w:t>
            </w:r>
            <w:r w:rsidRPr="000C3937">
              <w:rPr>
                <w:rFonts w:ascii="Consolas" w:eastAsia="Calibri" w:hAnsi="Consolas" w:cs="Consolas"/>
                <w:color w:val="000000"/>
                <w:sz w:val="20"/>
                <w:szCs w:val="20"/>
                <w:highlight w:val="white"/>
              </w:rPr>
              <w:t>response.OutputStream.Write(data, 0, data.Length);</w:t>
            </w:r>
          </w:p>
          <w:p w14:paraId="0E3A0E40" w14:textId="673B8A4A"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8000"/>
                <w:sz w:val="20"/>
                <w:szCs w:val="20"/>
                <w:highlight w:val="white"/>
              </w:rPr>
              <w:t xml:space="preserve">  </w:t>
            </w:r>
            <w:r w:rsidRPr="000C3937">
              <w:rPr>
                <w:rFonts w:ascii="Consolas" w:eastAsia="Calibri" w:hAnsi="Consolas" w:cs="Consolas"/>
                <w:color w:val="000000"/>
                <w:sz w:val="20"/>
                <w:szCs w:val="20"/>
                <w:highlight w:val="white"/>
              </w:rPr>
              <w:t xml:space="preserve">response.ContentEncoding = </w:t>
            </w:r>
            <w:r w:rsidRPr="000C3937">
              <w:rPr>
                <w:rFonts w:ascii="Consolas" w:eastAsia="Calibri" w:hAnsi="Consolas" w:cs="Consolas"/>
                <w:color w:val="2B91AF"/>
                <w:sz w:val="20"/>
                <w:szCs w:val="20"/>
                <w:highlight w:val="white"/>
              </w:rPr>
              <w:t>Encoding</w:t>
            </w:r>
            <w:r w:rsidRPr="000C3937">
              <w:rPr>
                <w:rFonts w:ascii="Consolas" w:eastAsia="Calibri" w:hAnsi="Consolas" w:cs="Consolas"/>
                <w:color w:val="000000"/>
                <w:sz w:val="20"/>
                <w:szCs w:val="20"/>
                <w:highlight w:val="white"/>
              </w:rPr>
              <w:t>.UTF8;</w:t>
            </w:r>
          </w:p>
          <w:p w14:paraId="64417867" w14:textId="723534F6"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8000"/>
                <w:sz w:val="20"/>
                <w:szCs w:val="20"/>
                <w:highlight w:val="white"/>
              </w:rPr>
              <w:t xml:space="preserve">  </w:t>
            </w:r>
            <w:r w:rsidRPr="000C3937">
              <w:rPr>
                <w:rFonts w:ascii="Consolas" w:eastAsia="Calibri" w:hAnsi="Consolas" w:cs="Consolas"/>
                <w:color w:val="000000"/>
                <w:sz w:val="20"/>
                <w:szCs w:val="20"/>
                <w:highlight w:val="white"/>
              </w:rPr>
              <w:t xml:space="preserve">response.StatusCode = 200; </w:t>
            </w:r>
            <w:r w:rsidRPr="000C3937">
              <w:rPr>
                <w:rFonts w:ascii="Consolas" w:eastAsia="Calibri" w:hAnsi="Consolas" w:cs="Consolas"/>
                <w:color w:val="008000"/>
                <w:sz w:val="20"/>
                <w:szCs w:val="20"/>
                <w:highlight w:val="white"/>
              </w:rPr>
              <w:t>// OK</w:t>
            </w:r>
          </w:p>
          <w:p w14:paraId="3EB4E860" w14:textId="7E3DB9C6" w:rsidR="00557B4A" w:rsidRPr="000C3937"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8000"/>
                <w:sz w:val="20"/>
                <w:szCs w:val="20"/>
                <w:highlight w:val="white"/>
              </w:rPr>
              <w:t xml:space="preserve">  </w:t>
            </w:r>
            <w:r w:rsidRPr="000C3937">
              <w:rPr>
                <w:rFonts w:ascii="Consolas" w:eastAsia="Calibri" w:hAnsi="Consolas" w:cs="Consolas"/>
                <w:color w:val="000000"/>
                <w:sz w:val="20"/>
                <w:szCs w:val="20"/>
                <w:highlight w:val="white"/>
              </w:rPr>
              <w:t>response.OutputStream.Close();</w:t>
            </w:r>
          </w:p>
          <w:p w14:paraId="062CCEF1" w14:textId="62866F4E" w:rsidR="00557B4A" w:rsidRPr="00557B4A" w:rsidRDefault="00557B4A" w:rsidP="00ED6457">
            <w:pPr>
              <w:autoSpaceDE w:val="0"/>
              <w:autoSpaceDN w:val="0"/>
              <w:adjustRightInd w:val="0"/>
              <w:spacing w:after="0" w:line="240" w:lineRule="auto"/>
              <w:rPr>
                <w:rFonts w:ascii="Consolas" w:eastAsia="Calibri" w:hAnsi="Consolas" w:cs="Consolas"/>
                <w:color w:val="000000"/>
                <w:sz w:val="16"/>
                <w:szCs w:val="16"/>
                <w:highlight w:val="white"/>
              </w:rPr>
            </w:pPr>
            <w:r w:rsidRPr="000C3937">
              <w:rPr>
                <w:rFonts w:ascii="Consolas" w:eastAsia="Calibri" w:hAnsi="Consolas" w:cs="Consolas"/>
                <w:color w:val="000000"/>
                <w:sz w:val="20"/>
                <w:szCs w:val="20"/>
                <w:highlight w:val="white"/>
              </w:rPr>
              <w:t>}</w:t>
            </w:r>
          </w:p>
        </w:tc>
      </w:tr>
    </w:tbl>
    <w:p w14:paraId="640BAAF9" w14:textId="77777777" w:rsidR="00557B4A" w:rsidRDefault="00557B4A" w:rsidP="000516A6">
      <w:pPr>
        <w:pStyle w:val="Body"/>
        <w:tabs>
          <w:tab w:val="left" w:pos="0"/>
        </w:tabs>
      </w:pPr>
    </w:p>
    <w:p w14:paraId="68725AB5" w14:textId="2EAAF54A" w:rsidR="00B63A99" w:rsidRDefault="00557B4A" w:rsidP="000516A6">
      <w:pPr>
        <w:pStyle w:val="Body"/>
        <w:tabs>
          <w:tab w:val="left" w:pos="0"/>
        </w:tabs>
      </w:pPr>
      <w:r>
        <w:t>Now, we'll test how the server responds to 10 effectively simultaneous requests:</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557B4A" w:rsidRPr="009045E5" w14:paraId="56D70B26" w14:textId="77777777" w:rsidTr="00ED6457">
        <w:tc>
          <w:tcPr>
            <w:tcW w:w="9576" w:type="dxa"/>
            <w:shd w:val="clear" w:color="auto" w:fill="F0F0F0"/>
          </w:tcPr>
          <w:p w14:paraId="0D477ADF" w14:textId="77777777" w:rsidR="00557B4A" w:rsidRPr="00F44CB0"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for</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int</w:t>
            </w:r>
            <w:r w:rsidRPr="00F44CB0">
              <w:rPr>
                <w:rFonts w:ascii="Consolas" w:eastAsia="Calibri" w:hAnsi="Consolas" w:cs="Consolas"/>
                <w:color w:val="000000"/>
                <w:sz w:val="20"/>
                <w:szCs w:val="20"/>
                <w:highlight w:val="white"/>
              </w:rPr>
              <w:t xml:space="preserve"> i = 0; i &lt; 10; i++)</w:t>
            </w:r>
          </w:p>
          <w:p w14:paraId="0A416EFE" w14:textId="77777777" w:rsidR="00557B4A" w:rsidRPr="00F44CB0"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w:t>
            </w:r>
          </w:p>
          <w:p w14:paraId="0B4BBFAC" w14:textId="7485AAAC" w:rsidR="00557B4A" w:rsidRPr="00F44CB0"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2B91AF"/>
                <w:sz w:val="20"/>
                <w:szCs w:val="20"/>
                <w:highlight w:val="white"/>
              </w:rPr>
              <w:t xml:space="preserve">  Console</w:t>
            </w:r>
            <w:r w:rsidRPr="00F44CB0">
              <w:rPr>
                <w:rFonts w:ascii="Consolas" w:eastAsia="Calibri" w:hAnsi="Consolas" w:cs="Consolas"/>
                <w:color w:val="000000"/>
                <w:sz w:val="20"/>
                <w:szCs w:val="20"/>
                <w:highlight w:val="white"/>
              </w:rPr>
              <w:t>.WriteLine(</w:t>
            </w:r>
            <w:r w:rsidRPr="00F44CB0">
              <w:rPr>
                <w:rFonts w:ascii="Consolas" w:eastAsia="Calibri" w:hAnsi="Consolas" w:cs="Consolas"/>
                <w:color w:val="A31515"/>
                <w:sz w:val="20"/>
                <w:szCs w:val="20"/>
                <w:highlight w:val="white"/>
              </w:rPr>
              <w:t>"Request #"</w:t>
            </w:r>
            <w:r w:rsidRPr="00F44CB0">
              <w:rPr>
                <w:rFonts w:ascii="Consolas" w:eastAsia="Calibri" w:hAnsi="Consolas" w:cs="Consolas"/>
                <w:color w:val="000000"/>
                <w:sz w:val="20"/>
                <w:szCs w:val="20"/>
                <w:highlight w:val="white"/>
              </w:rPr>
              <w:t xml:space="preserve"> + i);</w:t>
            </w:r>
          </w:p>
          <w:p w14:paraId="7404E234" w14:textId="46F1713C" w:rsidR="00557B4A" w:rsidRPr="00F44CB0"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MakeRequest(i);</w:t>
            </w:r>
          </w:p>
          <w:p w14:paraId="7D3434B5" w14:textId="55929C5E" w:rsidR="00557B4A" w:rsidRPr="00557B4A" w:rsidRDefault="00557B4A" w:rsidP="00ED6457">
            <w:pPr>
              <w:autoSpaceDE w:val="0"/>
              <w:autoSpaceDN w:val="0"/>
              <w:adjustRightInd w:val="0"/>
              <w:spacing w:after="0" w:line="240" w:lineRule="auto"/>
              <w:rPr>
                <w:rFonts w:ascii="Consolas" w:eastAsia="Calibri" w:hAnsi="Consolas" w:cs="Consolas"/>
                <w:color w:val="000000"/>
                <w:sz w:val="15"/>
                <w:szCs w:val="15"/>
                <w:highlight w:val="white"/>
              </w:rPr>
            </w:pPr>
            <w:r w:rsidRPr="00F44CB0">
              <w:rPr>
                <w:rFonts w:ascii="Consolas" w:eastAsia="Calibri" w:hAnsi="Consolas" w:cs="Consolas"/>
                <w:color w:val="000000"/>
                <w:sz w:val="20"/>
                <w:szCs w:val="20"/>
                <w:highlight w:val="white"/>
              </w:rPr>
              <w:t>}</w:t>
            </w:r>
          </w:p>
        </w:tc>
      </w:tr>
    </w:tbl>
    <w:p w14:paraId="060ECC1E" w14:textId="77777777" w:rsidR="00B63A99" w:rsidRDefault="00B63A99" w:rsidP="000516A6">
      <w:pPr>
        <w:pStyle w:val="Body"/>
        <w:tabs>
          <w:tab w:val="left" w:pos="0"/>
        </w:tabs>
      </w:pPr>
    </w:p>
    <w:p w14:paraId="703A176C" w14:textId="08DA482B" w:rsidR="00557B4A" w:rsidRDefault="00557B4A" w:rsidP="000516A6">
      <w:pPr>
        <w:pStyle w:val="Body"/>
        <w:tabs>
          <w:tab w:val="left" w:pos="0"/>
        </w:tabs>
      </w:pPr>
      <w:proofErr w:type="gramStart"/>
      <w:r>
        <w:t>and</w:t>
      </w:r>
      <w:proofErr w:type="gramEnd"/>
      <w:r>
        <w:t>:</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557B4A" w:rsidRPr="009045E5" w14:paraId="6DCB7DC2" w14:textId="77777777" w:rsidTr="00ED6457">
        <w:tc>
          <w:tcPr>
            <w:tcW w:w="9576" w:type="dxa"/>
            <w:shd w:val="clear" w:color="auto" w:fill="F0F0F0"/>
          </w:tcPr>
          <w:p w14:paraId="2BEFE810" w14:textId="77777777" w:rsidR="00557B4A" w:rsidRPr="00F44CB0"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w:t>
            </w:r>
            <w:r w:rsidRPr="00F44CB0">
              <w:rPr>
                <w:rFonts w:ascii="Consolas" w:eastAsia="Calibri" w:hAnsi="Consolas" w:cs="Consolas"/>
                <w:color w:val="008000"/>
                <w:sz w:val="20"/>
                <w:szCs w:val="20"/>
                <w:highlight w:val="white"/>
              </w:rPr>
              <w:t xml:space="preserve"> </w:t>
            </w:r>
            <w:r w:rsidRPr="00F44CB0">
              <w:rPr>
                <w:rFonts w:ascii="Consolas" w:eastAsia="Calibri" w:hAnsi="Consolas" w:cs="Consolas"/>
                <w:color w:val="808080"/>
                <w:sz w:val="20"/>
                <w:szCs w:val="20"/>
                <w:highlight w:val="white"/>
              </w:rPr>
              <w:t>&lt;summary&gt;</w:t>
            </w:r>
          </w:p>
          <w:p w14:paraId="2DA66C61" w14:textId="77777777" w:rsidR="00557B4A" w:rsidRPr="00F44CB0"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w:t>
            </w:r>
            <w:r w:rsidRPr="00F44CB0">
              <w:rPr>
                <w:rFonts w:ascii="Consolas" w:eastAsia="Calibri" w:hAnsi="Consolas" w:cs="Consolas"/>
                <w:color w:val="008000"/>
                <w:sz w:val="20"/>
                <w:szCs w:val="20"/>
                <w:highlight w:val="white"/>
              </w:rPr>
              <w:t xml:space="preserve"> Issue GET request to localhost/index.html</w:t>
            </w:r>
          </w:p>
          <w:p w14:paraId="6498926A" w14:textId="77777777" w:rsidR="00557B4A" w:rsidRPr="00F44CB0"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w:t>
            </w:r>
            <w:r w:rsidRPr="00F44CB0">
              <w:rPr>
                <w:rFonts w:ascii="Consolas" w:eastAsia="Calibri" w:hAnsi="Consolas" w:cs="Consolas"/>
                <w:color w:val="008000"/>
                <w:sz w:val="20"/>
                <w:szCs w:val="20"/>
                <w:highlight w:val="white"/>
              </w:rPr>
              <w:t xml:space="preserve"> </w:t>
            </w:r>
            <w:r w:rsidRPr="00F44CB0">
              <w:rPr>
                <w:rFonts w:ascii="Consolas" w:eastAsia="Calibri" w:hAnsi="Consolas" w:cs="Consolas"/>
                <w:color w:val="808080"/>
                <w:sz w:val="20"/>
                <w:szCs w:val="20"/>
                <w:highlight w:val="white"/>
              </w:rPr>
              <w:t>&lt;/summary&gt;</w:t>
            </w:r>
          </w:p>
          <w:p w14:paraId="4C35C9CB" w14:textId="77777777" w:rsidR="00557B4A" w:rsidRPr="00F44CB0"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static</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async</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void</w:t>
            </w:r>
            <w:r w:rsidRPr="00F44CB0">
              <w:rPr>
                <w:rFonts w:ascii="Consolas" w:eastAsia="Calibri" w:hAnsi="Consolas" w:cs="Consolas"/>
                <w:color w:val="000000"/>
                <w:sz w:val="20"/>
                <w:szCs w:val="20"/>
                <w:highlight w:val="white"/>
              </w:rPr>
              <w:t xml:space="preserve"> MakeRequest(</w:t>
            </w:r>
            <w:r w:rsidRPr="00F44CB0">
              <w:rPr>
                <w:rFonts w:ascii="Consolas" w:eastAsia="Calibri" w:hAnsi="Consolas" w:cs="Consolas"/>
                <w:color w:val="0000FF"/>
                <w:sz w:val="20"/>
                <w:szCs w:val="20"/>
                <w:highlight w:val="white"/>
              </w:rPr>
              <w:t>int</w:t>
            </w:r>
            <w:r w:rsidRPr="00F44CB0">
              <w:rPr>
                <w:rFonts w:ascii="Consolas" w:eastAsia="Calibri" w:hAnsi="Consolas" w:cs="Consolas"/>
                <w:color w:val="000000"/>
                <w:sz w:val="20"/>
                <w:szCs w:val="20"/>
                <w:highlight w:val="white"/>
              </w:rPr>
              <w:t xml:space="preserve"> i)</w:t>
            </w:r>
          </w:p>
          <w:p w14:paraId="468B500E" w14:textId="77777777" w:rsidR="00557B4A" w:rsidRPr="00F44CB0"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w:t>
            </w:r>
          </w:p>
          <w:p w14:paraId="698B04B9" w14:textId="0D2AA639" w:rsidR="00557B4A" w:rsidRPr="00F44CB0"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2B91AF"/>
                <w:sz w:val="20"/>
                <w:szCs w:val="20"/>
                <w:highlight w:val="white"/>
              </w:rPr>
              <w:t xml:space="preserve">  </w:t>
            </w:r>
            <w:r w:rsidRPr="00F44CB0">
              <w:rPr>
                <w:rFonts w:ascii="Consolas" w:eastAsia="Calibri" w:hAnsi="Consolas" w:cs="Consolas"/>
                <w:color w:val="000000"/>
                <w:sz w:val="20"/>
                <w:szCs w:val="20"/>
                <w:highlight w:val="white"/>
              </w:rPr>
              <w:t>TimeStamp(</w:t>
            </w:r>
            <w:r w:rsidRPr="00F44CB0">
              <w:rPr>
                <w:rFonts w:ascii="Consolas" w:eastAsia="Calibri" w:hAnsi="Consolas" w:cs="Consolas"/>
                <w:color w:val="A31515"/>
                <w:sz w:val="20"/>
                <w:szCs w:val="20"/>
                <w:highlight w:val="white"/>
              </w:rPr>
              <w:t>"MakeRequest "</w:t>
            </w:r>
            <w:r w:rsidRPr="00F44CB0">
              <w:rPr>
                <w:rFonts w:ascii="Consolas" w:eastAsia="Calibri" w:hAnsi="Consolas" w:cs="Consolas"/>
                <w:color w:val="000000"/>
                <w:sz w:val="20"/>
                <w:szCs w:val="20"/>
                <w:highlight w:val="white"/>
              </w:rPr>
              <w:t xml:space="preserve"> + i + </w:t>
            </w:r>
            <w:r w:rsidRPr="00F44CB0">
              <w:rPr>
                <w:rFonts w:ascii="Consolas" w:eastAsia="Calibri" w:hAnsi="Consolas" w:cs="Consolas"/>
                <w:color w:val="A31515"/>
                <w:sz w:val="20"/>
                <w:szCs w:val="20"/>
                <w:highlight w:val="white"/>
              </w:rPr>
              <w:t>" start, Thread ID: "</w:t>
            </w:r>
            <w:r w:rsidRPr="00F44CB0">
              <w:rPr>
                <w:rFonts w:ascii="Consolas" w:eastAsia="Calibri" w:hAnsi="Consolas" w:cs="Consolas"/>
                <w:color w:val="000000"/>
                <w:sz w:val="20"/>
                <w:szCs w:val="20"/>
                <w:highlight w:val="white"/>
              </w:rPr>
              <w:t xml:space="preserve"> + </w:t>
            </w:r>
            <w:r w:rsidRPr="00F44CB0">
              <w:rPr>
                <w:rFonts w:ascii="Consolas" w:eastAsia="Calibri" w:hAnsi="Consolas" w:cs="Consolas"/>
                <w:color w:val="2B91AF"/>
                <w:sz w:val="20"/>
                <w:szCs w:val="20"/>
                <w:highlight w:val="white"/>
              </w:rPr>
              <w:t>Thread</w:t>
            </w:r>
            <w:r w:rsidRPr="00F44CB0">
              <w:rPr>
                <w:rFonts w:ascii="Consolas" w:eastAsia="Calibri" w:hAnsi="Consolas" w:cs="Consolas"/>
                <w:color w:val="000000"/>
                <w:sz w:val="20"/>
                <w:szCs w:val="20"/>
                <w:highlight w:val="white"/>
              </w:rPr>
              <w:t>.CurrentThread.ManagedThreadId);</w:t>
            </w:r>
          </w:p>
          <w:p w14:paraId="15410CAB" w14:textId="3445A5CF" w:rsidR="00557B4A" w:rsidRPr="00F44CB0"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string</w:t>
            </w:r>
            <w:r w:rsidRPr="00F44CB0">
              <w:rPr>
                <w:rFonts w:ascii="Consolas" w:eastAsia="Calibri" w:hAnsi="Consolas" w:cs="Consolas"/>
                <w:color w:val="000000"/>
                <w:sz w:val="20"/>
                <w:szCs w:val="20"/>
                <w:highlight w:val="white"/>
              </w:rPr>
              <w:t xml:space="preserve"> ret = </w:t>
            </w:r>
            <w:r w:rsidRPr="00F44CB0">
              <w:rPr>
                <w:rFonts w:ascii="Consolas" w:eastAsia="Calibri" w:hAnsi="Consolas" w:cs="Consolas"/>
                <w:color w:val="0000FF"/>
                <w:sz w:val="20"/>
                <w:szCs w:val="20"/>
                <w:highlight w:val="white"/>
              </w:rPr>
              <w:t>await</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2B91AF"/>
                <w:sz w:val="20"/>
                <w:szCs w:val="20"/>
                <w:highlight w:val="white"/>
              </w:rPr>
              <w:t>RequestIssuer</w:t>
            </w:r>
            <w:r w:rsidRPr="00F44CB0">
              <w:rPr>
                <w:rFonts w:ascii="Consolas" w:eastAsia="Calibri" w:hAnsi="Consolas" w:cs="Consolas"/>
                <w:color w:val="000000"/>
                <w:sz w:val="20"/>
                <w:szCs w:val="20"/>
                <w:highlight w:val="white"/>
              </w:rPr>
              <w:t>.HttpGet(</w:t>
            </w:r>
            <w:r w:rsidRPr="00F44CB0">
              <w:rPr>
                <w:rFonts w:ascii="Consolas" w:eastAsia="Calibri" w:hAnsi="Consolas" w:cs="Consolas"/>
                <w:color w:val="A31515"/>
                <w:sz w:val="20"/>
                <w:szCs w:val="20"/>
                <w:highlight w:val="white"/>
              </w:rPr>
              <w:t>"http://localhost/index.html"</w:t>
            </w:r>
            <w:r w:rsidRPr="00F44CB0">
              <w:rPr>
                <w:rFonts w:ascii="Consolas" w:eastAsia="Calibri" w:hAnsi="Consolas" w:cs="Consolas"/>
                <w:color w:val="000000"/>
                <w:sz w:val="20"/>
                <w:szCs w:val="20"/>
                <w:highlight w:val="white"/>
              </w:rPr>
              <w:t>);</w:t>
            </w:r>
          </w:p>
          <w:p w14:paraId="7B8FBF54" w14:textId="38378EE2" w:rsidR="00557B4A" w:rsidRPr="00F44CB0" w:rsidRDefault="00557B4A" w:rsidP="00557B4A">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2B91AF"/>
                <w:sz w:val="20"/>
                <w:szCs w:val="20"/>
                <w:highlight w:val="white"/>
              </w:rPr>
              <w:t xml:space="preserve">  </w:t>
            </w:r>
            <w:r w:rsidRPr="00F44CB0">
              <w:rPr>
                <w:rFonts w:ascii="Consolas" w:eastAsia="Calibri" w:hAnsi="Consolas" w:cs="Consolas"/>
                <w:color w:val="000000"/>
                <w:sz w:val="20"/>
                <w:szCs w:val="20"/>
                <w:highlight w:val="white"/>
              </w:rPr>
              <w:t>TimeStamp(</w:t>
            </w:r>
            <w:r w:rsidRPr="00F44CB0">
              <w:rPr>
                <w:rFonts w:ascii="Consolas" w:eastAsia="Calibri" w:hAnsi="Consolas" w:cs="Consolas"/>
                <w:color w:val="A31515"/>
                <w:sz w:val="20"/>
                <w:szCs w:val="20"/>
                <w:highlight w:val="white"/>
              </w:rPr>
              <w:t>"MakeRequest "</w:t>
            </w:r>
            <w:r w:rsidRPr="00F44CB0">
              <w:rPr>
                <w:rFonts w:ascii="Consolas" w:eastAsia="Calibri" w:hAnsi="Consolas" w:cs="Consolas"/>
                <w:color w:val="000000"/>
                <w:sz w:val="20"/>
                <w:szCs w:val="20"/>
                <w:highlight w:val="white"/>
              </w:rPr>
              <w:t xml:space="preserve"> + i + </w:t>
            </w:r>
            <w:r w:rsidRPr="00F44CB0">
              <w:rPr>
                <w:rFonts w:ascii="Consolas" w:eastAsia="Calibri" w:hAnsi="Consolas" w:cs="Consolas"/>
                <w:color w:val="A31515"/>
                <w:sz w:val="20"/>
                <w:szCs w:val="20"/>
                <w:highlight w:val="white"/>
              </w:rPr>
              <w:t>" end, Thread ID: "</w:t>
            </w:r>
            <w:r w:rsidRPr="00F44CB0">
              <w:rPr>
                <w:rFonts w:ascii="Consolas" w:eastAsia="Calibri" w:hAnsi="Consolas" w:cs="Consolas"/>
                <w:color w:val="000000"/>
                <w:sz w:val="20"/>
                <w:szCs w:val="20"/>
                <w:highlight w:val="white"/>
              </w:rPr>
              <w:t xml:space="preserve"> + </w:t>
            </w:r>
            <w:r w:rsidRPr="00F44CB0">
              <w:rPr>
                <w:rFonts w:ascii="Consolas" w:eastAsia="Calibri" w:hAnsi="Consolas" w:cs="Consolas"/>
                <w:color w:val="2B91AF"/>
                <w:sz w:val="20"/>
                <w:szCs w:val="20"/>
                <w:highlight w:val="white"/>
              </w:rPr>
              <w:t>Thread</w:t>
            </w:r>
            <w:r w:rsidRPr="00F44CB0">
              <w:rPr>
                <w:rFonts w:ascii="Consolas" w:eastAsia="Calibri" w:hAnsi="Consolas" w:cs="Consolas"/>
                <w:color w:val="000000"/>
                <w:sz w:val="20"/>
                <w:szCs w:val="20"/>
                <w:highlight w:val="white"/>
              </w:rPr>
              <w:t>.CurrentThread.ManagedThreadId);</w:t>
            </w:r>
          </w:p>
          <w:p w14:paraId="7DD19EF1" w14:textId="54ABF718" w:rsidR="00557B4A" w:rsidRPr="00557B4A" w:rsidRDefault="00557B4A" w:rsidP="00557B4A">
            <w:pPr>
              <w:autoSpaceDE w:val="0"/>
              <w:autoSpaceDN w:val="0"/>
              <w:adjustRightInd w:val="0"/>
              <w:spacing w:after="0" w:line="240" w:lineRule="auto"/>
              <w:rPr>
                <w:rFonts w:ascii="Consolas" w:eastAsia="Calibri" w:hAnsi="Consolas" w:cs="Consolas"/>
                <w:color w:val="000000"/>
                <w:sz w:val="15"/>
                <w:szCs w:val="15"/>
                <w:highlight w:val="white"/>
              </w:rPr>
            </w:pPr>
            <w:r w:rsidRPr="00F44CB0">
              <w:rPr>
                <w:rFonts w:ascii="Consolas" w:eastAsia="Calibri" w:hAnsi="Consolas" w:cs="Consolas"/>
                <w:color w:val="000000"/>
                <w:sz w:val="20"/>
                <w:szCs w:val="20"/>
                <w:highlight w:val="white"/>
              </w:rPr>
              <w:t>}</w:t>
            </w:r>
          </w:p>
        </w:tc>
      </w:tr>
    </w:tbl>
    <w:p w14:paraId="12D39357" w14:textId="77777777" w:rsidR="00557B4A" w:rsidRDefault="00557B4A" w:rsidP="000516A6">
      <w:pPr>
        <w:pStyle w:val="Body"/>
        <w:tabs>
          <w:tab w:val="left" w:pos="0"/>
        </w:tabs>
      </w:pPr>
    </w:p>
    <w:p w14:paraId="27ABA053" w14:textId="77777777" w:rsidR="00557B4A" w:rsidRPr="00B50DCE" w:rsidRDefault="00557B4A" w:rsidP="00557B4A">
      <w:pPr>
        <w:spacing w:before="100" w:beforeAutospacing="1" w:after="100" w:afterAutospacing="1" w:line="240" w:lineRule="auto"/>
        <w:rPr>
          <w:rFonts w:ascii="Arial" w:eastAsia="Times New Roman" w:hAnsi="Arial" w:cs="Arial"/>
          <w:sz w:val="24"/>
          <w:szCs w:val="24"/>
        </w:rPr>
      </w:pPr>
      <w:r w:rsidRPr="00B50DCE">
        <w:rPr>
          <w:rFonts w:ascii="Arial" w:eastAsia="Times New Roman" w:hAnsi="Arial" w:cs="Arial"/>
          <w:sz w:val="24"/>
          <w:szCs w:val="24"/>
        </w:rPr>
        <w:t>I</w:t>
      </w:r>
      <w:r w:rsidRPr="00557B4A">
        <w:rPr>
          <w:rFonts w:ascii="Arial" w:eastAsia="Times New Roman" w:hAnsi="Arial" w:cs="Arial"/>
          <w:sz w:val="24"/>
          <w:szCs w:val="24"/>
        </w:rPr>
        <w:t xml:space="preserve">n the above code, once an asynchronous function blocks, the await will return to the caller and the next MakeRequest is issued.  When the asynchronous function completes, MakeRequest continues.  </w:t>
      </w:r>
    </w:p>
    <w:p w14:paraId="6DEB3486" w14:textId="734ADCDB" w:rsidR="00557B4A" w:rsidRDefault="00557B4A" w:rsidP="00DE1479">
      <w:pPr>
        <w:pStyle w:val="Heading3"/>
      </w:pPr>
      <w:bookmarkStart w:id="15" w:name="_Toc416246234"/>
      <w:r>
        <w:t>Test Results</w:t>
      </w:r>
      <w:bookmarkEnd w:id="15"/>
    </w:p>
    <w:p w14:paraId="6F980361" w14:textId="7E32621F" w:rsidR="00557B4A" w:rsidRPr="00557B4A" w:rsidRDefault="00557B4A" w:rsidP="00557B4A">
      <w:pPr>
        <w:spacing w:before="100" w:beforeAutospacing="1" w:after="100" w:afterAutospacing="1" w:line="240" w:lineRule="auto"/>
        <w:rPr>
          <w:rFonts w:ascii="Arial" w:eastAsia="Times New Roman" w:hAnsi="Arial" w:cs="Arial"/>
          <w:sz w:val="24"/>
          <w:szCs w:val="24"/>
        </w:rPr>
      </w:pPr>
      <w:r w:rsidRPr="00557B4A">
        <w:rPr>
          <w:rFonts w:ascii="Arial" w:eastAsia="Times New Roman" w:hAnsi="Arial" w:cs="Arial"/>
          <w:sz w:val="24"/>
          <w:szCs w:val="24"/>
        </w:rPr>
        <w:t>What we're interested in is:</w:t>
      </w:r>
    </w:p>
    <w:p w14:paraId="35C69D38" w14:textId="77777777" w:rsidR="00557B4A" w:rsidRPr="00557B4A" w:rsidRDefault="00557B4A" w:rsidP="004B2902">
      <w:pPr>
        <w:numPr>
          <w:ilvl w:val="0"/>
          <w:numId w:val="10"/>
        </w:numPr>
        <w:spacing w:before="100" w:beforeAutospacing="1" w:after="100" w:afterAutospacing="1" w:line="240" w:lineRule="auto"/>
        <w:rPr>
          <w:rFonts w:ascii="Arial" w:eastAsia="Times New Roman" w:hAnsi="Arial" w:cs="Arial"/>
          <w:sz w:val="24"/>
          <w:szCs w:val="24"/>
        </w:rPr>
      </w:pPr>
      <w:r w:rsidRPr="00557B4A">
        <w:rPr>
          <w:rFonts w:ascii="Arial" w:eastAsia="Times New Roman" w:hAnsi="Arial" w:cs="Arial"/>
          <w:sz w:val="24"/>
          <w:szCs w:val="24"/>
        </w:rPr>
        <w:t>When was the request issued?</w:t>
      </w:r>
    </w:p>
    <w:p w14:paraId="1F8A4649" w14:textId="77777777" w:rsidR="00557B4A" w:rsidRPr="00557B4A" w:rsidRDefault="00557B4A" w:rsidP="004B2902">
      <w:pPr>
        <w:numPr>
          <w:ilvl w:val="0"/>
          <w:numId w:val="10"/>
        </w:numPr>
        <w:spacing w:before="100" w:beforeAutospacing="1" w:after="100" w:afterAutospacing="1" w:line="240" w:lineRule="auto"/>
        <w:rPr>
          <w:rFonts w:ascii="Arial" w:eastAsia="Times New Roman" w:hAnsi="Arial" w:cs="Arial"/>
          <w:sz w:val="24"/>
          <w:szCs w:val="24"/>
        </w:rPr>
      </w:pPr>
      <w:r w:rsidRPr="00557B4A">
        <w:rPr>
          <w:rFonts w:ascii="Arial" w:eastAsia="Times New Roman" w:hAnsi="Arial" w:cs="Arial"/>
          <w:sz w:val="24"/>
          <w:szCs w:val="24"/>
        </w:rPr>
        <w:t>How long did it take to complete?</w:t>
      </w:r>
    </w:p>
    <w:p w14:paraId="16B7294D" w14:textId="77777777" w:rsidR="00557B4A" w:rsidRPr="00557B4A" w:rsidRDefault="00557B4A" w:rsidP="004B2902">
      <w:pPr>
        <w:numPr>
          <w:ilvl w:val="0"/>
          <w:numId w:val="10"/>
        </w:numPr>
        <w:spacing w:before="100" w:beforeAutospacing="1" w:after="100" w:afterAutospacing="1" w:line="240" w:lineRule="auto"/>
        <w:rPr>
          <w:rFonts w:ascii="Arial" w:eastAsia="Times New Roman" w:hAnsi="Arial" w:cs="Arial"/>
          <w:sz w:val="24"/>
          <w:szCs w:val="24"/>
        </w:rPr>
      </w:pPr>
      <w:r w:rsidRPr="00557B4A">
        <w:rPr>
          <w:rFonts w:ascii="Arial" w:eastAsia="Times New Roman" w:hAnsi="Arial" w:cs="Arial"/>
          <w:sz w:val="24"/>
          <w:szCs w:val="24"/>
        </w:rPr>
        <w:t>Was the continuation on the same thread as the request call, or a different thread?</w:t>
      </w:r>
    </w:p>
    <w:p w14:paraId="46713417" w14:textId="33A69516" w:rsidR="00557B4A" w:rsidRPr="00B50DCE" w:rsidRDefault="00557B4A" w:rsidP="00557B4A">
      <w:pPr>
        <w:spacing w:before="100" w:beforeAutospacing="1" w:after="100" w:afterAutospacing="1" w:line="240" w:lineRule="auto"/>
        <w:rPr>
          <w:rFonts w:ascii="Arial" w:eastAsia="Times New Roman" w:hAnsi="Arial" w:cs="Arial"/>
          <w:sz w:val="24"/>
          <w:szCs w:val="24"/>
        </w:rPr>
      </w:pPr>
      <w:r w:rsidRPr="00557B4A">
        <w:rPr>
          <w:rFonts w:ascii="Arial" w:eastAsia="Times New Roman" w:hAnsi="Arial" w:cs="Arial"/>
          <w:sz w:val="24"/>
          <w:szCs w:val="24"/>
        </w:rPr>
        <w:t>In the trace log, we first see all the MakeRequest function calls, all on the same thread, which is expected as they're all being issued by the same Task:</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557B4A" w:rsidRPr="009045E5" w14:paraId="443DB9FB" w14:textId="77777777" w:rsidTr="00ED6457">
        <w:tc>
          <w:tcPr>
            <w:tcW w:w="9576" w:type="dxa"/>
            <w:shd w:val="clear" w:color="auto" w:fill="F0F0F0"/>
          </w:tcPr>
          <w:p w14:paraId="30C6587E" w14:textId="146BEE0B" w:rsidR="00557B4A" w:rsidRPr="00557B4A" w:rsidRDefault="00557B4A" w:rsidP="00ED6457">
            <w:pPr>
              <w:autoSpaceDE w:val="0"/>
              <w:autoSpaceDN w:val="0"/>
              <w:adjustRightInd w:val="0"/>
              <w:spacing w:after="0" w:line="240" w:lineRule="auto"/>
              <w:rPr>
                <w:rFonts w:ascii="Consolas" w:eastAsia="Calibri" w:hAnsi="Consolas" w:cs="Consolas"/>
                <w:color w:val="000000"/>
                <w:sz w:val="15"/>
                <w:szCs w:val="15"/>
                <w:highlight w:val="white"/>
              </w:rPr>
            </w:pPr>
            <w:r>
              <w:lastRenderedPageBreak/>
              <w:t>Request #0</w:t>
            </w:r>
            <w:r>
              <w:br/>
              <w:t> 3 : MakeRequest 0 start, Thread ID: 1</w:t>
            </w:r>
            <w:r>
              <w:br/>
              <w:t> Request #1</w:t>
            </w:r>
            <w:r>
              <w:br/>
              <w:t> 55 : MakeRequest 1 start, Thread ID: 1</w:t>
            </w:r>
            <w:r>
              <w:br/>
              <w:t> Request #2</w:t>
            </w:r>
            <w:r>
              <w:br/>
              <w:t> 57 : MakeRequest 2 start, Thread ID: 1</w:t>
            </w:r>
            <w:r>
              <w:br/>
              <w:t> Request #3</w:t>
            </w:r>
            <w:r>
              <w:br/>
              <w:t> 58 : MakeRequest 3 start, Thread ID: 1</w:t>
            </w:r>
            <w:r>
              <w:br/>
              <w:t> Request #4</w:t>
            </w:r>
            <w:r>
              <w:br/>
              <w:t> 59 : MakeRequest 4 start, Thread ID: 1</w:t>
            </w:r>
            <w:r>
              <w:br/>
              <w:t> Request #5</w:t>
            </w:r>
            <w:r>
              <w:br/>
              <w:t> 61 : MakeRequest 5 start, Thread ID: 1</w:t>
            </w:r>
            <w:r>
              <w:br/>
              <w:t> Request #6</w:t>
            </w:r>
            <w:r>
              <w:br/>
              <w:t> 62 : MakeRequest 6 start, Thread ID: 1</w:t>
            </w:r>
            <w:r>
              <w:br/>
              <w:t> Request #7</w:t>
            </w:r>
            <w:r>
              <w:br/>
              <w:t> 63 : MakeRequest 7 start, Thread ID: 1</w:t>
            </w:r>
            <w:r>
              <w:br/>
              <w:t> Request #8</w:t>
            </w:r>
            <w:r>
              <w:br/>
              <w:t> 63 : MakeRequest 8 start, Thread ID: 1</w:t>
            </w:r>
            <w:r>
              <w:br/>
              <w:t> Request #9</w:t>
            </w:r>
            <w:r>
              <w:br/>
              <w:t> 63 : MakeRequest 9 start, Thread ID: 1</w:t>
            </w:r>
          </w:p>
        </w:tc>
      </w:tr>
    </w:tbl>
    <w:p w14:paraId="47CE5B0D" w14:textId="77777777" w:rsidR="00557B4A" w:rsidRPr="00B50DCE" w:rsidRDefault="00557B4A" w:rsidP="00557B4A">
      <w:pPr>
        <w:spacing w:before="100" w:beforeAutospacing="1" w:after="100" w:afterAutospacing="1" w:line="240" w:lineRule="auto"/>
        <w:rPr>
          <w:rFonts w:ascii="Arial" w:eastAsia="Times New Roman" w:hAnsi="Arial" w:cs="Arial"/>
          <w:sz w:val="24"/>
          <w:szCs w:val="24"/>
        </w:rPr>
      </w:pPr>
    </w:p>
    <w:p w14:paraId="0F14B4B8" w14:textId="2AFCF3B6" w:rsidR="00557B4A" w:rsidRPr="00B50DCE" w:rsidRDefault="00557B4A" w:rsidP="00557B4A">
      <w:pPr>
        <w:spacing w:before="100" w:beforeAutospacing="1" w:after="100" w:afterAutospacing="1" w:line="240" w:lineRule="auto"/>
        <w:rPr>
          <w:rFonts w:ascii="Arial" w:eastAsia="Times New Roman" w:hAnsi="Arial" w:cs="Arial"/>
          <w:sz w:val="24"/>
          <w:szCs w:val="24"/>
        </w:rPr>
      </w:pPr>
      <w:r w:rsidRPr="00557B4A">
        <w:rPr>
          <w:rFonts w:ascii="Arial" w:eastAsia="Times New Roman" w:hAnsi="Arial" w:cs="Arial"/>
          <w:sz w:val="24"/>
          <w:szCs w:val="24"/>
        </w:rPr>
        <w:t>Next, we see the Process messages coming in as well as the MakeRequest "end" calls (I'm omitting the StartConnectionListener</w:t>
      </w:r>
      <w:r w:rsidR="00ED6457">
        <w:rPr>
          <w:rFonts w:ascii="Arial" w:eastAsia="Times New Roman" w:hAnsi="Arial" w:cs="Arial"/>
          <w:sz w:val="24"/>
          <w:szCs w:val="24"/>
        </w:rPr>
        <w:t xml:space="preserve"> and MakeRequest </w:t>
      </w:r>
      <w:r w:rsidRPr="00557B4A">
        <w:rPr>
          <w:rFonts w:ascii="Arial" w:eastAsia="Times New Roman" w:hAnsi="Arial" w:cs="Arial"/>
          <w:sz w:val="24"/>
          <w:szCs w:val="24"/>
        </w:rPr>
        <w:t>message</w:t>
      </w:r>
      <w:r w:rsidR="00ED6457">
        <w:rPr>
          <w:rFonts w:ascii="Arial" w:eastAsia="Times New Roman" w:hAnsi="Arial" w:cs="Arial"/>
          <w:sz w:val="24"/>
          <w:szCs w:val="24"/>
        </w:rPr>
        <w:t>s</w:t>
      </w:r>
      <w:r w:rsidRPr="00557B4A">
        <w:rPr>
          <w:rFonts w:ascii="Arial" w:eastAsia="Times New Roman" w:hAnsi="Arial" w:cs="Arial"/>
          <w:sz w:val="24"/>
          <w:szCs w:val="24"/>
        </w:rPr>
        <w:t xml:space="preserve"> for clarity):</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557B4A" w:rsidRPr="009045E5" w14:paraId="5C3EBFF4" w14:textId="77777777" w:rsidTr="00ED6457">
        <w:tc>
          <w:tcPr>
            <w:tcW w:w="9576" w:type="dxa"/>
            <w:shd w:val="clear" w:color="auto" w:fill="F0F0F0"/>
          </w:tcPr>
          <w:p w14:paraId="4FB48AD4" w14:textId="3EF84ADB" w:rsidR="00557B4A" w:rsidRPr="00557B4A" w:rsidRDefault="00557B4A" w:rsidP="00ED6457">
            <w:pPr>
              <w:autoSpaceDE w:val="0"/>
              <w:autoSpaceDN w:val="0"/>
              <w:adjustRightInd w:val="0"/>
              <w:spacing w:after="0" w:line="240" w:lineRule="auto"/>
              <w:rPr>
                <w:rFonts w:ascii="Consolas" w:eastAsia="Calibri" w:hAnsi="Consolas" w:cs="Consolas"/>
                <w:color w:val="000000"/>
                <w:sz w:val="15"/>
                <w:szCs w:val="15"/>
                <w:highlight w:val="white"/>
              </w:rPr>
            </w:pPr>
            <w:r>
              <w:t>78 : Process Thread ID: 11</w:t>
            </w:r>
            <w:r>
              <w:br/>
              <w:t>79 : Process Thread ID: 5</w:t>
            </w:r>
            <w:r>
              <w:br/>
              <w:t>80 : Process Thread ID: 9</w:t>
            </w:r>
            <w:r>
              <w:br/>
              <w:t>81 : Process Thread ID: 10</w:t>
            </w:r>
            <w:r>
              <w:br/>
              <w:t> </w:t>
            </w:r>
            <w:r>
              <w:br/>
              <w:t>783 : Process Thread ID: 12</w:t>
            </w:r>
            <w:r>
              <w:br/>
              <w:t> </w:t>
            </w:r>
            <w:r>
              <w:br/>
              <w:t>1080 : Process Thread ID: 11</w:t>
            </w:r>
            <w:r>
              <w:br/>
              <w:t>1084 : Process Thread ID: 5</w:t>
            </w:r>
            <w:r>
              <w:br/>
              <w:t>1091 : Process Thread ID: 9</w:t>
            </w:r>
            <w:r>
              <w:br/>
              <w:t>1106 : Process Thread ID: 10</w:t>
            </w:r>
            <w:r>
              <w:br/>
              <w:t> </w:t>
            </w:r>
            <w:r w:rsidR="00ED6457">
              <w:br/>
              <w:t>1</w:t>
            </w:r>
            <w:r>
              <w:t>315 : Process Thread ID: 13</w:t>
            </w:r>
            <w:r>
              <w:br/>
              <w:t> </w:t>
            </w:r>
            <w:r>
              <w:br/>
              <w:t>1789 : M</w:t>
            </w:r>
            <w:r w:rsidR="00ED6457">
              <w:t>akeRequest 7 end, Thread ID: 12</w:t>
            </w:r>
          </w:p>
        </w:tc>
      </w:tr>
    </w:tbl>
    <w:p w14:paraId="2865A4DA" w14:textId="77777777" w:rsidR="00557B4A" w:rsidRDefault="00557B4A" w:rsidP="000516A6">
      <w:pPr>
        <w:pStyle w:val="Body"/>
        <w:tabs>
          <w:tab w:val="left" w:pos="0"/>
        </w:tabs>
      </w:pPr>
    </w:p>
    <w:p w14:paraId="280F9732" w14:textId="77777777" w:rsidR="00557B4A" w:rsidRPr="00557B4A" w:rsidRDefault="00557B4A" w:rsidP="00557B4A">
      <w:pPr>
        <w:spacing w:before="100" w:beforeAutospacing="1" w:after="100" w:afterAutospacing="1" w:line="240" w:lineRule="auto"/>
        <w:rPr>
          <w:rFonts w:ascii="Arial" w:eastAsia="Times New Roman" w:hAnsi="Arial" w:cs="Arial"/>
          <w:sz w:val="24"/>
          <w:szCs w:val="24"/>
        </w:rPr>
      </w:pPr>
      <w:r w:rsidRPr="00557B4A">
        <w:rPr>
          <w:rFonts w:ascii="Arial" w:eastAsia="Times New Roman" w:hAnsi="Arial" w:cs="Arial"/>
          <w:sz w:val="24"/>
          <w:szCs w:val="24"/>
        </w:rPr>
        <w:t>What's revealing here is that:</w:t>
      </w:r>
    </w:p>
    <w:p w14:paraId="79282703" w14:textId="2D8971D8" w:rsidR="00557B4A" w:rsidRDefault="00B50DCE" w:rsidP="004B2902">
      <w:pPr>
        <w:numPr>
          <w:ilvl w:val="0"/>
          <w:numId w:val="11"/>
        </w:num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T</w:t>
      </w:r>
      <w:r w:rsidR="00557B4A" w:rsidRPr="00557B4A">
        <w:rPr>
          <w:rFonts w:ascii="Arial" w:eastAsia="Times New Roman" w:hAnsi="Arial" w:cs="Arial"/>
          <w:sz w:val="24"/>
          <w:szCs w:val="24"/>
        </w:rPr>
        <w:t>he requests appear to be processed in batches of 4 (the computer I'm testing on has 4 cores)</w:t>
      </w:r>
      <w:r>
        <w:rPr>
          <w:rFonts w:ascii="Arial" w:eastAsia="Times New Roman" w:hAnsi="Arial" w:cs="Arial"/>
          <w:sz w:val="24"/>
          <w:szCs w:val="24"/>
        </w:rPr>
        <w:t>.</w:t>
      </w:r>
    </w:p>
    <w:p w14:paraId="146D93BB" w14:textId="02137E25" w:rsidR="00557B4A" w:rsidRPr="00557B4A" w:rsidRDefault="00B50DCE" w:rsidP="004B2902">
      <w:pPr>
        <w:numPr>
          <w:ilvl w:val="0"/>
          <w:numId w:val="11"/>
        </w:num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lastRenderedPageBreak/>
        <w:t>T</w:t>
      </w:r>
      <w:r w:rsidR="00557B4A" w:rsidRPr="00557B4A">
        <w:rPr>
          <w:rFonts w:ascii="Arial" w:eastAsia="Times New Roman" w:hAnsi="Arial" w:cs="Arial"/>
          <w:sz w:val="24"/>
          <w:szCs w:val="24"/>
        </w:rPr>
        <w:t>hreads are being re-used</w:t>
      </w:r>
      <w:r>
        <w:rPr>
          <w:rFonts w:ascii="Arial" w:eastAsia="Times New Roman" w:hAnsi="Arial" w:cs="Arial"/>
          <w:sz w:val="24"/>
          <w:szCs w:val="24"/>
        </w:rPr>
        <w:t>.</w:t>
      </w:r>
    </w:p>
    <w:p w14:paraId="4AC9274D" w14:textId="379A4B7A" w:rsidR="00557B4A" w:rsidRPr="00557B4A" w:rsidRDefault="00B50DCE" w:rsidP="004B2902">
      <w:pPr>
        <w:numPr>
          <w:ilvl w:val="0"/>
          <w:numId w:val="11"/>
        </w:num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T</w:t>
      </w:r>
      <w:r w:rsidR="00557B4A" w:rsidRPr="00557B4A">
        <w:rPr>
          <w:rFonts w:ascii="Arial" w:eastAsia="Times New Roman" w:hAnsi="Arial" w:cs="Arial"/>
          <w:sz w:val="24"/>
          <w:szCs w:val="24"/>
        </w:rPr>
        <w:t>he continuation is not happening on the same thread (we expect that because this is a console application and we haven't defined a continuation context.)</w:t>
      </w:r>
    </w:p>
    <w:p w14:paraId="21F5A1EC" w14:textId="77777777" w:rsidR="00557B4A" w:rsidRPr="00557B4A" w:rsidRDefault="00557B4A" w:rsidP="004B2902">
      <w:pPr>
        <w:numPr>
          <w:ilvl w:val="0"/>
          <w:numId w:val="11"/>
        </w:numPr>
        <w:spacing w:before="100" w:beforeAutospacing="1" w:after="100" w:afterAutospacing="1" w:line="240" w:lineRule="auto"/>
        <w:rPr>
          <w:rFonts w:ascii="Arial" w:eastAsia="Times New Roman" w:hAnsi="Arial" w:cs="Arial"/>
          <w:sz w:val="24"/>
          <w:szCs w:val="24"/>
        </w:rPr>
      </w:pPr>
      <w:r w:rsidRPr="00557B4A">
        <w:rPr>
          <w:rFonts w:ascii="Arial" w:eastAsia="Times New Roman" w:hAnsi="Arial" w:cs="Arial"/>
          <w:sz w:val="24"/>
          <w:szCs w:val="24"/>
        </w:rPr>
        <w:t>Because only "roughly" 4 threads are active at once, the whole process takes about 2.3 seconds to complete (odd how 10 requests / 4 threads is 2.5)</w:t>
      </w:r>
    </w:p>
    <w:p w14:paraId="6E56E4C8" w14:textId="1B1A71C2" w:rsidR="00557B4A" w:rsidRPr="00B50DCE" w:rsidRDefault="00B50DCE" w:rsidP="00557B4A">
      <w:p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 xml:space="preserve">Conversely, observe what happens </w:t>
      </w:r>
      <w:r w:rsidR="00557B4A" w:rsidRPr="00557B4A">
        <w:rPr>
          <w:rFonts w:ascii="Arial" w:eastAsia="Times New Roman" w:hAnsi="Arial" w:cs="Arial"/>
          <w:sz w:val="24"/>
          <w:szCs w:val="24"/>
        </w:rPr>
        <w:t>on an 8 core system:</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557B4A" w:rsidRPr="009045E5" w14:paraId="71759CF9" w14:textId="77777777" w:rsidTr="00ED6457">
        <w:tc>
          <w:tcPr>
            <w:tcW w:w="9576" w:type="dxa"/>
            <w:shd w:val="clear" w:color="auto" w:fill="F0F0F0"/>
          </w:tcPr>
          <w:p w14:paraId="7960C6EE" w14:textId="77777777" w:rsidR="00B107CA" w:rsidRDefault="00B107CA" w:rsidP="00B107CA">
            <w:pPr>
              <w:autoSpaceDE w:val="0"/>
              <w:autoSpaceDN w:val="0"/>
              <w:adjustRightInd w:val="0"/>
              <w:spacing w:after="0" w:line="240" w:lineRule="auto"/>
            </w:pPr>
            <w:r>
              <w:t>38 : Process Thread ID: 15</w:t>
            </w:r>
          </w:p>
          <w:p w14:paraId="10BC8042" w14:textId="77777777" w:rsidR="00B107CA" w:rsidRDefault="00B107CA" w:rsidP="00B107CA">
            <w:pPr>
              <w:autoSpaceDE w:val="0"/>
              <w:autoSpaceDN w:val="0"/>
              <w:adjustRightInd w:val="0"/>
              <w:spacing w:after="0" w:line="240" w:lineRule="auto"/>
            </w:pPr>
            <w:r>
              <w:t>38 : Process Thread ID: 13</w:t>
            </w:r>
          </w:p>
          <w:p w14:paraId="2A9125B1" w14:textId="77777777" w:rsidR="00B107CA" w:rsidRDefault="00B107CA" w:rsidP="00B107CA">
            <w:pPr>
              <w:autoSpaceDE w:val="0"/>
              <w:autoSpaceDN w:val="0"/>
              <w:adjustRightInd w:val="0"/>
              <w:spacing w:after="0" w:line="240" w:lineRule="auto"/>
            </w:pPr>
            <w:r>
              <w:t>38 : Process Thread ID: 5</w:t>
            </w:r>
          </w:p>
          <w:p w14:paraId="1D5FB63E" w14:textId="77777777" w:rsidR="00B107CA" w:rsidRDefault="00B107CA" w:rsidP="00B107CA">
            <w:pPr>
              <w:autoSpaceDE w:val="0"/>
              <w:autoSpaceDN w:val="0"/>
              <w:adjustRightInd w:val="0"/>
              <w:spacing w:after="0" w:line="240" w:lineRule="auto"/>
            </w:pPr>
            <w:r>
              <w:t>38 : Process Thread ID: 16</w:t>
            </w:r>
          </w:p>
          <w:p w14:paraId="7BDF322D" w14:textId="77777777" w:rsidR="00B107CA" w:rsidRDefault="00B107CA" w:rsidP="00B107CA">
            <w:pPr>
              <w:autoSpaceDE w:val="0"/>
              <w:autoSpaceDN w:val="0"/>
              <w:adjustRightInd w:val="0"/>
              <w:spacing w:after="0" w:line="240" w:lineRule="auto"/>
            </w:pPr>
            <w:r>
              <w:t>39 : Process Thread ID: 17</w:t>
            </w:r>
          </w:p>
          <w:p w14:paraId="3C94D764" w14:textId="77777777" w:rsidR="00B107CA" w:rsidRDefault="00B107CA" w:rsidP="00B107CA">
            <w:pPr>
              <w:autoSpaceDE w:val="0"/>
              <w:autoSpaceDN w:val="0"/>
              <w:adjustRightInd w:val="0"/>
              <w:spacing w:after="0" w:line="240" w:lineRule="auto"/>
            </w:pPr>
            <w:r>
              <w:t>39 : Process Thread ID: 14</w:t>
            </w:r>
          </w:p>
          <w:p w14:paraId="3517F8A9" w14:textId="77777777" w:rsidR="00B107CA" w:rsidRDefault="00B107CA" w:rsidP="00B107CA">
            <w:pPr>
              <w:autoSpaceDE w:val="0"/>
              <w:autoSpaceDN w:val="0"/>
              <w:adjustRightInd w:val="0"/>
              <w:spacing w:after="0" w:line="240" w:lineRule="auto"/>
            </w:pPr>
            <w:r>
              <w:t>40 : Process Thread ID: 19</w:t>
            </w:r>
          </w:p>
          <w:p w14:paraId="73AB435C" w14:textId="77777777" w:rsidR="00B107CA" w:rsidRDefault="00B107CA" w:rsidP="00B107CA">
            <w:pPr>
              <w:autoSpaceDE w:val="0"/>
              <w:autoSpaceDN w:val="0"/>
              <w:adjustRightInd w:val="0"/>
              <w:spacing w:after="0" w:line="240" w:lineRule="auto"/>
            </w:pPr>
            <w:r>
              <w:t>41 : Process Thread ID: 18</w:t>
            </w:r>
          </w:p>
          <w:p w14:paraId="75DAE52A" w14:textId="77777777" w:rsidR="00B107CA" w:rsidRDefault="00B107CA" w:rsidP="00B107CA">
            <w:pPr>
              <w:autoSpaceDE w:val="0"/>
              <w:autoSpaceDN w:val="0"/>
              <w:adjustRightInd w:val="0"/>
              <w:spacing w:after="0" w:line="240" w:lineRule="auto"/>
            </w:pPr>
          </w:p>
          <w:p w14:paraId="0C4403B5" w14:textId="77777777" w:rsidR="00B107CA" w:rsidRDefault="00B107CA" w:rsidP="00B107CA">
            <w:pPr>
              <w:autoSpaceDE w:val="0"/>
              <w:autoSpaceDN w:val="0"/>
              <w:adjustRightInd w:val="0"/>
              <w:spacing w:after="0" w:line="240" w:lineRule="auto"/>
            </w:pPr>
            <w:r>
              <w:t>782 : Process Thread ID: 20</w:t>
            </w:r>
          </w:p>
          <w:p w14:paraId="4DC09DE1" w14:textId="26145A5A" w:rsidR="00557B4A" w:rsidRPr="00557B4A" w:rsidRDefault="00B107CA" w:rsidP="00B107CA">
            <w:pPr>
              <w:autoSpaceDE w:val="0"/>
              <w:autoSpaceDN w:val="0"/>
              <w:adjustRightInd w:val="0"/>
              <w:spacing w:after="0" w:line="240" w:lineRule="auto"/>
              <w:rPr>
                <w:rFonts w:ascii="Consolas" w:eastAsia="Calibri" w:hAnsi="Consolas" w:cs="Consolas"/>
                <w:color w:val="000000"/>
                <w:sz w:val="15"/>
                <w:szCs w:val="15"/>
                <w:highlight w:val="white"/>
              </w:rPr>
            </w:pPr>
            <w:r>
              <w:t>1039 : Process Thread ID: 15</w:t>
            </w:r>
          </w:p>
        </w:tc>
      </w:tr>
    </w:tbl>
    <w:p w14:paraId="1693B123" w14:textId="77777777" w:rsidR="00557B4A" w:rsidRDefault="00557B4A" w:rsidP="000516A6">
      <w:pPr>
        <w:pStyle w:val="Body"/>
        <w:tabs>
          <w:tab w:val="left" w:pos="0"/>
        </w:tabs>
      </w:pPr>
    </w:p>
    <w:p w14:paraId="293023CB" w14:textId="4D7F2932" w:rsidR="00557B4A" w:rsidRDefault="00557B4A" w:rsidP="000516A6">
      <w:pPr>
        <w:pStyle w:val="Body"/>
        <w:tabs>
          <w:tab w:val="left" w:pos="0"/>
        </w:tabs>
      </w:pPr>
      <w:r>
        <w:t xml:space="preserve">Now we see 8 requests being processed simultaneously, and the last two </w:t>
      </w:r>
      <w:r w:rsidR="00B107CA">
        <w:t>occurring later</w:t>
      </w:r>
      <w:r>
        <w:t>.  What's going on?</w:t>
      </w:r>
    </w:p>
    <w:p w14:paraId="30173681" w14:textId="0A5695ED" w:rsidR="00557B4A" w:rsidRDefault="000C26E5" w:rsidP="00DE1479">
      <w:pPr>
        <w:pStyle w:val="Heading3"/>
      </w:pPr>
      <w:bookmarkStart w:id="16" w:name="_Toc416246235"/>
      <w:r>
        <w:t>Why async/await</w:t>
      </w:r>
      <w:r w:rsidR="00557B4A">
        <w:t xml:space="preserve"> Is Not </w:t>
      </w:r>
      <w:r>
        <w:t>t</w:t>
      </w:r>
      <w:r w:rsidR="00557B4A">
        <w:t>he Right Solution</w:t>
      </w:r>
      <w:bookmarkEnd w:id="16"/>
    </w:p>
    <w:p w14:paraId="20B6C186" w14:textId="68CFEF0F" w:rsidR="00B50DCE" w:rsidRDefault="00557B4A" w:rsidP="00557B4A">
      <w:pPr>
        <w:pStyle w:val="NormalWeb"/>
        <w:rPr>
          <w:rFonts w:ascii="Arial" w:hAnsi="Arial" w:cs="Arial"/>
        </w:rPr>
      </w:pPr>
      <w:r w:rsidRPr="000C26E5">
        <w:rPr>
          <w:rFonts w:ascii="Arial" w:hAnsi="Arial" w:cs="Arial"/>
        </w:rPr>
        <w:t xml:space="preserve">From the above </w:t>
      </w:r>
      <w:r w:rsidR="00ED6457">
        <w:rPr>
          <w:rFonts w:ascii="Arial" w:hAnsi="Arial" w:cs="Arial"/>
        </w:rPr>
        <w:t xml:space="preserve">trace, we can surmise that the </w:t>
      </w:r>
      <w:r w:rsidR="00B107CA">
        <w:rPr>
          <w:rFonts w:ascii="Arial" w:hAnsi="Arial" w:cs="Arial"/>
        </w:rPr>
        <w:t>thread being allocated for the continuation is allocated based on the number of CPU cores.  This is really not the behavior we want.  Many requests will involve file I/O, interacting with the database, contacting social media, and so forth, all of which are processes where the thread will be blocked waiting for a response.  We certainly don’t want to delay the processing of other incoming requests simply because the mechanism for allocating the continuation thread thinks it should be based on available cores.  Unfortunately, this mechanism seems to be in the bowels of how continuations are handled.  It is not controllable through TaskCreationOptions</w:t>
      </w:r>
      <w:r w:rsidR="00773A61">
        <w:rPr>
          <w:rFonts w:ascii="Arial" w:hAnsi="Arial" w:cs="Arial"/>
        </w:rPr>
        <w:t xml:space="preserve"> because we’re dealing with how the continuation of the awaited call is being handled.  All we can declare here is that this is not the implementation we want.</w:t>
      </w:r>
    </w:p>
    <w:p w14:paraId="6A81F58B" w14:textId="77777777" w:rsidR="00557B4A" w:rsidRDefault="00557B4A" w:rsidP="00DE1479">
      <w:pPr>
        <w:pStyle w:val="Heading2"/>
      </w:pPr>
      <w:bookmarkStart w:id="17" w:name="_Toc416246236"/>
      <w:r>
        <w:t>Allocating Our Own Threads</w:t>
      </w:r>
      <w:bookmarkEnd w:id="17"/>
    </w:p>
    <w:p w14:paraId="5DD003C4" w14:textId="0A254D4E" w:rsidR="00B63A99" w:rsidRPr="000C26E5" w:rsidRDefault="00557B4A" w:rsidP="000C26E5">
      <w:pPr>
        <w:pStyle w:val="NormalWeb"/>
        <w:rPr>
          <w:rFonts w:ascii="Arial" w:hAnsi="Arial" w:cs="Arial"/>
        </w:rPr>
      </w:pPr>
      <w:r w:rsidRPr="000C26E5">
        <w:rPr>
          <w:rFonts w:ascii="Arial" w:hAnsi="Arial" w:cs="Arial"/>
        </w:rPr>
        <w:t>What happens when we allocate the threads ourselves?  Let's give that a try.  First, we change the way the context listener threads are initialized:</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557B4A" w:rsidRPr="009045E5" w14:paraId="60CC8864" w14:textId="77777777" w:rsidTr="00ED6457">
        <w:tc>
          <w:tcPr>
            <w:tcW w:w="9576" w:type="dxa"/>
            <w:shd w:val="clear" w:color="auto" w:fill="F0F0F0"/>
          </w:tcPr>
          <w:p w14:paraId="1A4F5315" w14:textId="77777777" w:rsidR="000C26E5" w:rsidRPr="00F44CB0" w:rsidRDefault="000C26E5" w:rsidP="000C26E5">
            <w:pPr>
              <w:autoSpaceDE w:val="0"/>
              <w:autoSpaceDN w:val="0"/>
              <w:adjustRightInd w:val="0"/>
              <w:spacing w:after="0" w:line="240" w:lineRule="auto"/>
              <w:rPr>
                <w:rFonts w:ascii="Consolas" w:eastAsia="Calibri" w:hAnsi="Consolas" w:cs="Consolas"/>
                <w:color w:val="000000"/>
                <w:sz w:val="20"/>
                <w:szCs w:val="16"/>
                <w:highlight w:val="white"/>
              </w:rPr>
            </w:pPr>
            <w:r w:rsidRPr="00F44CB0">
              <w:rPr>
                <w:rFonts w:ascii="Consolas" w:eastAsia="Calibri" w:hAnsi="Consolas" w:cs="Consolas"/>
                <w:color w:val="0000FF"/>
                <w:sz w:val="20"/>
                <w:szCs w:val="16"/>
                <w:highlight w:val="white"/>
              </w:rPr>
              <w:t>for</w:t>
            </w:r>
            <w:r w:rsidRPr="00F44CB0">
              <w:rPr>
                <w:rFonts w:ascii="Consolas" w:eastAsia="Calibri" w:hAnsi="Consolas" w:cs="Consolas"/>
                <w:color w:val="000000"/>
                <w:sz w:val="20"/>
                <w:szCs w:val="16"/>
                <w:highlight w:val="white"/>
              </w:rPr>
              <w:t xml:space="preserve"> (</w:t>
            </w:r>
            <w:r w:rsidRPr="00F44CB0">
              <w:rPr>
                <w:rFonts w:ascii="Consolas" w:eastAsia="Calibri" w:hAnsi="Consolas" w:cs="Consolas"/>
                <w:color w:val="0000FF"/>
                <w:sz w:val="20"/>
                <w:szCs w:val="16"/>
                <w:highlight w:val="white"/>
              </w:rPr>
              <w:t>int</w:t>
            </w:r>
            <w:r w:rsidRPr="00F44CB0">
              <w:rPr>
                <w:rFonts w:ascii="Consolas" w:eastAsia="Calibri" w:hAnsi="Consolas" w:cs="Consolas"/>
                <w:color w:val="000000"/>
                <w:sz w:val="20"/>
                <w:szCs w:val="16"/>
                <w:highlight w:val="white"/>
              </w:rPr>
              <w:t xml:space="preserve"> i = 0; i &lt; 20; i++)</w:t>
            </w:r>
          </w:p>
          <w:p w14:paraId="703319E1" w14:textId="77777777" w:rsidR="000C26E5" w:rsidRPr="00F44CB0" w:rsidRDefault="000C26E5" w:rsidP="000C26E5">
            <w:pPr>
              <w:autoSpaceDE w:val="0"/>
              <w:autoSpaceDN w:val="0"/>
              <w:adjustRightInd w:val="0"/>
              <w:spacing w:after="0" w:line="240" w:lineRule="auto"/>
              <w:rPr>
                <w:rFonts w:ascii="Consolas" w:eastAsia="Calibri" w:hAnsi="Consolas" w:cs="Consolas"/>
                <w:color w:val="000000"/>
                <w:sz w:val="20"/>
                <w:szCs w:val="16"/>
                <w:highlight w:val="white"/>
              </w:rPr>
            </w:pPr>
            <w:r w:rsidRPr="00F44CB0">
              <w:rPr>
                <w:rFonts w:ascii="Consolas" w:eastAsia="Calibri" w:hAnsi="Consolas" w:cs="Consolas"/>
                <w:color w:val="000000"/>
                <w:sz w:val="20"/>
                <w:szCs w:val="16"/>
                <w:highlight w:val="white"/>
              </w:rPr>
              <w:t>{</w:t>
            </w:r>
          </w:p>
          <w:p w14:paraId="7374B0FD" w14:textId="4FFC2B13" w:rsidR="000C26E5" w:rsidRPr="00F44CB0" w:rsidRDefault="000C26E5" w:rsidP="000C26E5">
            <w:pPr>
              <w:autoSpaceDE w:val="0"/>
              <w:autoSpaceDN w:val="0"/>
              <w:adjustRightInd w:val="0"/>
              <w:spacing w:after="0" w:line="240" w:lineRule="auto"/>
              <w:rPr>
                <w:rFonts w:ascii="Consolas" w:eastAsia="Calibri" w:hAnsi="Consolas" w:cs="Consolas"/>
                <w:color w:val="000000"/>
                <w:sz w:val="20"/>
                <w:szCs w:val="16"/>
                <w:highlight w:val="white"/>
              </w:rPr>
            </w:pPr>
            <w:r w:rsidRPr="00F44CB0">
              <w:rPr>
                <w:rFonts w:ascii="Consolas" w:eastAsia="Calibri" w:hAnsi="Consolas" w:cs="Consolas"/>
                <w:color w:val="2B91AF"/>
                <w:sz w:val="20"/>
                <w:szCs w:val="16"/>
                <w:highlight w:val="white"/>
              </w:rPr>
              <w:lastRenderedPageBreak/>
              <w:t xml:space="preserve">  Thread</w:t>
            </w:r>
            <w:r w:rsidRPr="00F44CB0">
              <w:rPr>
                <w:rFonts w:ascii="Consolas" w:eastAsia="Calibri" w:hAnsi="Consolas" w:cs="Consolas"/>
                <w:color w:val="000000"/>
                <w:sz w:val="20"/>
                <w:szCs w:val="16"/>
                <w:highlight w:val="white"/>
              </w:rPr>
              <w:t xml:space="preserve"> thread = </w:t>
            </w:r>
            <w:r w:rsidRPr="00F44CB0">
              <w:rPr>
                <w:rFonts w:ascii="Consolas" w:eastAsia="Calibri" w:hAnsi="Consolas" w:cs="Consolas"/>
                <w:color w:val="0000FF"/>
                <w:sz w:val="20"/>
                <w:szCs w:val="16"/>
                <w:highlight w:val="white"/>
              </w:rPr>
              <w:t>new</w:t>
            </w:r>
            <w:r w:rsidRPr="00F44CB0">
              <w:rPr>
                <w:rFonts w:ascii="Consolas" w:eastAsia="Calibri" w:hAnsi="Consolas" w:cs="Consolas"/>
                <w:color w:val="000000"/>
                <w:sz w:val="20"/>
                <w:szCs w:val="16"/>
                <w:highlight w:val="white"/>
              </w:rPr>
              <w:t xml:space="preserve"> </w:t>
            </w:r>
            <w:r w:rsidRPr="00F44CB0">
              <w:rPr>
                <w:rFonts w:ascii="Consolas" w:eastAsia="Calibri" w:hAnsi="Consolas" w:cs="Consolas"/>
                <w:color w:val="2B91AF"/>
                <w:sz w:val="20"/>
                <w:szCs w:val="16"/>
                <w:highlight w:val="white"/>
              </w:rPr>
              <w:t>Thread</w:t>
            </w:r>
            <w:r w:rsidRPr="00F44CB0">
              <w:rPr>
                <w:rFonts w:ascii="Consolas" w:eastAsia="Calibri" w:hAnsi="Consolas" w:cs="Consolas"/>
                <w:color w:val="000000"/>
                <w:sz w:val="20"/>
                <w:szCs w:val="16"/>
                <w:highlight w:val="white"/>
              </w:rPr>
              <w:t>(</w:t>
            </w:r>
            <w:r w:rsidRPr="00F44CB0">
              <w:rPr>
                <w:rFonts w:ascii="Consolas" w:eastAsia="Calibri" w:hAnsi="Consolas" w:cs="Consolas"/>
                <w:color w:val="0000FF"/>
                <w:sz w:val="20"/>
                <w:szCs w:val="16"/>
                <w:highlight w:val="white"/>
              </w:rPr>
              <w:t>new</w:t>
            </w:r>
            <w:r w:rsidRPr="00F44CB0">
              <w:rPr>
                <w:rFonts w:ascii="Consolas" w:eastAsia="Calibri" w:hAnsi="Consolas" w:cs="Consolas"/>
                <w:color w:val="000000"/>
                <w:sz w:val="20"/>
                <w:szCs w:val="16"/>
                <w:highlight w:val="white"/>
              </w:rPr>
              <w:t xml:space="preserve"> </w:t>
            </w:r>
            <w:r w:rsidRPr="00F44CB0">
              <w:rPr>
                <w:rFonts w:ascii="Consolas" w:eastAsia="Calibri" w:hAnsi="Consolas" w:cs="Consolas"/>
                <w:color w:val="2B91AF"/>
                <w:sz w:val="20"/>
                <w:szCs w:val="16"/>
                <w:highlight w:val="white"/>
              </w:rPr>
              <w:t>ParameterizedThreadStart</w:t>
            </w:r>
            <w:r w:rsidRPr="00F44CB0">
              <w:rPr>
                <w:rFonts w:ascii="Consolas" w:eastAsia="Calibri" w:hAnsi="Consolas" w:cs="Consolas"/>
                <w:color w:val="000000"/>
                <w:sz w:val="20"/>
                <w:szCs w:val="16"/>
                <w:highlight w:val="white"/>
              </w:rPr>
              <w:t>(WaitForConnection));</w:t>
            </w:r>
          </w:p>
          <w:p w14:paraId="5EB6DB9C" w14:textId="180D4767" w:rsidR="000C26E5" w:rsidRPr="00F44CB0" w:rsidRDefault="000C26E5" w:rsidP="000C26E5">
            <w:pPr>
              <w:autoSpaceDE w:val="0"/>
              <w:autoSpaceDN w:val="0"/>
              <w:adjustRightInd w:val="0"/>
              <w:spacing w:after="0" w:line="240" w:lineRule="auto"/>
              <w:rPr>
                <w:rFonts w:ascii="Consolas" w:eastAsia="Calibri" w:hAnsi="Consolas" w:cs="Consolas"/>
                <w:color w:val="000000"/>
                <w:sz w:val="20"/>
                <w:szCs w:val="16"/>
                <w:highlight w:val="white"/>
              </w:rPr>
            </w:pPr>
            <w:r w:rsidRPr="00F44CB0">
              <w:rPr>
                <w:rFonts w:ascii="Consolas" w:eastAsia="Calibri" w:hAnsi="Consolas" w:cs="Consolas"/>
                <w:color w:val="000000"/>
                <w:sz w:val="20"/>
                <w:szCs w:val="16"/>
                <w:highlight w:val="white"/>
              </w:rPr>
              <w:t xml:space="preserve">  thread.IsBackground = </w:t>
            </w:r>
            <w:r w:rsidRPr="00F44CB0">
              <w:rPr>
                <w:rFonts w:ascii="Consolas" w:eastAsia="Calibri" w:hAnsi="Consolas" w:cs="Consolas"/>
                <w:color w:val="0000FF"/>
                <w:sz w:val="20"/>
                <w:szCs w:val="16"/>
                <w:highlight w:val="white"/>
              </w:rPr>
              <w:t>true</w:t>
            </w:r>
            <w:r w:rsidRPr="00F44CB0">
              <w:rPr>
                <w:rFonts w:ascii="Consolas" w:eastAsia="Calibri" w:hAnsi="Consolas" w:cs="Consolas"/>
                <w:color w:val="000000"/>
                <w:sz w:val="20"/>
                <w:szCs w:val="16"/>
                <w:highlight w:val="white"/>
              </w:rPr>
              <w:t>;</w:t>
            </w:r>
          </w:p>
          <w:p w14:paraId="2813D9B2" w14:textId="5079098B" w:rsidR="000C26E5" w:rsidRPr="00F44CB0" w:rsidRDefault="000C26E5" w:rsidP="000C26E5">
            <w:pPr>
              <w:autoSpaceDE w:val="0"/>
              <w:autoSpaceDN w:val="0"/>
              <w:adjustRightInd w:val="0"/>
              <w:spacing w:after="0" w:line="240" w:lineRule="auto"/>
              <w:rPr>
                <w:rFonts w:ascii="Consolas" w:eastAsia="Calibri" w:hAnsi="Consolas" w:cs="Consolas"/>
                <w:color w:val="000000"/>
                <w:sz w:val="20"/>
                <w:szCs w:val="16"/>
                <w:highlight w:val="white"/>
              </w:rPr>
            </w:pPr>
            <w:r w:rsidRPr="00F44CB0">
              <w:rPr>
                <w:rFonts w:ascii="Consolas" w:eastAsia="Calibri" w:hAnsi="Consolas" w:cs="Consolas"/>
                <w:color w:val="000000"/>
                <w:sz w:val="20"/>
                <w:szCs w:val="16"/>
                <w:highlight w:val="white"/>
              </w:rPr>
              <w:t xml:space="preserve">  thread.Start(listener);</w:t>
            </w:r>
          </w:p>
          <w:p w14:paraId="04B9A3C6" w14:textId="5C49D41C" w:rsidR="00557B4A" w:rsidRPr="00557B4A" w:rsidRDefault="000C26E5" w:rsidP="00ED6457">
            <w:pPr>
              <w:autoSpaceDE w:val="0"/>
              <w:autoSpaceDN w:val="0"/>
              <w:adjustRightInd w:val="0"/>
              <w:spacing w:after="0" w:line="240" w:lineRule="auto"/>
              <w:rPr>
                <w:rFonts w:ascii="Consolas" w:eastAsia="Calibri" w:hAnsi="Consolas" w:cs="Consolas"/>
                <w:color w:val="000000"/>
                <w:sz w:val="15"/>
                <w:szCs w:val="15"/>
                <w:highlight w:val="white"/>
              </w:rPr>
            </w:pPr>
            <w:r w:rsidRPr="00F44CB0">
              <w:rPr>
                <w:rFonts w:ascii="Consolas" w:eastAsia="Calibri" w:hAnsi="Consolas" w:cs="Consolas"/>
                <w:color w:val="000000"/>
                <w:sz w:val="20"/>
                <w:szCs w:val="16"/>
                <w:highlight w:val="white"/>
              </w:rPr>
              <w:t>}</w:t>
            </w:r>
          </w:p>
        </w:tc>
      </w:tr>
    </w:tbl>
    <w:p w14:paraId="2055D4D8" w14:textId="77777777" w:rsidR="000C26E5" w:rsidRDefault="000C26E5" w:rsidP="000516A6">
      <w:pPr>
        <w:pStyle w:val="Body"/>
        <w:tabs>
          <w:tab w:val="left" w:pos="0"/>
        </w:tabs>
      </w:pPr>
    </w:p>
    <w:p w14:paraId="4E6FEC24" w14:textId="28EF81DF" w:rsidR="000C26E5" w:rsidRDefault="000C26E5" w:rsidP="000516A6">
      <w:pPr>
        <w:pStyle w:val="Body"/>
        <w:tabs>
          <w:tab w:val="left" w:pos="0"/>
        </w:tabs>
      </w:pPr>
      <w:r>
        <w:t>Then, instead of using async/await and semaphores, each thread blocks until a connection is received:</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557B4A" w:rsidRPr="009045E5" w14:paraId="101B0AE4" w14:textId="77777777" w:rsidTr="00ED6457">
        <w:tc>
          <w:tcPr>
            <w:tcW w:w="9576" w:type="dxa"/>
            <w:shd w:val="clear" w:color="auto" w:fill="F0F0F0"/>
          </w:tcPr>
          <w:p w14:paraId="589456B7" w14:textId="77777777" w:rsidR="000C26E5" w:rsidRPr="00F44CB0" w:rsidRDefault="000C26E5" w:rsidP="000C26E5">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w:t>
            </w:r>
            <w:r w:rsidRPr="00F44CB0">
              <w:rPr>
                <w:rFonts w:ascii="Consolas" w:eastAsia="Calibri" w:hAnsi="Consolas" w:cs="Consolas"/>
                <w:color w:val="008000"/>
                <w:sz w:val="20"/>
                <w:szCs w:val="20"/>
                <w:highlight w:val="white"/>
              </w:rPr>
              <w:t xml:space="preserve"> </w:t>
            </w:r>
            <w:r w:rsidRPr="00F44CB0">
              <w:rPr>
                <w:rFonts w:ascii="Consolas" w:eastAsia="Calibri" w:hAnsi="Consolas" w:cs="Consolas"/>
                <w:color w:val="808080"/>
                <w:sz w:val="20"/>
                <w:szCs w:val="20"/>
                <w:highlight w:val="white"/>
              </w:rPr>
              <w:t>&lt;summary&gt;</w:t>
            </w:r>
          </w:p>
          <w:p w14:paraId="4DCF81C5" w14:textId="77777777" w:rsidR="000C26E5" w:rsidRPr="00F44CB0" w:rsidRDefault="000C26E5" w:rsidP="000C26E5">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w:t>
            </w:r>
            <w:r w:rsidRPr="00F44CB0">
              <w:rPr>
                <w:rFonts w:ascii="Consolas" w:eastAsia="Calibri" w:hAnsi="Consolas" w:cs="Consolas"/>
                <w:color w:val="008000"/>
                <w:sz w:val="20"/>
                <w:szCs w:val="20"/>
                <w:highlight w:val="white"/>
              </w:rPr>
              <w:t xml:space="preserve"> Block until a connection is received.</w:t>
            </w:r>
          </w:p>
          <w:p w14:paraId="2CB253DC" w14:textId="77777777" w:rsidR="000C26E5" w:rsidRPr="00F44CB0" w:rsidRDefault="000C26E5" w:rsidP="000C26E5">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w:t>
            </w:r>
            <w:r w:rsidRPr="00F44CB0">
              <w:rPr>
                <w:rFonts w:ascii="Consolas" w:eastAsia="Calibri" w:hAnsi="Consolas" w:cs="Consolas"/>
                <w:color w:val="008000"/>
                <w:sz w:val="20"/>
                <w:szCs w:val="20"/>
                <w:highlight w:val="white"/>
              </w:rPr>
              <w:t xml:space="preserve"> </w:t>
            </w:r>
            <w:r w:rsidRPr="00F44CB0">
              <w:rPr>
                <w:rFonts w:ascii="Consolas" w:eastAsia="Calibri" w:hAnsi="Consolas" w:cs="Consolas"/>
                <w:color w:val="808080"/>
                <w:sz w:val="20"/>
                <w:szCs w:val="20"/>
                <w:highlight w:val="white"/>
              </w:rPr>
              <w:t>&lt;/summary&gt;</w:t>
            </w:r>
          </w:p>
          <w:p w14:paraId="5047EAF9" w14:textId="77777777" w:rsidR="000C26E5" w:rsidRPr="00F44CB0" w:rsidRDefault="000C26E5" w:rsidP="000C26E5">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static</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void</w:t>
            </w:r>
            <w:r w:rsidRPr="00F44CB0">
              <w:rPr>
                <w:rFonts w:ascii="Consolas" w:eastAsia="Calibri" w:hAnsi="Consolas" w:cs="Consolas"/>
                <w:color w:val="000000"/>
                <w:sz w:val="20"/>
                <w:szCs w:val="20"/>
                <w:highlight w:val="white"/>
              </w:rPr>
              <w:t xml:space="preserve"> WaitForConnection(</w:t>
            </w:r>
            <w:r w:rsidRPr="00F44CB0">
              <w:rPr>
                <w:rFonts w:ascii="Consolas" w:eastAsia="Calibri" w:hAnsi="Consolas" w:cs="Consolas"/>
                <w:color w:val="0000FF"/>
                <w:sz w:val="20"/>
                <w:szCs w:val="20"/>
                <w:highlight w:val="white"/>
              </w:rPr>
              <w:t>object</w:t>
            </w:r>
            <w:r w:rsidRPr="00F44CB0">
              <w:rPr>
                <w:rFonts w:ascii="Consolas" w:eastAsia="Calibri" w:hAnsi="Consolas" w:cs="Consolas"/>
                <w:color w:val="000000"/>
                <w:sz w:val="20"/>
                <w:szCs w:val="20"/>
                <w:highlight w:val="white"/>
              </w:rPr>
              <w:t xml:space="preserve"> objListener)</w:t>
            </w:r>
          </w:p>
          <w:p w14:paraId="720E3A4E" w14:textId="77777777" w:rsidR="000C26E5" w:rsidRPr="00F44CB0" w:rsidRDefault="000C26E5" w:rsidP="000C26E5">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w:t>
            </w:r>
          </w:p>
          <w:p w14:paraId="26DFB919" w14:textId="349ED0E2" w:rsidR="000C26E5" w:rsidRPr="00F44CB0" w:rsidRDefault="000C26E5" w:rsidP="000C26E5">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2B91AF"/>
                <w:sz w:val="20"/>
                <w:szCs w:val="20"/>
                <w:highlight w:val="white"/>
              </w:rPr>
              <w:t xml:space="preserve">  HttpListener</w:t>
            </w:r>
            <w:r w:rsidRPr="00F44CB0">
              <w:rPr>
                <w:rFonts w:ascii="Consolas" w:eastAsia="Calibri" w:hAnsi="Consolas" w:cs="Consolas"/>
                <w:color w:val="000000"/>
                <w:sz w:val="20"/>
                <w:szCs w:val="20"/>
                <w:highlight w:val="white"/>
              </w:rPr>
              <w:t xml:space="preserve"> listener = (</w:t>
            </w:r>
            <w:r w:rsidRPr="00F44CB0">
              <w:rPr>
                <w:rFonts w:ascii="Consolas" w:eastAsia="Calibri" w:hAnsi="Consolas" w:cs="Consolas"/>
                <w:color w:val="2B91AF"/>
                <w:sz w:val="20"/>
                <w:szCs w:val="20"/>
                <w:highlight w:val="white"/>
              </w:rPr>
              <w:t>HttpListener</w:t>
            </w:r>
            <w:r w:rsidRPr="00F44CB0">
              <w:rPr>
                <w:rFonts w:ascii="Consolas" w:eastAsia="Calibri" w:hAnsi="Consolas" w:cs="Consolas"/>
                <w:color w:val="000000"/>
                <w:sz w:val="20"/>
                <w:szCs w:val="20"/>
                <w:highlight w:val="white"/>
              </w:rPr>
              <w:t>)objListener;</w:t>
            </w:r>
          </w:p>
          <w:p w14:paraId="6FCCCA2C" w14:textId="77777777" w:rsidR="000C26E5" w:rsidRPr="00F44CB0" w:rsidRDefault="000C26E5" w:rsidP="000C26E5">
            <w:pPr>
              <w:autoSpaceDE w:val="0"/>
              <w:autoSpaceDN w:val="0"/>
              <w:adjustRightInd w:val="0"/>
              <w:spacing w:after="0" w:line="240" w:lineRule="auto"/>
              <w:rPr>
                <w:rFonts w:ascii="Consolas" w:eastAsia="Calibri" w:hAnsi="Consolas" w:cs="Consolas"/>
                <w:color w:val="000000"/>
                <w:sz w:val="20"/>
                <w:szCs w:val="20"/>
                <w:highlight w:val="white"/>
              </w:rPr>
            </w:pPr>
          </w:p>
          <w:p w14:paraId="1E74EEE0" w14:textId="4BC03642" w:rsidR="000C26E5" w:rsidRPr="00F44CB0" w:rsidRDefault="000C26E5" w:rsidP="000C26E5">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while</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true</w:t>
            </w:r>
            <w:r w:rsidRPr="00F44CB0">
              <w:rPr>
                <w:rFonts w:ascii="Consolas" w:eastAsia="Calibri" w:hAnsi="Consolas" w:cs="Consolas"/>
                <w:color w:val="000000"/>
                <w:sz w:val="20"/>
                <w:szCs w:val="20"/>
                <w:highlight w:val="white"/>
              </w:rPr>
              <w:t>)</w:t>
            </w:r>
          </w:p>
          <w:p w14:paraId="06FCC8A4" w14:textId="27EE58BF" w:rsidR="000C26E5" w:rsidRPr="00F44CB0" w:rsidRDefault="000C26E5" w:rsidP="000C26E5">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w:t>
            </w:r>
          </w:p>
          <w:p w14:paraId="2AA9F713" w14:textId="7DCF57E6" w:rsidR="000C26E5" w:rsidRPr="00F44CB0" w:rsidRDefault="000C26E5" w:rsidP="000C26E5">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TimeStamp(</w:t>
            </w:r>
            <w:r w:rsidRPr="00F44CB0">
              <w:rPr>
                <w:rFonts w:ascii="Consolas" w:eastAsia="Calibri" w:hAnsi="Consolas" w:cs="Consolas"/>
                <w:color w:val="A31515"/>
                <w:sz w:val="20"/>
                <w:szCs w:val="20"/>
                <w:highlight w:val="white"/>
              </w:rPr>
              <w:t>"StartConnectionListener Thread ID: "</w:t>
            </w:r>
            <w:r w:rsidRPr="00F44CB0">
              <w:rPr>
                <w:rFonts w:ascii="Consolas" w:eastAsia="Calibri" w:hAnsi="Consolas" w:cs="Consolas"/>
                <w:color w:val="000000"/>
                <w:sz w:val="20"/>
                <w:szCs w:val="20"/>
                <w:highlight w:val="white"/>
              </w:rPr>
              <w:t xml:space="preserve"> + </w:t>
            </w:r>
            <w:r w:rsidRPr="00F44CB0">
              <w:rPr>
                <w:rFonts w:ascii="Consolas" w:eastAsia="Calibri" w:hAnsi="Consolas" w:cs="Consolas"/>
                <w:color w:val="2B91AF"/>
                <w:sz w:val="20"/>
                <w:szCs w:val="20"/>
                <w:highlight w:val="white"/>
              </w:rPr>
              <w:t>Thread</w:t>
            </w:r>
            <w:r w:rsidRPr="00F44CB0">
              <w:rPr>
                <w:rFonts w:ascii="Consolas" w:eastAsia="Calibri" w:hAnsi="Consolas" w:cs="Consolas"/>
                <w:color w:val="000000"/>
                <w:sz w:val="20"/>
                <w:szCs w:val="20"/>
                <w:highlight w:val="white"/>
              </w:rPr>
              <w:t>.CurrentThread.ManagedThreadId);</w:t>
            </w:r>
          </w:p>
          <w:p w14:paraId="55784FEB" w14:textId="166BFB75" w:rsidR="000C26E5" w:rsidRPr="00F44CB0" w:rsidRDefault="000C26E5" w:rsidP="000C26E5">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2B91AF"/>
                <w:sz w:val="20"/>
                <w:szCs w:val="20"/>
                <w:highlight w:val="white"/>
              </w:rPr>
              <w:t xml:space="preserve">    HttpListenerContext</w:t>
            </w:r>
            <w:r w:rsidRPr="00F44CB0">
              <w:rPr>
                <w:rFonts w:ascii="Consolas" w:eastAsia="Calibri" w:hAnsi="Consolas" w:cs="Consolas"/>
                <w:color w:val="000000"/>
                <w:sz w:val="20"/>
                <w:szCs w:val="20"/>
                <w:highlight w:val="white"/>
              </w:rPr>
              <w:t xml:space="preserve"> context = listener.GetContext();</w:t>
            </w:r>
          </w:p>
          <w:p w14:paraId="039ED72C" w14:textId="479A765E" w:rsidR="000C26E5" w:rsidRPr="00F44CB0" w:rsidRDefault="000C26E5" w:rsidP="000C26E5">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handler.Process(context);</w:t>
            </w:r>
          </w:p>
          <w:p w14:paraId="7FB15C91" w14:textId="0BBBDD34" w:rsidR="000C26E5" w:rsidRPr="00F44CB0" w:rsidRDefault="000C26E5" w:rsidP="000C26E5">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w:t>
            </w:r>
          </w:p>
          <w:p w14:paraId="3B719983" w14:textId="747E841A" w:rsidR="00557B4A" w:rsidRPr="00557B4A" w:rsidRDefault="000C26E5" w:rsidP="00ED6457">
            <w:pPr>
              <w:autoSpaceDE w:val="0"/>
              <w:autoSpaceDN w:val="0"/>
              <w:adjustRightInd w:val="0"/>
              <w:spacing w:after="0" w:line="240" w:lineRule="auto"/>
              <w:rPr>
                <w:rFonts w:ascii="Consolas" w:eastAsia="Calibri" w:hAnsi="Consolas" w:cs="Consolas"/>
                <w:color w:val="000000"/>
                <w:sz w:val="15"/>
                <w:szCs w:val="15"/>
                <w:highlight w:val="white"/>
              </w:rPr>
            </w:pPr>
            <w:r w:rsidRPr="00F44CB0">
              <w:rPr>
                <w:rFonts w:ascii="Consolas" w:eastAsia="Calibri" w:hAnsi="Consolas" w:cs="Consolas"/>
                <w:color w:val="000000"/>
                <w:sz w:val="20"/>
                <w:szCs w:val="20"/>
                <w:highlight w:val="white"/>
              </w:rPr>
              <w:t>}</w:t>
            </w:r>
          </w:p>
        </w:tc>
      </w:tr>
    </w:tbl>
    <w:p w14:paraId="13AA12FB" w14:textId="77777777" w:rsidR="00557B4A" w:rsidRDefault="00557B4A" w:rsidP="000516A6">
      <w:pPr>
        <w:pStyle w:val="Body"/>
        <w:tabs>
          <w:tab w:val="left" w:pos="0"/>
        </w:tabs>
      </w:pPr>
    </w:p>
    <w:p w14:paraId="787D7E34" w14:textId="7ED3644A" w:rsidR="00557B4A" w:rsidRDefault="000C26E5" w:rsidP="000516A6">
      <w:pPr>
        <w:pStyle w:val="Body"/>
        <w:tabs>
          <w:tab w:val="left" w:pos="0"/>
        </w:tabs>
      </w:pPr>
      <w:r>
        <w:t>Now, when our requests are issued, we see immediately that they are processed by 10 unique threads:</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557B4A" w:rsidRPr="009045E5" w14:paraId="4FBF9BA0" w14:textId="77777777" w:rsidTr="00ED6457">
        <w:tc>
          <w:tcPr>
            <w:tcW w:w="9576" w:type="dxa"/>
            <w:shd w:val="clear" w:color="auto" w:fill="F0F0F0"/>
          </w:tcPr>
          <w:p w14:paraId="12A14423" w14:textId="5E94A683" w:rsidR="00557B4A" w:rsidRPr="00557B4A" w:rsidRDefault="000C26E5" w:rsidP="00ED6457">
            <w:pPr>
              <w:autoSpaceDE w:val="0"/>
              <w:autoSpaceDN w:val="0"/>
              <w:adjustRightInd w:val="0"/>
              <w:spacing w:after="0" w:line="240" w:lineRule="auto"/>
              <w:rPr>
                <w:rFonts w:ascii="Consolas" w:eastAsia="Calibri" w:hAnsi="Consolas" w:cs="Consolas"/>
                <w:color w:val="000000"/>
                <w:sz w:val="15"/>
                <w:szCs w:val="15"/>
                <w:highlight w:val="white"/>
              </w:rPr>
            </w:pPr>
            <w:r>
              <w:t>75 : Process Thread ID: 3</w:t>
            </w:r>
            <w:r>
              <w:br/>
              <w:t> 75 : Process Thread ID: 9</w:t>
            </w:r>
            <w:r>
              <w:br/>
              <w:t> 75 : Process Thread ID: 4</w:t>
            </w:r>
            <w:r>
              <w:br/>
              <w:t> 75 : Process Thread ID: 5</w:t>
            </w:r>
            <w:r>
              <w:br/>
              <w:t> 76 : Process Thread ID: 8</w:t>
            </w:r>
            <w:r>
              <w:br/>
              <w:t> 75 : Process Thread ID: 10</w:t>
            </w:r>
            <w:r>
              <w:br/>
              <w:t> 76 : Process Thread ID: 7</w:t>
            </w:r>
            <w:r>
              <w:br/>
              <w:t> 76 : Process Thread ID: 6</w:t>
            </w:r>
            <w:r>
              <w:br/>
              <w:t> 76 : Process Thread ID: 11</w:t>
            </w:r>
            <w:r>
              <w:br/>
              <w:t> 76 : Process Thread ID: 12</w:t>
            </w:r>
          </w:p>
        </w:tc>
      </w:tr>
    </w:tbl>
    <w:p w14:paraId="015F85A2" w14:textId="77777777" w:rsidR="00557B4A" w:rsidRDefault="00557B4A" w:rsidP="000516A6">
      <w:pPr>
        <w:pStyle w:val="Body"/>
        <w:tabs>
          <w:tab w:val="left" w:pos="0"/>
        </w:tabs>
      </w:pPr>
    </w:p>
    <w:p w14:paraId="04C229B6" w14:textId="394E7358" w:rsidR="00557B4A" w:rsidRDefault="000C26E5" w:rsidP="000516A6">
      <w:pPr>
        <w:pStyle w:val="Body"/>
        <w:tabs>
          <w:tab w:val="left" w:pos="0"/>
        </w:tabs>
      </w:pPr>
      <w:r>
        <w:t>And we also see that the responses are all in the same "one second later" block of time:</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557B4A" w:rsidRPr="009045E5" w14:paraId="332961B3" w14:textId="77777777" w:rsidTr="00ED6457">
        <w:tc>
          <w:tcPr>
            <w:tcW w:w="9576" w:type="dxa"/>
            <w:shd w:val="clear" w:color="auto" w:fill="F0F0F0"/>
          </w:tcPr>
          <w:p w14:paraId="19CEF212" w14:textId="7731DB6E" w:rsidR="00557B4A" w:rsidRPr="00557B4A" w:rsidRDefault="000C26E5" w:rsidP="00ED6457">
            <w:pPr>
              <w:autoSpaceDE w:val="0"/>
              <w:autoSpaceDN w:val="0"/>
              <w:adjustRightInd w:val="0"/>
              <w:spacing w:after="0" w:line="240" w:lineRule="auto"/>
              <w:rPr>
                <w:rFonts w:ascii="Consolas" w:eastAsia="Calibri" w:hAnsi="Consolas" w:cs="Consolas"/>
                <w:color w:val="000000"/>
                <w:sz w:val="15"/>
                <w:szCs w:val="15"/>
                <w:highlight w:val="white"/>
              </w:rPr>
            </w:pPr>
            <w:r>
              <w:t>1083 : MakeRequest 4 end, Thread ID: 31</w:t>
            </w:r>
            <w:r>
              <w:br/>
              <w:t> 1090 : MakeRequest 2 end, Thread ID: 31</w:t>
            </w:r>
            <w:r>
              <w:br/>
              <w:t> 1098 : MakeRequest 3 end, Thread ID: 31</w:t>
            </w:r>
            <w:r>
              <w:br/>
              <w:t> 1097 : MakeRequest 1 end, Thread ID: 28</w:t>
            </w:r>
            <w:r>
              <w:br/>
              <w:t> 1104 : MakeRequest 0 end, Thread ID: 32</w:t>
            </w:r>
            <w:r>
              <w:br/>
              <w:t> 1091 : MakeRequest 8 end, Thread ID: 29</w:t>
            </w:r>
            <w:r>
              <w:br/>
            </w:r>
            <w:r>
              <w:lastRenderedPageBreak/>
              <w:t> 1113 : MakeRequest 6 end, Thread ID: 29</w:t>
            </w:r>
            <w:r>
              <w:br/>
              <w:t> 1088 : MakeRequest 5 end, Thread ID: 30</w:t>
            </w:r>
            <w:r>
              <w:br/>
              <w:t> 1119 : MakeRequest 7 end, Thread ID: 32</w:t>
            </w:r>
            <w:r>
              <w:br/>
              <w:t> 1121 : MakeRequest 9 end, Thread ID: 29</w:t>
            </w:r>
          </w:p>
        </w:tc>
      </w:tr>
    </w:tbl>
    <w:p w14:paraId="27C6E3C4" w14:textId="77777777" w:rsidR="00557B4A" w:rsidRDefault="00557B4A" w:rsidP="000516A6">
      <w:pPr>
        <w:pStyle w:val="Body"/>
        <w:tabs>
          <w:tab w:val="left" w:pos="0"/>
        </w:tabs>
      </w:pPr>
    </w:p>
    <w:p w14:paraId="5595DC9A" w14:textId="6B48598C" w:rsidR="00557B4A" w:rsidRDefault="000C26E5" w:rsidP="000516A6">
      <w:pPr>
        <w:pStyle w:val="Body"/>
        <w:tabs>
          <w:tab w:val="left" w:pos="0"/>
        </w:tabs>
      </w:pPr>
      <w:r>
        <w:t>This unequivocally shows us that using async/</w:t>
      </w:r>
      <w:proofErr w:type="gramStart"/>
      <w:r>
        <w:t>await</w:t>
      </w:r>
      <w:proofErr w:type="gramEnd"/>
      <w:r>
        <w:t xml:space="preserve"> is not the right implementation choice! </w:t>
      </w:r>
    </w:p>
    <w:p w14:paraId="51A04BCA" w14:textId="0A9A4424" w:rsidR="000C26E5" w:rsidRDefault="000C26E5" w:rsidP="00DE1479">
      <w:pPr>
        <w:pStyle w:val="Heading2"/>
      </w:pPr>
      <w:bookmarkStart w:id="18" w:name="_Toc416246237"/>
      <w:r>
        <w:t xml:space="preserve">What </w:t>
      </w:r>
      <w:proofErr w:type="gramStart"/>
      <w:r>
        <w:t>About</w:t>
      </w:r>
      <w:proofErr w:type="gramEnd"/>
      <w:r>
        <w:t xml:space="preserve"> ThreadPool?</w:t>
      </w:r>
      <w:bookmarkEnd w:id="18"/>
    </w:p>
    <w:p w14:paraId="5B34C822" w14:textId="0ED4AA43" w:rsidR="000C26E5" w:rsidRPr="000C26E5" w:rsidRDefault="000C26E5" w:rsidP="000C26E5">
      <w:pPr>
        <w:pStyle w:val="Body"/>
      </w:pPr>
      <w:r>
        <w:t>But is the problem with async/</w:t>
      </w:r>
      <w:proofErr w:type="gramStart"/>
      <w:r>
        <w:t>await</w:t>
      </w:r>
      <w:proofErr w:type="gramEnd"/>
      <w:r>
        <w:t xml:space="preserve"> or the system ThreadPool? </w:t>
      </w:r>
      <w:r w:rsidR="00773A61">
        <w:t>This is not an ideal situation because at the moment we’re implementing long running threads, but we’ll try it regardless</w:t>
      </w:r>
      <w:r>
        <w:t>:</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557B4A" w:rsidRPr="009045E5" w14:paraId="2D9BFD4A" w14:textId="77777777" w:rsidTr="00ED6457">
        <w:tc>
          <w:tcPr>
            <w:tcW w:w="9576" w:type="dxa"/>
            <w:shd w:val="clear" w:color="auto" w:fill="F0F0F0"/>
          </w:tcPr>
          <w:p w14:paraId="3B517D15" w14:textId="3F255898" w:rsidR="000C26E5" w:rsidRPr="00F44CB0" w:rsidRDefault="00773A61" w:rsidP="000C26E5">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F</w:t>
            </w:r>
            <w:r w:rsidR="000C26E5" w:rsidRPr="00F44CB0">
              <w:rPr>
                <w:rFonts w:ascii="Consolas" w:eastAsia="Calibri" w:hAnsi="Consolas" w:cs="Consolas"/>
                <w:color w:val="0000FF"/>
                <w:sz w:val="20"/>
                <w:szCs w:val="20"/>
                <w:highlight w:val="white"/>
              </w:rPr>
              <w:t>or</w:t>
            </w:r>
            <w:r w:rsidR="000C26E5" w:rsidRPr="00F44CB0">
              <w:rPr>
                <w:rFonts w:ascii="Consolas" w:eastAsia="Calibri" w:hAnsi="Consolas" w:cs="Consolas"/>
                <w:color w:val="000000"/>
                <w:sz w:val="20"/>
                <w:szCs w:val="20"/>
                <w:highlight w:val="white"/>
              </w:rPr>
              <w:t xml:space="preserve"> (</w:t>
            </w:r>
            <w:r w:rsidR="000C26E5" w:rsidRPr="00F44CB0">
              <w:rPr>
                <w:rFonts w:ascii="Consolas" w:eastAsia="Calibri" w:hAnsi="Consolas" w:cs="Consolas"/>
                <w:color w:val="0000FF"/>
                <w:sz w:val="20"/>
                <w:szCs w:val="20"/>
                <w:highlight w:val="white"/>
              </w:rPr>
              <w:t>int</w:t>
            </w:r>
            <w:r w:rsidR="000C26E5" w:rsidRPr="00F44CB0">
              <w:rPr>
                <w:rFonts w:ascii="Consolas" w:eastAsia="Calibri" w:hAnsi="Consolas" w:cs="Consolas"/>
                <w:color w:val="000000"/>
                <w:sz w:val="20"/>
                <w:szCs w:val="20"/>
                <w:highlight w:val="white"/>
              </w:rPr>
              <w:t xml:space="preserve"> i = 0; i &lt; 20; i++)</w:t>
            </w:r>
          </w:p>
          <w:p w14:paraId="403855E3" w14:textId="77777777" w:rsidR="000C26E5" w:rsidRPr="00F44CB0" w:rsidRDefault="000C26E5" w:rsidP="000C26E5">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w:t>
            </w:r>
          </w:p>
          <w:p w14:paraId="4C43B557" w14:textId="5F993D27" w:rsidR="000C26E5" w:rsidRPr="00F44CB0" w:rsidRDefault="000C26E5" w:rsidP="000C26E5">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2B91AF"/>
                <w:sz w:val="20"/>
                <w:szCs w:val="20"/>
                <w:highlight w:val="white"/>
              </w:rPr>
              <w:t xml:space="preserve">  ThreadPool</w:t>
            </w:r>
            <w:r w:rsidRPr="00F44CB0">
              <w:rPr>
                <w:rFonts w:ascii="Consolas" w:eastAsia="Calibri" w:hAnsi="Consolas" w:cs="Consolas"/>
                <w:color w:val="000000"/>
                <w:sz w:val="20"/>
                <w:szCs w:val="20"/>
                <w:highlight w:val="white"/>
              </w:rPr>
              <w:t>.QueueUserWorkItem(WaitForConnection, listener);</w:t>
            </w:r>
          </w:p>
          <w:p w14:paraId="74098E10" w14:textId="31DF53A9" w:rsidR="00557B4A" w:rsidRPr="00557B4A" w:rsidRDefault="000C26E5" w:rsidP="00ED6457">
            <w:pPr>
              <w:autoSpaceDE w:val="0"/>
              <w:autoSpaceDN w:val="0"/>
              <w:adjustRightInd w:val="0"/>
              <w:spacing w:after="0" w:line="240" w:lineRule="auto"/>
              <w:rPr>
                <w:rFonts w:ascii="Consolas" w:eastAsia="Calibri" w:hAnsi="Consolas" w:cs="Consolas"/>
                <w:color w:val="000000"/>
                <w:sz w:val="15"/>
                <w:szCs w:val="15"/>
                <w:highlight w:val="white"/>
              </w:rPr>
            </w:pPr>
            <w:r w:rsidRPr="00F44CB0">
              <w:rPr>
                <w:rFonts w:ascii="Consolas" w:eastAsia="Calibri" w:hAnsi="Consolas" w:cs="Consolas"/>
                <w:color w:val="000000"/>
                <w:sz w:val="20"/>
                <w:szCs w:val="20"/>
                <w:highlight w:val="white"/>
              </w:rPr>
              <w:t>}</w:t>
            </w:r>
          </w:p>
        </w:tc>
      </w:tr>
    </w:tbl>
    <w:p w14:paraId="713CF235" w14:textId="77777777" w:rsidR="00557B4A" w:rsidRDefault="00557B4A" w:rsidP="000516A6">
      <w:pPr>
        <w:pStyle w:val="Body"/>
        <w:tabs>
          <w:tab w:val="left" w:pos="0"/>
        </w:tabs>
      </w:pPr>
    </w:p>
    <w:p w14:paraId="5450D4ED" w14:textId="29A2E46E" w:rsidR="00557B4A" w:rsidRDefault="000C26E5" w:rsidP="000516A6">
      <w:pPr>
        <w:pStyle w:val="Body"/>
        <w:tabs>
          <w:tab w:val="left" w:pos="0"/>
        </w:tabs>
      </w:pPr>
      <w:r>
        <w:t>Look at what happens to the initialization process:</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557B4A" w:rsidRPr="009045E5" w14:paraId="30DF353B" w14:textId="77777777" w:rsidTr="00ED6457">
        <w:tc>
          <w:tcPr>
            <w:tcW w:w="9576" w:type="dxa"/>
            <w:shd w:val="clear" w:color="auto" w:fill="F0F0F0"/>
          </w:tcPr>
          <w:p w14:paraId="413F34F3" w14:textId="7603ECFB" w:rsidR="00557B4A" w:rsidRPr="00557B4A" w:rsidRDefault="000C26E5" w:rsidP="00ED6457">
            <w:pPr>
              <w:autoSpaceDE w:val="0"/>
              <w:autoSpaceDN w:val="0"/>
              <w:adjustRightInd w:val="0"/>
              <w:spacing w:after="0" w:line="240" w:lineRule="auto"/>
              <w:rPr>
                <w:rFonts w:ascii="Consolas" w:eastAsia="Calibri" w:hAnsi="Consolas" w:cs="Consolas"/>
                <w:color w:val="000000"/>
                <w:sz w:val="15"/>
                <w:szCs w:val="15"/>
                <w:highlight w:val="white"/>
              </w:rPr>
            </w:pPr>
            <w:r>
              <w:t>781 : StartConnectionListener Thread ID: 7</w:t>
            </w:r>
            <w:r>
              <w:br/>
              <w:t> 1313 : StartConnectionListener Thread ID: 8</w:t>
            </w:r>
            <w:r>
              <w:br/>
              <w:t> 1845 : StartConnectionListener Thread ID: 9</w:t>
            </w:r>
            <w:r>
              <w:br/>
              <w:t> 2377 : StartConnectionListener Thread ID: 10</w:t>
            </w:r>
            <w:r>
              <w:br/>
              <w:t> 2909 : StartConnectionListener Thread ID: 11</w:t>
            </w:r>
            <w:r>
              <w:br/>
              <w:t> 3441 : StartConnectionListener Thread ID: 12</w:t>
            </w:r>
            <w:r>
              <w:br/>
              <w:t> 3973 : StartConnectionListener Thread ID: 13</w:t>
            </w:r>
            <w:r>
              <w:br/>
              <w:t> 4505 : StartConnectionListener Thread ID: 14</w:t>
            </w:r>
            <w:r>
              <w:br/>
              <w:t> 5037 : StartConnectionListener Thread ID: 15</w:t>
            </w:r>
            <w:r>
              <w:br/>
              <w:t> 5569 : StartConnectionListener Thread ID: 16</w:t>
            </w:r>
            <w:r>
              <w:br/>
              <w:t> 6100 : StartConnectionListener Thread ID: 17</w:t>
            </w:r>
          </w:p>
        </w:tc>
      </w:tr>
    </w:tbl>
    <w:p w14:paraId="0F949027" w14:textId="77777777" w:rsidR="00773A61" w:rsidRDefault="00773A61" w:rsidP="000C26E5">
      <w:pPr>
        <w:spacing w:before="100" w:beforeAutospacing="1" w:after="100" w:afterAutospacing="1" w:line="240" w:lineRule="auto"/>
        <w:rPr>
          <w:rFonts w:ascii="Arial" w:hAnsi="Arial"/>
          <w:sz w:val="24"/>
        </w:rPr>
      </w:pPr>
    </w:p>
    <w:p w14:paraId="516AEA67" w14:textId="75B2C149" w:rsidR="00773A61" w:rsidRDefault="00773A61" w:rsidP="000C26E5">
      <w:pPr>
        <w:spacing w:before="100" w:beforeAutospacing="1" w:after="100" w:afterAutospacing="1" w:line="240" w:lineRule="auto"/>
        <w:rPr>
          <w:rFonts w:ascii="Arial" w:eastAsia="Times New Roman" w:hAnsi="Arial" w:cs="Arial"/>
          <w:sz w:val="24"/>
          <w:szCs w:val="24"/>
        </w:rPr>
      </w:pPr>
      <w:r>
        <w:rPr>
          <w:rFonts w:ascii="Arial" w:hAnsi="Arial"/>
          <w:sz w:val="24"/>
        </w:rPr>
        <w:t>We certainly experience what the MSDN documentation says</w:t>
      </w:r>
      <w:r w:rsidR="004B4746">
        <w:rPr>
          <w:rFonts w:ascii="Arial" w:hAnsi="Arial"/>
          <w:sz w:val="24"/>
        </w:rPr>
        <w:t xml:space="preserve"> regarding ThreadPool</w:t>
      </w:r>
      <w:r w:rsidR="004B4746">
        <w:rPr>
          <w:rStyle w:val="FootnoteReference"/>
          <w:rFonts w:ascii="Arial" w:hAnsi="Arial"/>
          <w:sz w:val="24"/>
        </w:rPr>
        <w:footnoteReference w:id="34"/>
      </w:r>
      <w:r>
        <w:rPr>
          <w:rFonts w:ascii="Arial" w:hAnsi="Arial"/>
          <w:sz w:val="24"/>
        </w:rPr>
        <w:t>: “</w:t>
      </w:r>
      <w:r w:rsidRPr="00773A61">
        <w:rPr>
          <w:rFonts w:ascii="Arial" w:hAnsi="Arial"/>
          <w:sz w:val="24"/>
        </w:rPr>
        <w:t>As part of its thread management strategy, the thread pool delays before creating threads. Therefore, when a number of tasks are queued in a short period of time, there can be a significant delay before all the tasks are started.</w:t>
      </w:r>
      <w:r>
        <w:rPr>
          <w:rFonts w:ascii="Arial" w:hAnsi="Arial"/>
          <w:sz w:val="24"/>
        </w:rPr>
        <w:t>”</w:t>
      </w:r>
    </w:p>
    <w:p w14:paraId="7E09E1EF" w14:textId="4851D277" w:rsidR="00557B4A" w:rsidRPr="00773A61" w:rsidRDefault="000C26E5" w:rsidP="000C26E5">
      <w:pPr>
        <w:spacing w:before="100" w:beforeAutospacing="1" w:after="100" w:afterAutospacing="1" w:line="240" w:lineRule="auto"/>
        <w:rPr>
          <w:rFonts w:ascii="Arial" w:eastAsia="Times New Roman" w:hAnsi="Arial" w:cs="Arial"/>
          <w:sz w:val="24"/>
          <w:szCs w:val="24"/>
        </w:rPr>
      </w:pPr>
      <w:r w:rsidRPr="00773A61">
        <w:rPr>
          <w:rFonts w:ascii="Arial" w:eastAsia="Times New Roman" w:hAnsi="Arial" w:cs="Arial"/>
          <w:sz w:val="24"/>
          <w:szCs w:val="24"/>
        </w:rPr>
        <w:t>Fortunately though, once the threads have b</w:t>
      </w:r>
      <w:r w:rsidR="00773A61" w:rsidRPr="00773A61">
        <w:rPr>
          <w:rFonts w:ascii="Arial" w:eastAsia="Times New Roman" w:hAnsi="Arial" w:cs="Arial"/>
          <w:sz w:val="24"/>
          <w:szCs w:val="24"/>
        </w:rPr>
        <w:t>een initialized, we see that tha</w:t>
      </w:r>
      <w:r w:rsidRPr="00773A61">
        <w:rPr>
          <w:rFonts w:ascii="Arial" w:eastAsia="Times New Roman" w:hAnsi="Arial" w:cs="Arial"/>
          <w:sz w:val="24"/>
          <w:szCs w:val="24"/>
        </w:rPr>
        <w:t xml:space="preserve"> </w:t>
      </w:r>
      <w:r w:rsidR="00773A61" w:rsidRPr="00773A61">
        <w:rPr>
          <w:rFonts w:ascii="Arial" w:eastAsia="Times New Roman" w:hAnsi="Arial" w:cs="Arial"/>
          <w:sz w:val="24"/>
          <w:szCs w:val="24"/>
        </w:rPr>
        <w:t>the processing happens simultaneously</w:t>
      </w:r>
      <w:r w:rsidRPr="00773A61">
        <w:rPr>
          <w:rFonts w:ascii="Arial" w:eastAsia="Times New Roman" w:hAnsi="Arial" w:cs="Arial"/>
          <w:sz w:val="24"/>
          <w:szCs w:val="24"/>
        </w:rPr>
        <w:t>:</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557B4A" w:rsidRPr="009045E5" w14:paraId="01865036" w14:textId="77777777" w:rsidTr="00ED6457">
        <w:tc>
          <w:tcPr>
            <w:tcW w:w="9576" w:type="dxa"/>
            <w:shd w:val="clear" w:color="auto" w:fill="F0F0F0"/>
          </w:tcPr>
          <w:p w14:paraId="4B291137" w14:textId="517E592E" w:rsidR="00557B4A" w:rsidRPr="00557B4A" w:rsidRDefault="000C26E5" w:rsidP="00773A61">
            <w:pPr>
              <w:autoSpaceDE w:val="0"/>
              <w:autoSpaceDN w:val="0"/>
              <w:adjustRightInd w:val="0"/>
              <w:spacing w:after="0" w:line="240" w:lineRule="auto"/>
              <w:rPr>
                <w:rFonts w:ascii="Consolas" w:eastAsia="Calibri" w:hAnsi="Consolas" w:cs="Consolas"/>
                <w:color w:val="000000"/>
                <w:sz w:val="15"/>
                <w:szCs w:val="15"/>
                <w:highlight w:val="white"/>
              </w:rPr>
            </w:pPr>
            <w:r>
              <w:lastRenderedPageBreak/>
              <w:t>12121 : Process Thread ID: 4</w:t>
            </w:r>
            <w:r>
              <w:br/>
              <w:t> 12123 : Process Thread ID: 5</w:t>
            </w:r>
            <w:r>
              <w:br/>
              <w:t> 12125 : Process Thread ID: 6</w:t>
            </w:r>
            <w:r>
              <w:br/>
              <w:t> 12125 : Process Thread ID: 3</w:t>
            </w:r>
            <w:r>
              <w:br/>
              <w:t> 12127 : Process Thread ID: 7</w:t>
            </w:r>
            <w:r>
              <w:br/>
              <w:t> 12127 : Process Thread ID: 10</w:t>
            </w:r>
            <w:r>
              <w:br/>
              <w:t> 12127 : Process Thread ID: 11</w:t>
            </w:r>
            <w:r>
              <w:br/>
              <w:t> 12128 : Process Thread ID: 9</w:t>
            </w:r>
            <w:r>
              <w:br/>
              <w:t> 12128 : Process Thread ID: 12</w:t>
            </w:r>
            <w:r>
              <w:br/>
              <w:t> 12128 : Process Th</w:t>
            </w:r>
            <w:r w:rsidR="00773A61">
              <w:t>read ID: 8</w:t>
            </w:r>
          </w:p>
        </w:tc>
      </w:tr>
    </w:tbl>
    <w:p w14:paraId="5C2D954B" w14:textId="77777777" w:rsidR="00557B4A" w:rsidRDefault="00557B4A" w:rsidP="000516A6">
      <w:pPr>
        <w:pStyle w:val="Body"/>
        <w:tabs>
          <w:tab w:val="left" w:pos="0"/>
        </w:tabs>
      </w:pPr>
    </w:p>
    <w:p w14:paraId="44E14111" w14:textId="63F6AC62" w:rsidR="004B4746" w:rsidRDefault="004B4746" w:rsidP="004B4746">
      <w:pPr>
        <w:pStyle w:val="Body"/>
      </w:pPr>
      <w:r>
        <w:t>So, while it works, ThreadPool’s are also not the correct solution.  And as the documentation indicates, a thread pool is not the right solution here because we’re creating a number of threads in a very short time, and these threads will run perpetually for the life of the server, furthermore, the threads will potentially block for long periods of timing waiting for connection requests.</w:t>
      </w:r>
    </w:p>
    <w:p w14:paraId="2EB5EE35" w14:textId="77777777" w:rsidR="00B50DCE" w:rsidRDefault="00B50DCE" w:rsidP="00DE1479">
      <w:pPr>
        <w:pStyle w:val="Heading3"/>
      </w:pPr>
      <w:bookmarkStart w:id="19" w:name="_Toc416246238"/>
      <w:r w:rsidRPr="00DE1479">
        <w:t>Conclusion</w:t>
      </w:r>
      <w:bookmarkEnd w:id="19"/>
    </w:p>
    <w:p w14:paraId="14802FB6" w14:textId="27F50C42" w:rsidR="00B50DCE" w:rsidRPr="00773A61" w:rsidRDefault="00B50DCE" w:rsidP="00B50DCE">
      <w:pPr>
        <w:pStyle w:val="NormalWeb"/>
        <w:rPr>
          <w:rFonts w:ascii="Arial" w:hAnsi="Arial" w:cs="Arial"/>
        </w:rPr>
      </w:pPr>
      <w:r w:rsidRPr="00773A61">
        <w:rPr>
          <w:rFonts w:ascii="Arial" w:hAnsi="Arial" w:cs="Arial"/>
        </w:rPr>
        <w:t xml:space="preserve">It is now very clear that we should not use </w:t>
      </w:r>
      <w:r w:rsidR="00CB66B8" w:rsidRPr="00773A61">
        <w:rPr>
          <w:rFonts w:ascii="Arial" w:hAnsi="Arial" w:cs="Arial"/>
        </w:rPr>
        <w:t>async/</w:t>
      </w:r>
      <w:proofErr w:type="gramStart"/>
      <w:r w:rsidR="00CB66B8" w:rsidRPr="00773A61">
        <w:rPr>
          <w:rFonts w:ascii="Arial" w:hAnsi="Arial" w:cs="Arial"/>
        </w:rPr>
        <w:t>await</w:t>
      </w:r>
      <w:proofErr w:type="gramEnd"/>
      <w:r w:rsidR="00CB66B8" w:rsidRPr="00773A61">
        <w:rPr>
          <w:rFonts w:ascii="Arial" w:hAnsi="Arial" w:cs="Arial"/>
        </w:rPr>
        <w:t xml:space="preserve"> </w:t>
      </w:r>
      <w:r w:rsidRPr="00773A61">
        <w:rPr>
          <w:rFonts w:ascii="Arial" w:hAnsi="Arial" w:cs="Arial"/>
        </w:rPr>
        <w:t xml:space="preserve">to implement </w:t>
      </w:r>
      <w:r w:rsidR="00CB66B8" w:rsidRPr="00773A61">
        <w:rPr>
          <w:rFonts w:ascii="Arial" w:hAnsi="Arial" w:cs="Arial"/>
        </w:rPr>
        <w:t>asynchronous connection requests</w:t>
      </w:r>
      <w:r w:rsidRPr="00773A61">
        <w:rPr>
          <w:rFonts w:ascii="Arial" w:hAnsi="Arial" w:cs="Arial"/>
        </w:rPr>
        <w:t xml:space="preserve">.  </w:t>
      </w:r>
      <w:r w:rsidR="00CB66B8" w:rsidRPr="00773A61">
        <w:rPr>
          <w:rFonts w:ascii="Arial" w:hAnsi="Arial" w:cs="Arial"/>
        </w:rPr>
        <w:t>Async/await</w:t>
      </w:r>
      <w:r w:rsidRPr="00773A61">
        <w:rPr>
          <w:rFonts w:ascii="Arial" w:hAnsi="Arial" w:cs="Arial"/>
        </w:rPr>
        <w:t xml:space="preserve"> limits you to running processes based on the number of cores, preventing you (and the CPU) from </w:t>
      </w:r>
      <w:r w:rsidR="00CB66B8" w:rsidRPr="00773A61">
        <w:rPr>
          <w:rFonts w:ascii="Arial" w:hAnsi="Arial" w:cs="Arial"/>
        </w:rPr>
        <w:t xml:space="preserve">distributing </w:t>
      </w:r>
      <w:r w:rsidRPr="00773A61">
        <w:rPr>
          <w:rFonts w:ascii="Arial" w:hAnsi="Arial" w:cs="Arial"/>
        </w:rPr>
        <w:t xml:space="preserve">request processing </w:t>
      </w:r>
      <w:r w:rsidR="00CB66B8" w:rsidRPr="00773A61">
        <w:rPr>
          <w:rFonts w:ascii="Arial" w:hAnsi="Arial" w:cs="Arial"/>
        </w:rPr>
        <w:t>across more threads than you have cores.  This is a very reasonable thing to do when you consider that many processes, such as querying a database or third party social media API, will be for the most part waiting for a response.</w:t>
      </w:r>
    </w:p>
    <w:p w14:paraId="18BFEA4E" w14:textId="39289207" w:rsidR="00557B4A" w:rsidRDefault="00B50DCE" w:rsidP="00DE1479">
      <w:pPr>
        <w:pStyle w:val="Heading2"/>
      </w:pPr>
      <w:bookmarkStart w:id="20" w:name="_Toc416246239"/>
      <w:r>
        <w:t xml:space="preserve">Single </w:t>
      </w:r>
      <w:r w:rsidRPr="00DE1479">
        <w:t>Thread</w:t>
      </w:r>
      <w:r>
        <w:t xml:space="preserve"> Listener</w:t>
      </w:r>
      <w:bookmarkEnd w:id="20"/>
    </w:p>
    <w:p w14:paraId="47E6BFC1" w14:textId="57241395" w:rsidR="00B50DCE" w:rsidRDefault="004B4746" w:rsidP="00B50DCE">
      <w:pPr>
        <w:pStyle w:val="Body"/>
      </w:pPr>
      <w:r>
        <w:t>Besides having determined that we need to use threads rather than the Task async/await mechanism, we also should consider whether we want multiple threads listening for requests or a single thread.  With a single thread</w:t>
      </w:r>
      <w:r w:rsidR="00B50DCE">
        <w:t>, one and only one thread is listening for incoming requests.  As soon as a request is received, the request is placed into a queue and the thread immediately waits for the next request.  In a separate thread, requests are dequeued and enqueued into a worker thread.  We can implement different algorithms for determining which worker thread to enqueue the request, but in the implementation below we use a simple round-robin algorthm.</w:t>
      </w:r>
    </w:p>
    <w:p w14:paraId="70BC098B" w14:textId="091CA377" w:rsidR="00251C32" w:rsidRPr="00B50DCE" w:rsidRDefault="00251C32" w:rsidP="00B50DCE">
      <w:pPr>
        <w:pStyle w:val="Body"/>
      </w:pPr>
      <w:r>
        <w:t>We’ll begin with a helper class that allows us to create a queue for each thread and a semaphore for signaling the thread:</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557B4A" w:rsidRPr="009045E5" w14:paraId="4D81ADF8" w14:textId="77777777" w:rsidTr="00ED6457">
        <w:tc>
          <w:tcPr>
            <w:tcW w:w="9576" w:type="dxa"/>
            <w:shd w:val="clear" w:color="auto" w:fill="F0F0F0"/>
          </w:tcPr>
          <w:p w14:paraId="482D8D13" w14:textId="7777777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w:t>
            </w:r>
            <w:r w:rsidRPr="00F44CB0">
              <w:rPr>
                <w:rFonts w:ascii="Consolas" w:eastAsia="Calibri" w:hAnsi="Consolas" w:cs="Consolas"/>
                <w:color w:val="008000"/>
                <w:sz w:val="20"/>
                <w:szCs w:val="20"/>
                <w:highlight w:val="white"/>
              </w:rPr>
              <w:t xml:space="preserve"> </w:t>
            </w:r>
            <w:r w:rsidRPr="00F44CB0">
              <w:rPr>
                <w:rFonts w:ascii="Consolas" w:eastAsia="Calibri" w:hAnsi="Consolas" w:cs="Consolas"/>
                <w:color w:val="808080"/>
                <w:sz w:val="20"/>
                <w:szCs w:val="20"/>
                <w:highlight w:val="white"/>
              </w:rPr>
              <w:t>&lt;summary&gt;</w:t>
            </w:r>
          </w:p>
          <w:p w14:paraId="1689E12E" w14:textId="7777777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w:t>
            </w:r>
            <w:r w:rsidRPr="00F44CB0">
              <w:rPr>
                <w:rFonts w:ascii="Consolas" w:eastAsia="Calibri" w:hAnsi="Consolas" w:cs="Consolas"/>
                <w:color w:val="008000"/>
                <w:sz w:val="20"/>
                <w:szCs w:val="20"/>
                <w:highlight w:val="white"/>
              </w:rPr>
              <w:t xml:space="preserve"> Track the semaphore and context queue associated with a worker thread.</w:t>
            </w:r>
          </w:p>
          <w:p w14:paraId="42906765" w14:textId="7777777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w:t>
            </w:r>
            <w:r w:rsidRPr="00F44CB0">
              <w:rPr>
                <w:rFonts w:ascii="Consolas" w:eastAsia="Calibri" w:hAnsi="Consolas" w:cs="Consolas"/>
                <w:color w:val="008000"/>
                <w:sz w:val="20"/>
                <w:szCs w:val="20"/>
                <w:highlight w:val="white"/>
              </w:rPr>
              <w:t xml:space="preserve"> </w:t>
            </w:r>
            <w:r w:rsidRPr="00F44CB0">
              <w:rPr>
                <w:rFonts w:ascii="Consolas" w:eastAsia="Calibri" w:hAnsi="Consolas" w:cs="Consolas"/>
                <w:color w:val="808080"/>
                <w:sz w:val="20"/>
                <w:szCs w:val="20"/>
                <w:highlight w:val="white"/>
              </w:rPr>
              <w:t>&lt;/summary&gt;</w:t>
            </w:r>
          </w:p>
          <w:p w14:paraId="38DB64AF" w14:textId="7777777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public</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class</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2B91AF"/>
                <w:sz w:val="20"/>
                <w:szCs w:val="20"/>
                <w:highlight w:val="white"/>
              </w:rPr>
              <w:t>ThreadSemaphore</w:t>
            </w:r>
          </w:p>
          <w:p w14:paraId="53B262FE" w14:textId="7777777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w:t>
            </w:r>
          </w:p>
          <w:p w14:paraId="7D8C86CE" w14:textId="2AB7BEA9"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bookmarkStart w:id="21" w:name="OLE_LINK1"/>
            <w:bookmarkStart w:id="22" w:name="OLE_LINK2"/>
            <w:bookmarkStart w:id="23" w:name="OLE_LINK3"/>
            <w:bookmarkStart w:id="24" w:name="OLE_LINK4"/>
            <w:bookmarkStart w:id="25" w:name="OLE_LINK5"/>
            <w:bookmarkStart w:id="26" w:name="OLE_LINK6"/>
            <w:bookmarkStart w:id="27" w:name="OLE_LINK7"/>
            <w:bookmarkStart w:id="28" w:name="OLE_LINK8"/>
            <w:bookmarkStart w:id="29" w:name="OLE_LINK9"/>
            <w:bookmarkStart w:id="30" w:name="OLE_LINK10"/>
            <w:bookmarkStart w:id="31" w:name="OLE_LINK11"/>
            <w:bookmarkStart w:id="32" w:name="OLE_LINK12"/>
            <w:bookmarkStart w:id="33" w:name="OLE_LINK13"/>
            <w:bookmarkStart w:id="34" w:name="OLE_LINK14"/>
            <w:bookmarkStart w:id="35" w:name="OLE_LINK15"/>
            <w:bookmarkStart w:id="36" w:name="OLE_LINK16"/>
            <w:bookmarkStart w:id="37" w:name="OLE_LINK17"/>
            <w:bookmarkStart w:id="38" w:name="OLE_LINK18"/>
            <w:bookmarkStart w:id="39" w:name="OLE_LINK19"/>
            <w:bookmarkStart w:id="40" w:name="OLE_LINK20"/>
            <w:r w:rsidRPr="00F44CB0">
              <w:rPr>
                <w:rFonts w:ascii="Consolas" w:eastAsia="Calibri" w:hAnsi="Consolas" w:cs="Consolas"/>
                <w:color w:val="0000FF"/>
                <w:sz w:val="20"/>
                <w:szCs w:val="20"/>
                <w:highlight w:val="white"/>
              </w:rPr>
              <w:t xml:space="preserve">  </w:t>
            </w:r>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r w:rsidRPr="00F44CB0">
              <w:rPr>
                <w:rFonts w:ascii="Consolas" w:eastAsia="Calibri" w:hAnsi="Consolas" w:cs="Consolas"/>
                <w:color w:val="0000FF"/>
                <w:sz w:val="20"/>
                <w:szCs w:val="20"/>
                <w:highlight w:val="white"/>
              </w:rPr>
              <w:t>public</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int</w:t>
            </w:r>
            <w:r w:rsidRPr="00F44CB0">
              <w:rPr>
                <w:rFonts w:ascii="Consolas" w:eastAsia="Calibri" w:hAnsi="Consolas" w:cs="Consolas"/>
                <w:color w:val="000000"/>
                <w:sz w:val="20"/>
                <w:szCs w:val="20"/>
                <w:highlight w:val="white"/>
              </w:rPr>
              <w:t xml:space="preserve"> QueueCount { </w:t>
            </w:r>
            <w:r w:rsidRPr="00F44CB0">
              <w:rPr>
                <w:rFonts w:ascii="Consolas" w:eastAsia="Calibri" w:hAnsi="Consolas" w:cs="Consolas"/>
                <w:color w:val="0000FF"/>
                <w:sz w:val="20"/>
                <w:szCs w:val="20"/>
                <w:highlight w:val="white"/>
              </w:rPr>
              <w:t>get</w:t>
            </w:r>
            <w:r w:rsidRPr="00F44CB0">
              <w:rPr>
                <w:rFonts w:ascii="Consolas" w:eastAsia="Calibri" w:hAnsi="Consolas" w:cs="Consolas"/>
                <w:color w:val="000000"/>
                <w:sz w:val="20"/>
                <w:szCs w:val="20"/>
                <w:highlight w:val="white"/>
              </w:rPr>
              <w:t xml:space="preserve"> { </w:t>
            </w:r>
            <w:r w:rsidRPr="00F44CB0">
              <w:rPr>
                <w:rFonts w:ascii="Consolas" w:eastAsia="Calibri" w:hAnsi="Consolas" w:cs="Consolas"/>
                <w:color w:val="0000FF"/>
                <w:sz w:val="20"/>
                <w:szCs w:val="20"/>
                <w:highlight w:val="white"/>
              </w:rPr>
              <w:t>return</w:t>
            </w:r>
            <w:r w:rsidRPr="00F44CB0">
              <w:rPr>
                <w:rFonts w:ascii="Consolas" w:eastAsia="Calibri" w:hAnsi="Consolas" w:cs="Consolas"/>
                <w:color w:val="000000"/>
                <w:sz w:val="20"/>
                <w:szCs w:val="20"/>
                <w:highlight w:val="white"/>
              </w:rPr>
              <w:t xml:space="preserve"> requests.Count; } }</w:t>
            </w:r>
          </w:p>
          <w:p w14:paraId="131C998E" w14:textId="7777777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p>
          <w:p w14:paraId="4B3B94DB" w14:textId="5EA2DCFD"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protected</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2B91AF"/>
                <w:sz w:val="20"/>
                <w:szCs w:val="20"/>
                <w:highlight w:val="white"/>
              </w:rPr>
              <w:t>Semaphore</w:t>
            </w:r>
            <w:r w:rsidRPr="00F44CB0">
              <w:rPr>
                <w:rFonts w:ascii="Consolas" w:eastAsia="Calibri" w:hAnsi="Consolas" w:cs="Consolas"/>
                <w:color w:val="000000"/>
                <w:sz w:val="20"/>
                <w:szCs w:val="20"/>
                <w:highlight w:val="white"/>
              </w:rPr>
              <w:t xml:space="preserve"> sem;</w:t>
            </w:r>
          </w:p>
          <w:p w14:paraId="47CA7F35" w14:textId="351A9D04"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protected</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2B91AF"/>
                <w:sz w:val="20"/>
                <w:szCs w:val="20"/>
                <w:highlight w:val="white"/>
              </w:rPr>
              <w:t>ConcurrentQueue</w:t>
            </w:r>
            <w:r w:rsidRPr="00F44CB0">
              <w:rPr>
                <w:rFonts w:ascii="Consolas" w:eastAsia="Calibri" w:hAnsi="Consolas" w:cs="Consolas"/>
                <w:color w:val="000000"/>
                <w:sz w:val="20"/>
                <w:szCs w:val="20"/>
                <w:highlight w:val="white"/>
              </w:rPr>
              <w:t>&lt;</w:t>
            </w:r>
            <w:r w:rsidRPr="00F44CB0">
              <w:rPr>
                <w:rFonts w:ascii="Consolas" w:eastAsia="Calibri" w:hAnsi="Consolas" w:cs="Consolas"/>
                <w:color w:val="2B91AF"/>
                <w:sz w:val="20"/>
                <w:szCs w:val="20"/>
                <w:highlight w:val="white"/>
              </w:rPr>
              <w:t>HttpListenerContext</w:t>
            </w:r>
            <w:r w:rsidRPr="00F44CB0">
              <w:rPr>
                <w:rFonts w:ascii="Consolas" w:eastAsia="Calibri" w:hAnsi="Consolas" w:cs="Consolas"/>
                <w:color w:val="000000"/>
                <w:sz w:val="20"/>
                <w:szCs w:val="20"/>
                <w:highlight w:val="white"/>
              </w:rPr>
              <w:t>&gt; requests;</w:t>
            </w:r>
          </w:p>
          <w:p w14:paraId="3E7EF270" w14:textId="7777777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p>
          <w:p w14:paraId="272798E4" w14:textId="59067B04"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public</w:t>
            </w:r>
            <w:r w:rsidRPr="00F44CB0">
              <w:rPr>
                <w:rFonts w:ascii="Consolas" w:eastAsia="Calibri" w:hAnsi="Consolas" w:cs="Consolas"/>
                <w:color w:val="000000"/>
                <w:sz w:val="20"/>
                <w:szCs w:val="20"/>
                <w:highlight w:val="white"/>
              </w:rPr>
              <w:t xml:space="preserve"> ThreadSemaphore()</w:t>
            </w:r>
          </w:p>
          <w:p w14:paraId="35213361" w14:textId="42D3A90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w:t>
            </w:r>
            <w:r w:rsidRPr="00F44CB0">
              <w:rPr>
                <w:rFonts w:ascii="Consolas" w:eastAsia="Calibri" w:hAnsi="Consolas" w:cs="Consolas"/>
                <w:color w:val="000000"/>
                <w:sz w:val="20"/>
                <w:szCs w:val="20"/>
                <w:highlight w:val="white"/>
              </w:rPr>
              <w:t>{</w:t>
            </w:r>
          </w:p>
          <w:p w14:paraId="55BCCDD4" w14:textId="544908DD"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w:t>
            </w:r>
            <w:r w:rsidRPr="00F44CB0">
              <w:rPr>
                <w:rFonts w:ascii="Consolas" w:eastAsia="Calibri" w:hAnsi="Consolas" w:cs="Consolas"/>
                <w:color w:val="000000"/>
                <w:sz w:val="20"/>
                <w:szCs w:val="20"/>
                <w:highlight w:val="white"/>
              </w:rPr>
              <w:t xml:space="preserve">sem = </w:t>
            </w:r>
            <w:r w:rsidRPr="00F44CB0">
              <w:rPr>
                <w:rFonts w:ascii="Consolas" w:eastAsia="Calibri" w:hAnsi="Consolas" w:cs="Consolas"/>
                <w:color w:val="0000FF"/>
                <w:sz w:val="20"/>
                <w:szCs w:val="20"/>
                <w:highlight w:val="white"/>
              </w:rPr>
              <w:t>new</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2B91AF"/>
                <w:sz w:val="20"/>
                <w:szCs w:val="20"/>
                <w:highlight w:val="white"/>
              </w:rPr>
              <w:t>Semaphore</w:t>
            </w:r>
            <w:r w:rsidRPr="00F44CB0">
              <w:rPr>
                <w:rFonts w:ascii="Consolas" w:eastAsia="Calibri" w:hAnsi="Consolas" w:cs="Consolas"/>
                <w:color w:val="000000"/>
                <w:sz w:val="20"/>
                <w:szCs w:val="20"/>
                <w:highlight w:val="white"/>
              </w:rPr>
              <w:t xml:space="preserve">(0, </w:t>
            </w:r>
            <w:r w:rsidRPr="00F44CB0">
              <w:rPr>
                <w:rFonts w:ascii="Consolas" w:eastAsia="Calibri" w:hAnsi="Consolas" w:cs="Consolas"/>
                <w:color w:val="2B91AF"/>
                <w:sz w:val="20"/>
                <w:szCs w:val="20"/>
                <w:highlight w:val="white"/>
              </w:rPr>
              <w:t>Int32</w:t>
            </w:r>
            <w:r w:rsidRPr="00F44CB0">
              <w:rPr>
                <w:rFonts w:ascii="Consolas" w:eastAsia="Calibri" w:hAnsi="Consolas" w:cs="Consolas"/>
                <w:color w:val="000000"/>
                <w:sz w:val="20"/>
                <w:szCs w:val="20"/>
                <w:highlight w:val="white"/>
              </w:rPr>
              <w:t>.MaxValue);</w:t>
            </w:r>
          </w:p>
          <w:p w14:paraId="473123B1" w14:textId="2FF6DD8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w:t>
            </w:r>
            <w:r w:rsidRPr="00F44CB0">
              <w:rPr>
                <w:rFonts w:ascii="Consolas" w:eastAsia="Calibri" w:hAnsi="Consolas" w:cs="Consolas"/>
                <w:color w:val="000000"/>
                <w:sz w:val="20"/>
                <w:szCs w:val="20"/>
                <w:highlight w:val="white"/>
              </w:rPr>
              <w:t xml:space="preserve">requests = </w:t>
            </w:r>
            <w:r w:rsidRPr="00F44CB0">
              <w:rPr>
                <w:rFonts w:ascii="Consolas" w:eastAsia="Calibri" w:hAnsi="Consolas" w:cs="Consolas"/>
                <w:color w:val="0000FF"/>
                <w:sz w:val="20"/>
                <w:szCs w:val="20"/>
                <w:highlight w:val="white"/>
              </w:rPr>
              <w:t>new</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2B91AF"/>
                <w:sz w:val="20"/>
                <w:szCs w:val="20"/>
                <w:highlight w:val="white"/>
              </w:rPr>
              <w:t>ConcurrentQueue</w:t>
            </w:r>
            <w:r w:rsidRPr="00F44CB0">
              <w:rPr>
                <w:rFonts w:ascii="Consolas" w:eastAsia="Calibri" w:hAnsi="Consolas" w:cs="Consolas"/>
                <w:color w:val="000000"/>
                <w:sz w:val="20"/>
                <w:szCs w:val="20"/>
                <w:highlight w:val="white"/>
              </w:rPr>
              <w:t>&lt;</w:t>
            </w:r>
            <w:r w:rsidRPr="00F44CB0">
              <w:rPr>
                <w:rFonts w:ascii="Consolas" w:eastAsia="Calibri" w:hAnsi="Consolas" w:cs="Consolas"/>
                <w:color w:val="2B91AF"/>
                <w:sz w:val="20"/>
                <w:szCs w:val="20"/>
                <w:highlight w:val="white"/>
              </w:rPr>
              <w:t>HttpListenerContext</w:t>
            </w:r>
            <w:r w:rsidRPr="00F44CB0">
              <w:rPr>
                <w:rFonts w:ascii="Consolas" w:eastAsia="Calibri" w:hAnsi="Consolas" w:cs="Consolas"/>
                <w:color w:val="000000"/>
                <w:sz w:val="20"/>
                <w:szCs w:val="20"/>
                <w:highlight w:val="white"/>
              </w:rPr>
              <w:t>&gt;();</w:t>
            </w:r>
          </w:p>
          <w:p w14:paraId="433329CC" w14:textId="2AA098AD"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w:t>
            </w:r>
            <w:r w:rsidRPr="00F44CB0">
              <w:rPr>
                <w:rFonts w:ascii="Consolas" w:eastAsia="Calibri" w:hAnsi="Consolas" w:cs="Consolas"/>
                <w:color w:val="000000"/>
                <w:sz w:val="20"/>
                <w:szCs w:val="20"/>
                <w:highlight w:val="white"/>
              </w:rPr>
              <w:t>}</w:t>
            </w:r>
          </w:p>
          <w:p w14:paraId="1CD7518D" w14:textId="7777777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p>
          <w:p w14:paraId="0B604AEB" w14:textId="29761CBF"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w:t>
            </w:r>
            <w:r w:rsidRPr="00F44CB0">
              <w:rPr>
                <w:rFonts w:ascii="Consolas" w:eastAsia="Calibri" w:hAnsi="Consolas" w:cs="Consolas"/>
                <w:color w:val="808080"/>
                <w:sz w:val="20"/>
                <w:szCs w:val="20"/>
                <w:highlight w:val="white"/>
              </w:rPr>
              <w:t>///</w:t>
            </w:r>
            <w:r w:rsidRPr="00F44CB0">
              <w:rPr>
                <w:rFonts w:ascii="Consolas" w:eastAsia="Calibri" w:hAnsi="Consolas" w:cs="Consolas"/>
                <w:color w:val="008000"/>
                <w:sz w:val="20"/>
                <w:szCs w:val="20"/>
                <w:highlight w:val="white"/>
              </w:rPr>
              <w:t xml:space="preserve"> </w:t>
            </w:r>
            <w:r w:rsidRPr="00F44CB0">
              <w:rPr>
                <w:rFonts w:ascii="Consolas" w:eastAsia="Calibri" w:hAnsi="Consolas" w:cs="Consolas"/>
                <w:color w:val="808080"/>
                <w:sz w:val="20"/>
                <w:szCs w:val="20"/>
                <w:highlight w:val="white"/>
              </w:rPr>
              <w:t>&lt;summary&gt;</w:t>
            </w:r>
          </w:p>
          <w:p w14:paraId="0826D1CC" w14:textId="33398755"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w:t>
            </w:r>
            <w:r w:rsidRPr="00F44CB0">
              <w:rPr>
                <w:rFonts w:ascii="Consolas" w:eastAsia="Calibri" w:hAnsi="Consolas" w:cs="Consolas"/>
                <w:color w:val="808080"/>
                <w:sz w:val="20"/>
                <w:szCs w:val="20"/>
                <w:highlight w:val="white"/>
              </w:rPr>
              <w:t>///</w:t>
            </w:r>
            <w:r w:rsidRPr="00F44CB0">
              <w:rPr>
                <w:rFonts w:ascii="Consolas" w:eastAsia="Calibri" w:hAnsi="Consolas" w:cs="Consolas"/>
                <w:color w:val="008000"/>
                <w:sz w:val="20"/>
                <w:szCs w:val="20"/>
                <w:highlight w:val="white"/>
              </w:rPr>
              <w:t xml:space="preserve"> Enqueue a request context and release the semaphore that</w:t>
            </w:r>
          </w:p>
          <w:p w14:paraId="544B29F8" w14:textId="41098758"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w:t>
            </w:r>
            <w:r w:rsidRPr="00F44CB0">
              <w:rPr>
                <w:rFonts w:ascii="Consolas" w:eastAsia="Calibri" w:hAnsi="Consolas" w:cs="Consolas"/>
                <w:color w:val="808080"/>
                <w:sz w:val="20"/>
                <w:szCs w:val="20"/>
                <w:highlight w:val="white"/>
              </w:rPr>
              <w:t>///</w:t>
            </w:r>
            <w:r w:rsidRPr="00F44CB0">
              <w:rPr>
                <w:rFonts w:ascii="Consolas" w:eastAsia="Calibri" w:hAnsi="Consolas" w:cs="Consolas"/>
                <w:color w:val="008000"/>
                <w:sz w:val="20"/>
                <w:szCs w:val="20"/>
                <w:highlight w:val="white"/>
              </w:rPr>
              <w:t xml:space="preserve"> a thread is waiting on.</w:t>
            </w:r>
          </w:p>
          <w:p w14:paraId="6295E509" w14:textId="3C7DCD48"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w:t>
            </w:r>
            <w:r w:rsidRPr="00F44CB0">
              <w:rPr>
                <w:rFonts w:ascii="Consolas" w:eastAsia="Calibri" w:hAnsi="Consolas" w:cs="Consolas"/>
                <w:color w:val="808080"/>
                <w:sz w:val="20"/>
                <w:szCs w:val="20"/>
                <w:highlight w:val="white"/>
              </w:rPr>
              <w:t>///</w:t>
            </w:r>
            <w:r w:rsidRPr="00F44CB0">
              <w:rPr>
                <w:rFonts w:ascii="Consolas" w:eastAsia="Calibri" w:hAnsi="Consolas" w:cs="Consolas"/>
                <w:color w:val="008000"/>
                <w:sz w:val="20"/>
                <w:szCs w:val="20"/>
                <w:highlight w:val="white"/>
              </w:rPr>
              <w:t xml:space="preserve"> </w:t>
            </w:r>
            <w:r w:rsidRPr="00F44CB0">
              <w:rPr>
                <w:rFonts w:ascii="Consolas" w:eastAsia="Calibri" w:hAnsi="Consolas" w:cs="Consolas"/>
                <w:color w:val="808080"/>
                <w:sz w:val="20"/>
                <w:szCs w:val="20"/>
                <w:highlight w:val="white"/>
              </w:rPr>
              <w:t>&lt;/summary&gt;</w:t>
            </w:r>
          </w:p>
          <w:p w14:paraId="2B807139" w14:textId="14124B03"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public</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void</w:t>
            </w:r>
            <w:r w:rsidRPr="00F44CB0">
              <w:rPr>
                <w:rFonts w:ascii="Consolas" w:eastAsia="Calibri" w:hAnsi="Consolas" w:cs="Consolas"/>
                <w:color w:val="000000"/>
                <w:sz w:val="20"/>
                <w:szCs w:val="20"/>
                <w:highlight w:val="white"/>
              </w:rPr>
              <w:t xml:space="preserve"> Enqueue(</w:t>
            </w:r>
            <w:r w:rsidRPr="00F44CB0">
              <w:rPr>
                <w:rFonts w:ascii="Consolas" w:eastAsia="Calibri" w:hAnsi="Consolas" w:cs="Consolas"/>
                <w:color w:val="2B91AF"/>
                <w:sz w:val="20"/>
                <w:szCs w:val="20"/>
                <w:highlight w:val="white"/>
              </w:rPr>
              <w:t>HttpListenerContext</w:t>
            </w:r>
            <w:r w:rsidRPr="00F44CB0">
              <w:rPr>
                <w:rFonts w:ascii="Consolas" w:eastAsia="Calibri" w:hAnsi="Consolas" w:cs="Consolas"/>
                <w:color w:val="000000"/>
                <w:sz w:val="20"/>
                <w:szCs w:val="20"/>
                <w:highlight w:val="white"/>
              </w:rPr>
              <w:t xml:space="preserve"> context)</w:t>
            </w:r>
          </w:p>
          <w:p w14:paraId="79846135" w14:textId="54BDE54B"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w:t>
            </w:r>
            <w:r w:rsidRPr="00F44CB0">
              <w:rPr>
                <w:rFonts w:ascii="Consolas" w:eastAsia="Calibri" w:hAnsi="Consolas" w:cs="Consolas"/>
                <w:color w:val="000000"/>
                <w:sz w:val="20"/>
                <w:szCs w:val="20"/>
                <w:highlight w:val="white"/>
              </w:rPr>
              <w:t>{</w:t>
            </w:r>
          </w:p>
          <w:p w14:paraId="669235B9" w14:textId="37CAF83C"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w:t>
            </w:r>
            <w:r w:rsidRPr="00F44CB0">
              <w:rPr>
                <w:rFonts w:ascii="Consolas" w:eastAsia="Calibri" w:hAnsi="Consolas" w:cs="Consolas"/>
                <w:color w:val="000000"/>
                <w:sz w:val="20"/>
                <w:szCs w:val="20"/>
                <w:highlight w:val="white"/>
              </w:rPr>
              <w:t>requests.Enqueue(context);</w:t>
            </w:r>
          </w:p>
          <w:p w14:paraId="1223E3A2" w14:textId="5CC0638C"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w:t>
            </w:r>
            <w:r w:rsidRPr="00F44CB0">
              <w:rPr>
                <w:rFonts w:ascii="Consolas" w:eastAsia="Calibri" w:hAnsi="Consolas" w:cs="Consolas"/>
                <w:color w:val="000000"/>
                <w:sz w:val="20"/>
                <w:szCs w:val="20"/>
                <w:highlight w:val="white"/>
              </w:rPr>
              <w:t>sem.Release();</w:t>
            </w:r>
          </w:p>
          <w:p w14:paraId="05E08723" w14:textId="0314FA14"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w:t>
            </w:r>
            <w:r w:rsidRPr="00F44CB0">
              <w:rPr>
                <w:rFonts w:ascii="Consolas" w:eastAsia="Calibri" w:hAnsi="Consolas" w:cs="Consolas"/>
                <w:color w:val="000000"/>
                <w:sz w:val="20"/>
                <w:szCs w:val="20"/>
                <w:highlight w:val="white"/>
              </w:rPr>
              <w:t>}</w:t>
            </w:r>
          </w:p>
          <w:p w14:paraId="11ACEF8F" w14:textId="7777777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p>
          <w:p w14:paraId="326EEA03" w14:textId="2479F3DE"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w:t>
            </w:r>
            <w:r w:rsidRPr="00F44CB0">
              <w:rPr>
                <w:rFonts w:ascii="Consolas" w:eastAsia="Calibri" w:hAnsi="Consolas" w:cs="Consolas"/>
                <w:color w:val="808080"/>
                <w:sz w:val="20"/>
                <w:szCs w:val="20"/>
                <w:highlight w:val="white"/>
              </w:rPr>
              <w:t>///</w:t>
            </w:r>
            <w:r w:rsidRPr="00F44CB0">
              <w:rPr>
                <w:rFonts w:ascii="Consolas" w:eastAsia="Calibri" w:hAnsi="Consolas" w:cs="Consolas"/>
                <w:color w:val="008000"/>
                <w:sz w:val="20"/>
                <w:szCs w:val="20"/>
                <w:highlight w:val="white"/>
              </w:rPr>
              <w:t xml:space="preserve"> </w:t>
            </w:r>
            <w:r w:rsidRPr="00F44CB0">
              <w:rPr>
                <w:rFonts w:ascii="Consolas" w:eastAsia="Calibri" w:hAnsi="Consolas" w:cs="Consolas"/>
                <w:color w:val="808080"/>
                <w:sz w:val="20"/>
                <w:szCs w:val="20"/>
                <w:highlight w:val="white"/>
              </w:rPr>
              <w:t>&lt;summary&gt;</w:t>
            </w:r>
          </w:p>
          <w:p w14:paraId="64143D3E" w14:textId="593B7344"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w:t>
            </w:r>
            <w:r w:rsidRPr="00F44CB0">
              <w:rPr>
                <w:rFonts w:ascii="Consolas" w:eastAsia="Calibri" w:hAnsi="Consolas" w:cs="Consolas"/>
                <w:color w:val="808080"/>
                <w:sz w:val="20"/>
                <w:szCs w:val="20"/>
                <w:highlight w:val="white"/>
              </w:rPr>
              <w:t>///</w:t>
            </w:r>
            <w:r w:rsidRPr="00F44CB0">
              <w:rPr>
                <w:rFonts w:ascii="Consolas" w:eastAsia="Calibri" w:hAnsi="Consolas" w:cs="Consolas"/>
                <w:color w:val="008000"/>
                <w:sz w:val="20"/>
                <w:szCs w:val="20"/>
                <w:highlight w:val="white"/>
              </w:rPr>
              <w:t xml:space="preserve"> Wait for the semaphore to be released.</w:t>
            </w:r>
          </w:p>
          <w:p w14:paraId="777E70A7" w14:textId="64FE2F01"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w:t>
            </w:r>
            <w:r w:rsidRPr="00F44CB0">
              <w:rPr>
                <w:rFonts w:ascii="Consolas" w:eastAsia="Calibri" w:hAnsi="Consolas" w:cs="Consolas"/>
                <w:color w:val="808080"/>
                <w:sz w:val="20"/>
                <w:szCs w:val="20"/>
                <w:highlight w:val="white"/>
              </w:rPr>
              <w:t>///</w:t>
            </w:r>
            <w:r w:rsidRPr="00F44CB0">
              <w:rPr>
                <w:rFonts w:ascii="Consolas" w:eastAsia="Calibri" w:hAnsi="Consolas" w:cs="Consolas"/>
                <w:color w:val="008000"/>
                <w:sz w:val="20"/>
                <w:szCs w:val="20"/>
                <w:highlight w:val="white"/>
              </w:rPr>
              <w:t xml:space="preserve"> </w:t>
            </w:r>
            <w:r w:rsidRPr="00F44CB0">
              <w:rPr>
                <w:rFonts w:ascii="Consolas" w:eastAsia="Calibri" w:hAnsi="Consolas" w:cs="Consolas"/>
                <w:color w:val="808080"/>
                <w:sz w:val="20"/>
                <w:szCs w:val="20"/>
                <w:highlight w:val="white"/>
              </w:rPr>
              <w:t>&lt;/summary&gt;</w:t>
            </w:r>
          </w:p>
          <w:p w14:paraId="48B49D8B" w14:textId="065E25CA"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public</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void</w:t>
            </w:r>
            <w:r w:rsidRPr="00F44CB0">
              <w:rPr>
                <w:rFonts w:ascii="Consolas" w:eastAsia="Calibri" w:hAnsi="Consolas" w:cs="Consolas"/>
                <w:color w:val="000000"/>
                <w:sz w:val="20"/>
                <w:szCs w:val="20"/>
                <w:highlight w:val="white"/>
              </w:rPr>
              <w:t xml:space="preserve"> WaitOne()</w:t>
            </w:r>
          </w:p>
          <w:p w14:paraId="540CC678" w14:textId="3CF6BD05"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w:t>
            </w:r>
            <w:r w:rsidRPr="00F44CB0">
              <w:rPr>
                <w:rFonts w:ascii="Consolas" w:eastAsia="Calibri" w:hAnsi="Consolas" w:cs="Consolas"/>
                <w:color w:val="000000"/>
                <w:sz w:val="20"/>
                <w:szCs w:val="20"/>
                <w:highlight w:val="white"/>
              </w:rPr>
              <w:t>{</w:t>
            </w:r>
          </w:p>
          <w:p w14:paraId="0926D5CB" w14:textId="7B0D9B5C"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w:t>
            </w:r>
            <w:r w:rsidRPr="00F44CB0">
              <w:rPr>
                <w:rFonts w:ascii="Consolas" w:eastAsia="Calibri" w:hAnsi="Consolas" w:cs="Consolas"/>
                <w:color w:val="000000"/>
                <w:sz w:val="20"/>
                <w:szCs w:val="20"/>
                <w:highlight w:val="white"/>
              </w:rPr>
              <w:t>sem.WaitOne();</w:t>
            </w:r>
          </w:p>
          <w:p w14:paraId="31E48B50" w14:textId="5F6B3175"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w:t>
            </w:r>
            <w:r w:rsidRPr="00F44CB0">
              <w:rPr>
                <w:rFonts w:ascii="Consolas" w:eastAsia="Calibri" w:hAnsi="Consolas" w:cs="Consolas"/>
                <w:color w:val="000000"/>
                <w:sz w:val="20"/>
                <w:szCs w:val="20"/>
                <w:highlight w:val="white"/>
              </w:rPr>
              <w:t>}</w:t>
            </w:r>
          </w:p>
          <w:p w14:paraId="27C1493E" w14:textId="7777777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p>
          <w:p w14:paraId="3D238672" w14:textId="2E554D2A"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w:t>
            </w:r>
            <w:r w:rsidRPr="00F44CB0">
              <w:rPr>
                <w:rFonts w:ascii="Consolas" w:eastAsia="Calibri" w:hAnsi="Consolas" w:cs="Consolas"/>
                <w:color w:val="808080"/>
                <w:sz w:val="20"/>
                <w:szCs w:val="20"/>
                <w:highlight w:val="white"/>
              </w:rPr>
              <w:t>///</w:t>
            </w:r>
            <w:r w:rsidRPr="00F44CB0">
              <w:rPr>
                <w:rFonts w:ascii="Consolas" w:eastAsia="Calibri" w:hAnsi="Consolas" w:cs="Consolas"/>
                <w:color w:val="008000"/>
                <w:sz w:val="20"/>
                <w:szCs w:val="20"/>
                <w:highlight w:val="white"/>
              </w:rPr>
              <w:t xml:space="preserve"> </w:t>
            </w:r>
            <w:r w:rsidRPr="00F44CB0">
              <w:rPr>
                <w:rFonts w:ascii="Consolas" w:eastAsia="Calibri" w:hAnsi="Consolas" w:cs="Consolas"/>
                <w:color w:val="808080"/>
                <w:sz w:val="20"/>
                <w:szCs w:val="20"/>
                <w:highlight w:val="white"/>
              </w:rPr>
              <w:t>&lt;summary&gt;</w:t>
            </w:r>
          </w:p>
          <w:p w14:paraId="16E9A2BA" w14:textId="65C96E3C"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w:t>
            </w:r>
            <w:r w:rsidRPr="00F44CB0">
              <w:rPr>
                <w:rFonts w:ascii="Consolas" w:eastAsia="Calibri" w:hAnsi="Consolas" w:cs="Consolas"/>
                <w:color w:val="808080"/>
                <w:sz w:val="20"/>
                <w:szCs w:val="20"/>
                <w:highlight w:val="white"/>
              </w:rPr>
              <w:t>///</w:t>
            </w:r>
            <w:r w:rsidRPr="00F44CB0">
              <w:rPr>
                <w:rFonts w:ascii="Consolas" w:eastAsia="Calibri" w:hAnsi="Consolas" w:cs="Consolas"/>
                <w:color w:val="008000"/>
                <w:sz w:val="20"/>
                <w:szCs w:val="20"/>
                <w:highlight w:val="white"/>
              </w:rPr>
              <w:t xml:space="preserve"> Dequeue a request.</w:t>
            </w:r>
          </w:p>
          <w:p w14:paraId="1C146ED9" w14:textId="7B96E54F"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w:t>
            </w:r>
            <w:r w:rsidRPr="00F44CB0">
              <w:rPr>
                <w:rFonts w:ascii="Consolas" w:eastAsia="Calibri" w:hAnsi="Consolas" w:cs="Consolas"/>
                <w:color w:val="808080"/>
                <w:sz w:val="20"/>
                <w:szCs w:val="20"/>
                <w:highlight w:val="white"/>
              </w:rPr>
              <w:t>///</w:t>
            </w:r>
            <w:r w:rsidRPr="00F44CB0">
              <w:rPr>
                <w:rFonts w:ascii="Consolas" w:eastAsia="Calibri" w:hAnsi="Consolas" w:cs="Consolas"/>
                <w:color w:val="008000"/>
                <w:sz w:val="20"/>
                <w:szCs w:val="20"/>
                <w:highlight w:val="white"/>
              </w:rPr>
              <w:t xml:space="preserve"> </w:t>
            </w:r>
            <w:r w:rsidRPr="00F44CB0">
              <w:rPr>
                <w:rFonts w:ascii="Consolas" w:eastAsia="Calibri" w:hAnsi="Consolas" w:cs="Consolas"/>
                <w:color w:val="808080"/>
                <w:sz w:val="20"/>
                <w:szCs w:val="20"/>
                <w:highlight w:val="white"/>
              </w:rPr>
              <w:t>&lt;/summary&gt;</w:t>
            </w:r>
          </w:p>
          <w:p w14:paraId="56ED33ED" w14:textId="139EFF7E"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public</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bool</w:t>
            </w:r>
            <w:r w:rsidRPr="00F44CB0">
              <w:rPr>
                <w:rFonts w:ascii="Consolas" w:eastAsia="Calibri" w:hAnsi="Consolas" w:cs="Consolas"/>
                <w:color w:val="000000"/>
                <w:sz w:val="20"/>
                <w:szCs w:val="20"/>
                <w:highlight w:val="white"/>
              </w:rPr>
              <w:t xml:space="preserve"> TryDequeue(</w:t>
            </w:r>
            <w:r w:rsidRPr="00F44CB0">
              <w:rPr>
                <w:rFonts w:ascii="Consolas" w:eastAsia="Calibri" w:hAnsi="Consolas" w:cs="Consolas"/>
                <w:color w:val="0000FF"/>
                <w:sz w:val="20"/>
                <w:szCs w:val="20"/>
                <w:highlight w:val="white"/>
              </w:rPr>
              <w:t>out</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2B91AF"/>
                <w:sz w:val="20"/>
                <w:szCs w:val="20"/>
                <w:highlight w:val="white"/>
              </w:rPr>
              <w:t>HttpListenerContext</w:t>
            </w:r>
            <w:r w:rsidRPr="00F44CB0">
              <w:rPr>
                <w:rFonts w:ascii="Consolas" w:eastAsia="Calibri" w:hAnsi="Consolas" w:cs="Consolas"/>
                <w:color w:val="000000"/>
                <w:sz w:val="20"/>
                <w:szCs w:val="20"/>
                <w:highlight w:val="white"/>
              </w:rPr>
              <w:t xml:space="preserve"> context)</w:t>
            </w:r>
          </w:p>
          <w:p w14:paraId="64EDF4AB" w14:textId="55BC407E"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w:t>
            </w:r>
            <w:r w:rsidRPr="00F44CB0">
              <w:rPr>
                <w:rFonts w:ascii="Consolas" w:eastAsia="Calibri" w:hAnsi="Consolas" w:cs="Consolas"/>
                <w:color w:val="000000"/>
                <w:sz w:val="20"/>
                <w:szCs w:val="20"/>
                <w:highlight w:val="white"/>
              </w:rPr>
              <w:t>{</w:t>
            </w:r>
          </w:p>
          <w:p w14:paraId="17D041B4" w14:textId="1513177D"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return</w:t>
            </w:r>
            <w:r w:rsidRPr="00F44CB0">
              <w:rPr>
                <w:rFonts w:ascii="Consolas" w:eastAsia="Calibri" w:hAnsi="Consolas" w:cs="Consolas"/>
                <w:color w:val="000000"/>
                <w:sz w:val="20"/>
                <w:szCs w:val="20"/>
                <w:highlight w:val="white"/>
              </w:rPr>
              <w:t xml:space="preserve"> requests.TryDequeue(</w:t>
            </w:r>
            <w:r w:rsidRPr="00F44CB0">
              <w:rPr>
                <w:rFonts w:ascii="Consolas" w:eastAsia="Calibri" w:hAnsi="Consolas" w:cs="Consolas"/>
                <w:color w:val="0000FF"/>
                <w:sz w:val="20"/>
                <w:szCs w:val="20"/>
                <w:highlight w:val="white"/>
              </w:rPr>
              <w:t>out</w:t>
            </w:r>
            <w:r w:rsidRPr="00F44CB0">
              <w:rPr>
                <w:rFonts w:ascii="Consolas" w:eastAsia="Calibri" w:hAnsi="Consolas" w:cs="Consolas"/>
                <w:color w:val="000000"/>
                <w:sz w:val="20"/>
                <w:szCs w:val="20"/>
                <w:highlight w:val="white"/>
              </w:rPr>
              <w:t xml:space="preserve"> context);</w:t>
            </w:r>
          </w:p>
          <w:p w14:paraId="2B755A5A" w14:textId="1878D833"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 xml:space="preserve">  </w:t>
            </w:r>
            <w:r w:rsidRPr="00F44CB0">
              <w:rPr>
                <w:rFonts w:ascii="Consolas" w:eastAsia="Calibri" w:hAnsi="Consolas" w:cs="Consolas"/>
                <w:color w:val="000000"/>
                <w:sz w:val="20"/>
                <w:szCs w:val="20"/>
                <w:highlight w:val="white"/>
              </w:rPr>
              <w:t>}</w:t>
            </w:r>
          </w:p>
          <w:p w14:paraId="174F050E" w14:textId="19077B4A" w:rsidR="00557B4A" w:rsidRPr="00557B4A" w:rsidRDefault="00251C32" w:rsidP="00ED6457">
            <w:pPr>
              <w:autoSpaceDE w:val="0"/>
              <w:autoSpaceDN w:val="0"/>
              <w:adjustRightInd w:val="0"/>
              <w:spacing w:after="0" w:line="240" w:lineRule="auto"/>
              <w:rPr>
                <w:rFonts w:ascii="Consolas" w:eastAsia="Calibri" w:hAnsi="Consolas" w:cs="Consolas"/>
                <w:color w:val="000000"/>
                <w:sz w:val="15"/>
                <w:szCs w:val="15"/>
                <w:highlight w:val="white"/>
              </w:rPr>
            </w:pPr>
            <w:r w:rsidRPr="00F44CB0">
              <w:rPr>
                <w:rFonts w:ascii="Consolas" w:eastAsia="Calibri" w:hAnsi="Consolas" w:cs="Consolas"/>
                <w:color w:val="000000"/>
                <w:sz w:val="20"/>
                <w:szCs w:val="20"/>
                <w:highlight w:val="white"/>
              </w:rPr>
              <w:t>}</w:t>
            </w:r>
          </w:p>
        </w:tc>
      </w:tr>
    </w:tbl>
    <w:p w14:paraId="158C7F24" w14:textId="77777777" w:rsidR="00557B4A" w:rsidRDefault="00557B4A" w:rsidP="000516A6">
      <w:pPr>
        <w:pStyle w:val="Body"/>
        <w:tabs>
          <w:tab w:val="left" w:pos="0"/>
        </w:tabs>
      </w:pPr>
    </w:p>
    <w:p w14:paraId="4F118CEA" w14:textId="1693B793" w:rsidR="00251C32" w:rsidRDefault="00251C32" w:rsidP="000516A6">
      <w:pPr>
        <w:pStyle w:val="Body"/>
        <w:tabs>
          <w:tab w:val="left" w:pos="0"/>
        </w:tabs>
      </w:pPr>
      <w:r>
        <w:t>Our handler, instead of processing the request immediately, queues the request and returns.  A separate thread dequeues the request and assigns it, round-robin, to a worker thread:</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557B4A" w:rsidRPr="009045E5" w14:paraId="1B86F91D" w14:textId="77777777" w:rsidTr="00ED6457">
        <w:tc>
          <w:tcPr>
            <w:tcW w:w="9576" w:type="dxa"/>
            <w:shd w:val="clear" w:color="auto" w:fill="F0F0F0"/>
          </w:tcPr>
          <w:p w14:paraId="3F3EF08D" w14:textId="7777777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bookmarkStart w:id="41" w:name="OLE_LINK21"/>
            <w:bookmarkStart w:id="42" w:name="OLE_LINK22"/>
            <w:bookmarkStart w:id="43" w:name="OLE_LINK23"/>
            <w:bookmarkStart w:id="44" w:name="OLE_LINK24"/>
            <w:bookmarkStart w:id="45" w:name="OLE_LINK25"/>
            <w:bookmarkStart w:id="46" w:name="OLE_LINK26"/>
            <w:bookmarkStart w:id="47" w:name="OLE_LINK27"/>
            <w:r w:rsidRPr="00F44CB0">
              <w:rPr>
                <w:rFonts w:ascii="Consolas" w:eastAsia="Calibri" w:hAnsi="Consolas" w:cs="Consolas"/>
                <w:color w:val="0000FF"/>
                <w:sz w:val="20"/>
                <w:szCs w:val="20"/>
                <w:highlight w:val="white"/>
              </w:rPr>
              <w:t>public</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class</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2B91AF"/>
                <w:sz w:val="20"/>
                <w:szCs w:val="20"/>
                <w:highlight w:val="white"/>
              </w:rPr>
              <w:t>SingleThreadedQueueingHandler</w:t>
            </w:r>
            <w:r w:rsidRPr="00F44CB0">
              <w:rPr>
                <w:rFonts w:ascii="Consolas" w:eastAsia="Calibri" w:hAnsi="Consolas" w:cs="Consolas"/>
                <w:color w:val="000000"/>
                <w:sz w:val="20"/>
                <w:szCs w:val="20"/>
                <w:highlight w:val="white"/>
              </w:rPr>
              <w:t xml:space="preserve"> : </w:t>
            </w:r>
            <w:r w:rsidRPr="00F44CB0">
              <w:rPr>
                <w:rFonts w:ascii="Consolas" w:eastAsia="Calibri" w:hAnsi="Consolas" w:cs="Consolas"/>
                <w:color w:val="2B91AF"/>
                <w:sz w:val="20"/>
                <w:szCs w:val="20"/>
                <w:highlight w:val="white"/>
              </w:rPr>
              <w:t>CommonHandler</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2B91AF"/>
                <w:sz w:val="20"/>
                <w:szCs w:val="20"/>
                <w:highlight w:val="white"/>
              </w:rPr>
              <w:t>IRequestHandler</w:t>
            </w:r>
          </w:p>
          <w:p w14:paraId="6C9F3061" w14:textId="7777777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w:t>
            </w:r>
          </w:p>
          <w:p w14:paraId="320FED4E" w14:textId="7535D809"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protected</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2B91AF"/>
                <w:sz w:val="20"/>
                <w:szCs w:val="20"/>
                <w:highlight w:val="white"/>
              </w:rPr>
              <w:t>ConcurrentQueue</w:t>
            </w:r>
            <w:r w:rsidRPr="00F44CB0">
              <w:rPr>
                <w:rFonts w:ascii="Consolas" w:eastAsia="Calibri" w:hAnsi="Consolas" w:cs="Consolas"/>
                <w:color w:val="000000"/>
                <w:sz w:val="20"/>
                <w:szCs w:val="20"/>
                <w:highlight w:val="white"/>
              </w:rPr>
              <w:t>&lt;</w:t>
            </w:r>
            <w:r w:rsidRPr="00F44CB0">
              <w:rPr>
                <w:rFonts w:ascii="Consolas" w:eastAsia="Calibri" w:hAnsi="Consolas" w:cs="Consolas"/>
                <w:color w:val="2B91AF"/>
                <w:sz w:val="20"/>
                <w:szCs w:val="20"/>
                <w:highlight w:val="white"/>
              </w:rPr>
              <w:t>HttpListenerContext</w:t>
            </w:r>
            <w:r w:rsidRPr="00F44CB0">
              <w:rPr>
                <w:rFonts w:ascii="Consolas" w:eastAsia="Calibri" w:hAnsi="Consolas" w:cs="Consolas"/>
                <w:color w:val="000000"/>
                <w:sz w:val="20"/>
                <w:szCs w:val="20"/>
                <w:highlight w:val="white"/>
              </w:rPr>
              <w:t>&gt; requests;</w:t>
            </w:r>
          </w:p>
          <w:p w14:paraId="280F8AC0" w14:textId="21706013"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protected</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2B91AF"/>
                <w:sz w:val="20"/>
                <w:szCs w:val="20"/>
                <w:highlight w:val="white"/>
              </w:rPr>
              <w:t>Semaphore</w:t>
            </w:r>
            <w:r w:rsidRPr="00F44CB0">
              <w:rPr>
                <w:rFonts w:ascii="Consolas" w:eastAsia="Calibri" w:hAnsi="Consolas" w:cs="Consolas"/>
                <w:color w:val="000000"/>
                <w:sz w:val="20"/>
                <w:szCs w:val="20"/>
                <w:highlight w:val="white"/>
              </w:rPr>
              <w:t xml:space="preserve"> semQueue;</w:t>
            </w:r>
          </w:p>
          <w:p w14:paraId="774AB12D" w14:textId="6F227C8F"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protected</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2B91AF"/>
                <w:sz w:val="20"/>
                <w:szCs w:val="20"/>
                <w:highlight w:val="white"/>
              </w:rPr>
              <w:t>List</w:t>
            </w:r>
            <w:r w:rsidRPr="00F44CB0">
              <w:rPr>
                <w:rFonts w:ascii="Consolas" w:eastAsia="Calibri" w:hAnsi="Consolas" w:cs="Consolas"/>
                <w:color w:val="000000"/>
                <w:sz w:val="20"/>
                <w:szCs w:val="20"/>
                <w:highlight w:val="white"/>
              </w:rPr>
              <w:t>&lt;</w:t>
            </w:r>
            <w:r w:rsidRPr="00F44CB0">
              <w:rPr>
                <w:rFonts w:ascii="Consolas" w:eastAsia="Calibri" w:hAnsi="Consolas" w:cs="Consolas"/>
                <w:color w:val="2B91AF"/>
                <w:sz w:val="20"/>
                <w:szCs w:val="20"/>
                <w:highlight w:val="white"/>
              </w:rPr>
              <w:t>ThreadSemaphore</w:t>
            </w:r>
            <w:r w:rsidRPr="00F44CB0">
              <w:rPr>
                <w:rFonts w:ascii="Consolas" w:eastAsia="Calibri" w:hAnsi="Consolas" w:cs="Consolas"/>
                <w:color w:val="000000"/>
                <w:sz w:val="20"/>
                <w:szCs w:val="20"/>
                <w:highlight w:val="white"/>
              </w:rPr>
              <w:t>&gt; threadPool;</w:t>
            </w:r>
          </w:p>
          <w:p w14:paraId="077C0BDA" w14:textId="6FA09B00"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protected</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const</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int</w:t>
            </w:r>
            <w:r w:rsidRPr="00F44CB0">
              <w:rPr>
                <w:rFonts w:ascii="Consolas" w:eastAsia="Calibri" w:hAnsi="Consolas" w:cs="Consolas"/>
                <w:color w:val="000000"/>
                <w:sz w:val="20"/>
                <w:szCs w:val="20"/>
                <w:highlight w:val="white"/>
              </w:rPr>
              <w:t xml:space="preserve"> MAX_WORKER_THREADS = 20;</w:t>
            </w:r>
          </w:p>
          <w:p w14:paraId="3CDF7174" w14:textId="7777777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p>
          <w:p w14:paraId="63103F03" w14:textId="7F673DD1"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public</w:t>
            </w:r>
            <w:r w:rsidRPr="00F44CB0">
              <w:rPr>
                <w:rFonts w:ascii="Consolas" w:eastAsia="Calibri" w:hAnsi="Consolas" w:cs="Consolas"/>
                <w:color w:val="000000"/>
                <w:sz w:val="20"/>
                <w:szCs w:val="20"/>
                <w:highlight w:val="white"/>
              </w:rPr>
              <w:t xml:space="preserve"> SingleThreadedQueueingHandler()</w:t>
            </w:r>
          </w:p>
          <w:p w14:paraId="014E480F" w14:textId="24C2FD6D"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w:t>
            </w:r>
          </w:p>
          <w:p w14:paraId="332F257E" w14:textId="6780FAC3"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bookmarkStart w:id="48" w:name="OLE_LINK28"/>
            <w:bookmarkStart w:id="49" w:name="OLE_LINK29"/>
            <w:bookmarkStart w:id="50" w:name="OLE_LINK30"/>
            <w:bookmarkStart w:id="51" w:name="OLE_LINK31"/>
            <w:bookmarkStart w:id="52" w:name="OLE_LINK32"/>
            <w:bookmarkStart w:id="53" w:name="OLE_LINK33"/>
            <w:r w:rsidRPr="00F44CB0">
              <w:rPr>
                <w:rFonts w:ascii="Consolas" w:eastAsia="Calibri" w:hAnsi="Consolas" w:cs="Consolas"/>
                <w:color w:val="000000"/>
                <w:sz w:val="20"/>
                <w:szCs w:val="20"/>
                <w:highlight w:val="white"/>
              </w:rPr>
              <w:t xml:space="preserve">    </w:t>
            </w:r>
            <w:bookmarkEnd w:id="48"/>
            <w:bookmarkEnd w:id="49"/>
            <w:bookmarkEnd w:id="50"/>
            <w:bookmarkEnd w:id="51"/>
            <w:bookmarkEnd w:id="52"/>
            <w:bookmarkEnd w:id="53"/>
            <w:r w:rsidRPr="00F44CB0">
              <w:rPr>
                <w:rFonts w:ascii="Consolas" w:eastAsia="Calibri" w:hAnsi="Consolas" w:cs="Consolas"/>
                <w:color w:val="000000"/>
                <w:sz w:val="20"/>
                <w:szCs w:val="20"/>
                <w:highlight w:val="white"/>
              </w:rPr>
              <w:t xml:space="preserve">threadPool = </w:t>
            </w:r>
            <w:r w:rsidRPr="00F44CB0">
              <w:rPr>
                <w:rFonts w:ascii="Consolas" w:eastAsia="Calibri" w:hAnsi="Consolas" w:cs="Consolas"/>
                <w:color w:val="0000FF"/>
                <w:sz w:val="20"/>
                <w:szCs w:val="20"/>
                <w:highlight w:val="white"/>
              </w:rPr>
              <w:t>new</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2B91AF"/>
                <w:sz w:val="20"/>
                <w:szCs w:val="20"/>
                <w:highlight w:val="white"/>
              </w:rPr>
              <w:t>List</w:t>
            </w:r>
            <w:r w:rsidRPr="00F44CB0">
              <w:rPr>
                <w:rFonts w:ascii="Consolas" w:eastAsia="Calibri" w:hAnsi="Consolas" w:cs="Consolas"/>
                <w:color w:val="000000"/>
                <w:sz w:val="20"/>
                <w:szCs w:val="20"/>
                <w:highlight w:val="white"/>
              </w:rPr>
              <w:t>&lt;</w:t>
            </w:r>
            <w:r w:rsidRPr="00F44CB0">
              <w:rPr>
                <w:rFonts w:ascii="Consolas" w:eastAsia="Calibri" w:hAnsi="Consolas" w:cs="Consolas"/>
                <w:color w:val="2B91AF"/>
                <w:sz w:val="20"/>
                <w:szCs w:val="20"/>
                <w:highlight w:val="white"/>
              </w:rPr>
              <w:t>ThreadSemaphore</w:t>
            </w:r>
            <w:r w:rsidRPr="00F44CB0">
              <w:rPr>
                <w:rFonts w:ascii="Consolas" w:eastAsia="Calibri" w:hAnsi="Consolas" w:cs="Consolas"/>
                <w:color w:val="000000"/>
                <w:sz w:val="20"/>
                <w:szCs w:val="20"/>
                <w:highlight w:val="white"/>
              </w:rPr>
              <w:t>&gt;();</w:t>
            </w:r>
          </w:p>
          <w:p w14:paraId="32BE1589" w14:textId="5A210592"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requests = </w:t>
            </w:r>
            <w:r w:rsidRPr="00F44CB0">
              <w:rPr>
                <w:rFonts w:ascii="Consolas" w:eastAsia="Calibri" w:hAnsi="Consolas" w:cs="Consolas"/>
                <w:color w:val="0000FF"/>
                <w:sz w:val="20"/>
                <w:szCs w:val="20"/>
                <w:highlight w:val="white"/>
              </w:rPr>
              <w:t>new</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2B91AF"/>
                <w:sz w:val="20"/>
                <w:szCs w:val="20"/>
                <w:highlight w:val="white"/>
              </w:rPr>
              <w:t>ConcurrentQueue</w:t>
            </w:r>
            <w:r w:rsidRPr="00F44CB0">
              <w:rPr>
                <w:rFonts w:ascii="Consolas" w:eastAsia="Calibri" w:hAnsi="Consolas" w:cs="Consolas"/>
                <w:color w:val="000000"/>
                <w:sz w:val="20"/>
                <w:szCs w:val="20"/>
                <w:highlight w:val="white"/>
              </w:rPr>
              <w:t>&lt;</w:t>
            </w:r>
            <w:r w:rsidRPr="00F44CB0">
              <w:rPr>
                <w:rFonts w:ascii="Consolas" w:eastAsia="Calibri" w:hAnsi="Consolas" w:cs="Consolas"/>
                <w:color w:val="2B91AF"/>
                <w:sz w:val="20"/>
                <w:szCs w:val="20"/>
                <w:highlight w:val="white"/>
              </w:rPr>
              <w:t>HttpListenerContext</w:t>
            </w:r>
            <w:r w:rsidRPr="00F44CB0">
              <w:rPr>
                <w:rFonts w:ascii="Consolas" w:eastAsia="Calibri" w:hAnsi="Consolas" w:cs="Consolas"/>
                <w:color w:val="000000"/>
                <w:sz w:val="20"/>
                <w:szCs w:val="20"/>
                <w:highlight w:val="white"/>
              </w:rPr>
              <w:t>&gt;();</w:t>
            </w:r>
          </w:p>
          <w:p w14:paraId="414D080B" w14:textId="0C28E09E"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lastRenderedPageBreak/>
              <w:t xml:space="preserve">    semQueue = </w:t>
            </w:r>
            <w:r w:rsidRPr="00F44CB0">
              <w:rPr>
                <w:rFonts w:ascii="Consolas" w:eastAsia="Calibri" w:hAnsi="Consolas" w:cs="Consolas"/>
                <w:color w:val="0000FF"/>
                <w:sz w:val="20"/>
                <w:szCs w:val="20"/>
                <w:highlight w:val="white"/>
              </w:rPr>
              <w:t>new</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2B91AF"/>
                <w:sz w:val="20"/>
                <w:szCs w:val="20"/>
                <w:highlight w:val="white"/>
              </w:rPr>
              <w:t>Semaphore</w:t>
            </w:r>
            <w:r w:rsidRPr="00F44CB0">
              <w:rPr>
                <w:rFonts w:ascii="Consolas" w:eastAsia="Calibri" w:hAnsi="Consolas" w:cs="Consolas"/>
                <w:color w:val="000000"/>
                <w:sz w:val="20"/>
                <w:szCs w:val="20"/>
                <w:highlight w:val="white"/>
              </w:rPr>
              <w:t xml:space="preserve">(0, </w:t>
            </w:r>
            <w:r w:rsidRPr="00F44CB0">
              <w:rPr>
                <w:rFonts w:ascii="Consolas" w:eastAsia="Calibri" w:hAnsi="Consolas" w:cs="Consolas"/>
                <w:color w:val="2B91AF"/>
                <w:sz w:val="20"/>
                <w:szCs w:val="20"/>
                <w:highlight w:val="white"/>
              </w:rPr>
              <w:t>Int32</w:t>
            </w:r>
            <w:r w:rsidRPr="00F44CB0">
              <w:rPr>
                <w:rFonts w:ascii="Consolas" w:eastAsia="Calibri" w:hAnsi="Consolas" w:cs="Consolas"/>
                <w:color w:val="000000"/>
                <w:sz w:val="20"/>
                <w:szCs w:val="20"/>
                <w:highlight w:val="white"/>
              </w:rPr>
              <w:t>.MaxValue);</w:t>
            </w:r>
          </w:p>
          <w:p w14:paraId="433A52F8" w14:textId="173DB7E3"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StartThreads();</w:t>
            </w:r>
          </w:p>
          <w:p w14:paraId="2F8DC278" w14:textId="437CA7AF"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MonitorQueue();</w:t>
            </w:r>
          </w:p>
          <w:p w14:paraId="6C6A4F48" w14:textId="2039AB75"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w:t>
            </w:r>
          </w:p>
          <w:p w14:paraId="45706741" w14:textId="7777777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p>
          <w:p w14:paraId="04360A40" w14:textId="63A5D5AD"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protected</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void</w:t>
            </w:r>
            <w:r w:rsidRPr="00F44CB0">
              <w:rPr>
                <w:rFonts w:ascii="Consolas" w:eastAsia="Calibri" w:hAnsi="Consolas" w:cs="Consolas"/>
                <w:color w:val="000000"/>
                <w:sz w:val="20"/>
                <w:szCs w:val="20"/>
                <w:highlight w:val="white"/>
              </w:rPr>
              <w:t xml:space="preserve"> MonitorQueue()</w:t>
            </w:r>
          </w:p>
          <w:p w14:paraId="2833E05D" w14:textId="6C034368"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w:t>
            </w:r>
          </w:p>
          <w:p w14:paraId="69332294" w14:textId="0ACEA196"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2B91AF"/>
                <w:sz w:val="20"/>
                <w:szCs w:val="20"/>
                <w:highlight w:val="white"/>
              </w:rPr>
              <w:t>Task</w:t>
            </w:r>
            <w:r w:rsidRPr="00F44CB0">
              <w:rPr>
                <w:rFonts w:ascii="Consolas" w:eastAsia="Calibri" w:hAnsi="Consolas" w:cs="Consolas"/>
                <w:color w:val="000000"/>
                <w:sz w:val="20"/>
                <w:szCs w:val="20"/>
                <w:highlight w:val="white"/>
              </w:rPr>
              <w:t>.Run(() =&gt;</w:t>
            </w:r>
          </w:p>
          <w:p w14:paraId="69C27CF4" w14:textId="57FA3B2E"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w:t>
            </w:r>
          </w:p>
          <w:p w14:paraId="654079C6" w14:textId="39EA7E5A"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bookmarkStart w:id="54" w:name="OLE_LINK34"/>
            <w:bookmarkStart w:id="55" w:name="OLE_LINK35"/>
            <w:bookmarkStart w:id="56" w:name="OLE_LINK36"/>
            <w:bookmarkStart w:id="57" w:name="OLE_LINK37"/>
            <w:bookmarkStart w:id="58" w:name="OLE_LINK38"/>
            <w:bookmarkStart w:id="59" w:name="OLE_LINK39"/>
            <w:bookmarkStart w:id="60" w:name="OLE_LINK40"/>
            <w:bookmarkStart w:id="61" w:name="OLE_LINK41"/>
            <w:bookmarkStart w:id="62" w:name="OLE_LINK42"/>
            <w:r w:rsidRPr="00F44CB0">
              <w:rPr>
                <w:rFonts w:ascii="Consolas" w:eastAsia="Calibri" w:hAnsi="Consolas" w:cs="Consolas"/>
                <w:color w:val="000000"/>
                <w:sz w:val="20"/>
                <w:szCs w:val="20"/>
                <w:highlight w:val="white"/>
              </w:rPr>
              <w:t xml:space="preserve">      </w:t>
            </w:r>
            <w:bookmarkEnd w:id="54"/>
            <w:bookmarkEnd w:id="55"/>
            <w:bookmarkEnd w:id="56"/>
            <w:bookmarkEnd w:id="57"/>
            <w:bookmarkEnd w:id="58"/>
            <w:bookmarkEnd w:id="59"/>
            <w:bookmarkEnd w:id="60"/>
            <w:bookmarkEnd w:id="61"/>
            <w:bookmarkEnd w:id="62"/>
            <w:r w:rsidRPr="00F44CB0">
              <w:rPr>
                <w:rFonts w:ascii="Consolas" w:eastAsia="Calibri" w:hAnsi="Consolas" w:cs="Consolas"/>
                <w:color w:val="0000FF"/>
                <w:sz w:val="20"/>
                <w:szCs w:val="20"/>
                <w:highlight w:val="white"/>
              </w:rPr>
              <w:t>int</w:t>
            </w:r>
            <w:r w:rsidRPr="00F44CB0">
              <w:rPr>
                <w:rFonts w:ascii="Consolas" w:eastAsia="Calibri" w:hAnsi="Consolas" w:cs="Consolas"/>
                <w:color w:val="000000"/>
                <w:sz w:val="20"/>
                <w:szCs w:val="20"/>
                <w:highlight w:val="white"/>
              </w:rPr>
              <w:t xml:space="preserve"> threadIdx = 0;</w:t>
            </w:r>
          </w:p>
          <w:p w14:paraId="758C98AA" w14:textId="7777777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p>
          <w:p w14:paraId="2DC995A3" w14:textId="489255F5"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8000"/>
                <w:sz w:val="20"/>
                <w:szCs w:val="20"/>
                <w:highlight w:val="white"/>
              </w:rPr>
              <w:t>// Forever...</w:t>
            </w:r>
          </w:p>
          <w:p w14:paraId="297E6D00" w14:textId="089B3D0D"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while</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true</w:t>
            </w:r>
            <w:r w:rsidRPr="00F44CB0">
              <w:rPr>
                <w:rFonts w:ascii="Consolas" w:eastAsia="Calibri" w:hAnsi="Consolas" w:cs="Consolas"/>
                <w:color w:val="000000"/>
                <w:sz w:val="20"/>
                <w:szCs w:val="20"/>
                <w:highlight w:val="white"/>
              </w:rPr>
              <w:t>)</w:t>
            </w:r>
          </w:p>
          <w:p w14:paraId="72286A38" w14:textId="4681E228"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w:t>
            </w:r>
          </w:p>
          <w:p w14:paraId="137FE2A7" w14:textId="7A733BB5"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8000"/>
                <w:sz w:val="20"/>
                <w:szCs w:val="20"/>
                <w:highlight w:val="white"/>
              </w:rPr>
              <w:t>// Wait until we have received a context.</w:t>
            </w:r>
          </w:p>
          <w:p w14:paraId="2C26E155" w14:textId="2E3D7A86"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semQueue.WaitOne();</w:t>
            </w:r>
          </w:p>
          <w:p w14:paraId="6A9F4A5A" w14:textId="7695202F"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2B91AF"/>
                <w:sz w:val="20"/>
                <w:szCs w:val="20"/>
                <w:highlight w:val="white"/>
              </w:rPr>
              <w:t>HttpListenerContext</w:t>
            </w:r>
            <w:r w:rsidRPr="00F44CB0">
              <w:rPr>
                <w:rFonts w:ascii="Consolas" w:eastAsia="Calibri" w:hAnsi="Consolas" w:cs="Consolas"/>
                <w:color w:val="000000"/>
                <w:sz w:val="20"/>
                <w:szCs w:val="20"/>
                <w:highlight w:val="white"/>
              </w:rPr>
              <w:t xml:space="preserve"> context;</w:t>
            </w:r>
          </w:p>
          <w:p w14:paraId="7BF43BAE" w14:textId="7777777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p>
          <w:p w14:paraId="63A26C02" w14:textId="3426E43C"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if</w:t>
            </w:r>
            <w:r w:rsidRPr="00F44CB0">
              <w:rPr>
                <w:rFonts w:ascii="Consolas" w:eastAsia="Calibri" w:hAnsi="Consolas" w:cs="Consolas"/>
                <w:color w:val="000000"/>
                <w:sz w:val="20"/>
                <w:szCs w:val="20"/>
                <w:highlight w:val="white"/>
              </w:rPr>
              <w:t xml:space="preserve"> (requests.TryDequeue(</w:t>
            </w:r>
            <w:r w:rsidRPr="00F44CB0">
              <w:rPr>
                <w:rFonts w:ascii="Consolas" w:eastAsia="Calibri" w:hAnsi="Consolas" w:cs="Consolas"/>
                <w:color w:val="0000FF"/>
                <w:sz w:val="20"/>
                <w:szCs w:val="20"/>
                <w:highlight w:val="white"/>
              </w:rPr>
              <w:t>out</w:t>
            </w:r>
            <w:r w:rsidRPr="00F44CB0">
              <w:rPr>
                <w:rFonts w:ascii="Consolas" w:eastAsia="Calibri" w:hAnsi="Consolas" w:cs="Consolas"/>
                <w:color w:val="000000"/>
                <w:sz w:val="20"/>
                <w:szCs w:val="20"/>
                <w:highlight w:val="white"/>
              </w:rPr>
              <w:t xml:space="preserve"> context))</w:t>
            </w:r>
          </w:p>
          <w:p w14:paraId="691674D9" w14:textId="50D29A6F"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w:t>
            </w:r>
          </w:p>
          <w:p w14:paraId="1D8D86CB" w14:textId="7B9915EF"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bookmarkStart w:id="63" w:name="OLE_LINK43"/>
            <w:bookmarkStart w:id="64" w:name="OLE_LINK44"/>
            <w:bookmarkStart w:id="65" w:name="OLE_LINK45"/>
            <w:bookmarkStart w:id="66" w:name="OLE_LINK46"/>
            <w:bookmarkStart w:id="67" w:name="OLE_LINK47"/>
            <w:r w:rsidRPr="00F44CB0">
              <w:rPr>
                <w:rFonts w:ascii="Consolas" w:eastAsia="Calibri" w:hAnsi="Consolas" w:cs="Consolas"/>
                <w:color w:val="000000"/>
                <w:sz w:val="20"/>
                <w:szCs w:val="20"/>
                <w:highlight w:val="white"/>
              </w:rPr>
              <w:t xml:space="preserve">          </w:t>
            </w:r>
            <w:bookmarkEnd w:id="63"/>
            <w:bookmarkEnd w:id="64"/>
            <w:bookmarkEnd w:id="65"/>
            <w:bookmarkEnd w:id="66"/>
            <w:bookmarkEnd w:id="67"/>
            <w:r w:rsidRPr="00F44CB0">
              <w:rPr>
                <w:rFonts w:ascii="Consolas" w:eastAsia="Calibri" w:hAnsi="Consolas" w:cs="Consolas"/>
                <w:color w:val="008000"/>
                <w:sz w:val="20"/>
                <w:szCs w:val="20"/>
                <w:highlight w:val="white"/>
              </w:rPr>
              <w:t>// In a round-robin manner, queue up the request on the current</w:t>
            </w:r>
          </w:p>
          <w:p w14:paraId="5978EB0B" w14:textId="2D1E0425"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8000"/>
                <w:sz w:val="20"/>
                <w:szCs w:val="20"/>
                <w:highlight w:val="white"/>
              </w:rPr>
              <w:t>// thread index then increment the index.</w:t>
            </w:r>
          </w:p>
          <w:p w14:paraId="0EDDE1E9" w14:textId="1B01120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threadPool[threadIdx].Enqueue(context);</w:t>
            </w:r>
          </w:p>
          <w:p w14:paraId="7130641C" w14:textId="330384A4"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threadIdx = (threadIdx + 1) % MAX_WORKER_THREADS;</w:t>
            </w:r>
          </w:p>
          <w:p w14:paraId="687D766A" w14:textId="6D4C8615"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w:t>
            </w:r>
          </w:p>
          <w:p w14:paraId="30349E3F" w14:textId="2BC0BF3A"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w:t>
            </w:r>
          </w:p>
          <w:p w14:paraId="6DA79347" w14:textId="1C74E79E"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w:t>
            </w:r>
          </w:p>
          <w:p w14:paraId="50C9F411" w14:textId="60049EFF"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 xml:space="preserve">  }</w:t>
            </w:r>
          </w:p>
          <w:p w14:paraId="6EA511F4" w14:textId="7777777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p>
          <w:p w14:paraId="4DAEBF6A" w14:textId="2C54981F"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8000"/>
                <w:sz w:val="20"/>
                <w:szCs w:val="20"/>
                <w:highlight w:val="white"/>
              </w:rPr>
              <w:t xml:space="preserve"> </w:t>
            </w:r>
            <w:r w:rsidRPr="00F44CB0">
              <w:rPr>
                <w:rFonts w:ascii="Consolas" w:eastAsia="Calibri" w:hAnsi="Consolas" w:cs="Consolas"/>
                <w:color w:val="808080"/>
                <w:sz w:val="20"/>
                <w:szCs w:val="20"/>
                <w:highlight w:val="white"/>
              </w:rPr>
              <w:t>&lt;summary&gt;</w:t>
            </w:r>
          </w:p>
          <w:p w14:paraId="43F2366D" w14:textId="445C9DED"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8000"/>
                <w:sz w:val="20"/>
                <w:szCs w:val="20"/>
                <w:highlight w:val="white"/>
              </w:rPr>
              <w:t xml:space="preserve"> Enqueue the received context rather than processing it.</w:t>
            </w:r>
          </w:p>
          <w:p w14:paraId="3E1EC32C" w14:textId="30235D92"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bookmarkStart w:id="68" w:name="OLE_LINK48"/>
            <w:bookmarkStart w:id="69" w:name="OLE_LINK49"/>
            <w:bookmarkStart w:id="70" w:name="OLE_LINK50"/>
            <w:bookmarkStart w:id="71" w:name="OLE_LINK51"/>
            <w:bookmarkStart w:id="72" w:name="OLE_LINK52"/>
            <w:bookmarkStart w:id="73" w:name="OLE_LINK53"/>
            <w:bookmarkStart w:id="74" w:name="OLE_LINK54"/>
            <w:bookmarkStart w:id="75" w:name="OLE_LINK55"/>
            <w:bookmarkStart w:id="76" w:name="OLE_LINK56"/>
            <w:bookmarkStart w:id="77" w:name="OLE_LINK57"/>
            <w:bookmarkStart w:id="78" w:name="OLE_LINK58"/>
            <w:bookmarkStart w:id="79" w:name="OLE_LINK59"/>
            <w:bookmarkStart w:id="80" w:name="OLE_LINK60"/>
            <w:bookmarkStart w:id="81" w:name="OLE_LINK61"/>
            <w:bookmarkStart w:id="82" w:name="OLE_LINK62"/>
            <w:bookmarkStart w:id="83" w:name="OLE_LINK63"/>
            <w:bookmarkStart w:id="84" w:name="OLE_LINK64"/>
            <w:bookmarkStart w:id="85" w:name="OLE_LINK65"/>
            <w:bookmarkStart w:id="86" w:name="OLE_LINK66"/>
            <w:bookmarkStart w:id="87" w:name="OLE_LINK67"/>
            <w:bookmarkStart w:id="88" w:name="OLE_LINK68"/>
            <w:bookmarkStart w:id="89" w:name="OLE_LINK69"/>
            <w:bookmarkStart w:id="90" w:name="OLE_LINK70"/>
            <w:bookmarkStart w:id="91" w:name="OLE_LINK71"/>
            <w:bookmarkStart w:id="92" w:name="OLE_LINK72"/>
            <w:bookmarkStart w:id="93" w:name="OLE_LINK73"/>
            <w:bookmarkStart w:id="94" w:name="OLE_LINK74"/>
            <w:bookmarkStart w:id="95" w:name="OLE_LINK75"/>
            <w:bookmarkStart w:id="96" w:name="OLE_LINK76"/>
            <w:r w:rsidRPr="00F44CB0">
              <w:rPr>
                <w:rFonts w:ascii="Consolas" w:eastAsia="Calibri" w:hAnsi="Consolas" w:cs="Consolas"/>
                <w:color w:val="808080"/>
                <w:sz w:val="20"/>
                <w:szCs w:val="20"/>
                <w:highlight w:val="white"/>
              </w:rPr>
              <w:t xml:space="preserve">  </w:t>
            </w:r>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r w:rsidRPr="00F44CB0">
              <w:rPr>
                <w:rFonts w:ascii="Consolas" w:eastAsia="Calibri" w:hAnsi="Consolas" w:cs="Consolas"/>
                <w:color w:val="808080"/>
                <w:sz w:val="20"/>
                <w:szCs w:val="20"/>
                <w:highlight w:val="white"/>
              </w:rPr>
              <w:t>///</w:t>
            </w:r>
            <w:r w:rsidRPr="00F44CB0">
              <w:rPr>
                <w:rFonts w:ascii="Consolas" w:eastAsia="Calibri" w:hAnsi="Consolas" w:cs="Consolas"/>
                <w:color w:val="008000"/>
                <w:sz w:val="20"/>
                <w:szCs w:val="20"/>
                <w:highlight w:val="white"/>
              </w:rPr>
              <w:t xml:space="preserve"> </w:t>
            </w:r>
            <w:r w:rsidRPr="00F44CB0">
              <w:rPr>
                <w:rFonts w:ascii="Consolas" w:eastAsia="Calibri" w:hAnsi="Consolas" w:cs="Consolas"/>
                <w:color w:val="808080"/>
                <w:sz w:val="20"/>
                <w:szCs w:val="20"/>
                <w:highlight w:val="white"/>
              </w:rPr>
              <w:t>&lt;/summary&gt;</w:t>
            </w:r>
          </w:p>
          <w:p w14:paraId="3D324514" w14:textId="3CE8BE6D"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00FF"/>
                <w:sz w:val="20"/>
                <w:szCs w:val="20"/>
                <w:highlight w:val="white"/>
              </w:rPr>
              <w:t>public</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void</w:t>
            </w:r>
            <w:r w:rsidRPr="00F44CB0">
              <w:rPr>
                <w:rFonts w:ascii="Consolas" w:eastAsia="Calibri" w:hAnsi="Consolas" w:cs="Consolas"/>
                <w:color w:val="000000"/>
                <w:sz w:val="20"/>
                <w:szCs w:val="20"/>
                <w:highlight w:val="white"/>
              </w:rPr>
              <w:t xml:space="preserve"> Process(</w:t>
            </w:r>
            <w:r w:rsidRPr="00F44CB0">
              <w:rPr>
                <w:rFonts w:ascii="Consolas" w:eastAsia="Calibri" w:hAnsi="Consolas" w:cs="Consolas"/>
                <w:color w:val="2B91AF"/>
                <w:sz w:val="20"/>
                <w:szCs w:val="20"/>
                <w:highlight w:val="white"/>
              </w:rPr>
              <w:t>HttpListenerContext</w:t>
            </w:r>
            <w:r w:rsidRPr="00F44CB0">
              <w:rPr>
                <w:rFonts w:ascii="Consolas" w:eastAsia="Calibri" w:hAnsi="Consolas" w:cs="Consolas"/>
                <w:color w:val="000000"/>
                <w:sz w:val="20"/>
                <w:szCs w:val="20"/>
                <w:highlight w:val="white"/>
              </w:rPr>
              <w:t xml:space="preserve"> context)</w:t>
            </w:r>
          </w:p>
          <w:p w14:paraId="4C90DECA" w14:textId="47DE3CDB"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0000"/>
                <w:sz w:val="20"/>
                <w:szCs w:val="20"/>
                <w:highlight w:val="white"/>
              </w:rPr>
              <w:t>{</w:t>
            </w:r>
          </w:p>
          <w:p w14:paraId="6CBFD302" w14:textId="36DBFCE2"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0000"/>
                <w:sz w:val="20"/>
                <w:szCs w:val="20"/>
                <w:highlight w:val="white"/>
              </w:rPr>
              <w:t>requests.Enqueue(context);</w:t>
            </w:r>
          </w:p>
          <w:p w14:paraId="160ED596" w14:textId="6FADAB3A"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0000"/>
                <w:sz w:val="20"/>
                <w:szCs w:val="20"/>
                <w:highlight w:val="white"/>
              </w:rPr>
              <w:t>semQueue.Release();</w:t>
            </w:r>
          </w:p>
          <w:p w14:paraId="522497A9" w14:textId="748EC974"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0000"/>
                <w:sz w:val="20"/>
                <w:szCs w:val="20"/>
                <w:highlight w:val="white"/>
              </w:rPr>
              <w:t>}</w:t>
            </w:r>
          </w:p>
          <w:p w14:paraId="60DB02C3" w14:textId="7777777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p>
          <w:p w14:paraId="4D05E0E9" w14:textId="430CB59A"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8000"/>
                <w:sz w:val="20"/>
                <w:szCs w:val="20"/>
                <w:highlight w:val="white"/>
              </w:rPr>
              <w:t xml:space="preserve"> </w:t>
            </w:r>
            <w:r w:rsidRPr="00F44CB0">
              <w:rPr>
                <w:rFonts w:ascii="Consolas" w:eastAsia="Calibri" w:hAnsi="Consolas" w:cs="Consolas"/>
                <w:color w:val="808080"/>
                <w:sz w:val="20"/>
                <w:szCs w:val="20"/>
                <w:highlight w:val="white"/>
              </w:rPr>
              <w:t>&lt;summary&gt;</w:t>
            </w:r>
          </w:p>
          <w:p w14:paraId="75921DF6" w14:textId="599FA844"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8000"/>
                <w:sz w:val="20"/>
                <w:szCs w:val="20"/>
                <w:highlight w:val="white"/>
              </w:rPr>
              <w:t xml:space="preserve"> Start our worker threads.</w:t>
            </w:r>
          </w:p>
          <w:p w14:paraId="019465F9" w14:textId="556C8419"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8000"/>
                <w:sz w:val="20"/>
                <w:szCs w:val="20"/>
                <w:highlight w:val="white"/>
              </w:rPr>
              <w:t xml:space="preserve"> </w:t>
            </w:r>
            <w:r w:rsidRPr="00F44CB0">
              <w:rPr>
                <w:rFonts w:ascii="Consolas" w:eastAsia="Calibri" w:hAnsi="Consolas" w:cs="Consolas"/>
                <w:color w:val="808080"/>
                <w:sz w:val="20"/>
                <w:szCs w:val="20"/>
                <w:highlight w:val="white"/>
              </w:rPr>
              <w:t>&lt;/summary&gt;</w:t>
            </w:r>
          </w:p>
          <w:p w14:paraId="3518C1D2" w14:textId="3F148654"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00FF"/>
                <w:sz w:val="20"/>
                <w:szCs w:val="20"/>
                <w:highlight w:val="white"/>
              </w:rPr>
              <w:t>protected</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void</w:t>
            </w:r>
            <w:r w:rsidRPr="00F44CB0">
              <w:rPr>
                <w:rFonts w:ascii="Consolas" w:eastAsia="Calibri" w:hAnsi="Consolas" w:cs="Consolas"/>
                <w:color w:val="000000"/>
                <w:sz w:val="20"/>
                <w:szCs w:val="20"/>
                <w:highlight w:val="white"/>
              </w:rPr>
              <w:t xml:space="preserve"> StartThreads()</w:t>
            </w:r>
          </w:p>
          <w:p w14:paraId="11D07042" w14:textId="2C20BBB9"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0000"/>
                <w:sz w:val="20"/>
                <w:szCs w:val="20"/>
                <w:highlight w:val="white"/>
              </w:rPr>
              <w:t>{</w:t>
            </w:r>
          </w:p>
          <w:p w14:paraId="046F403A" w14:textId="52B91F88"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00FF"/>
                <w:sz w:val="20"/>
                <w:szCs w:val="20"/>
                <w:highlight w:val="white"/>
              </w:rPr>
              <w:t>for</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int</w:t>
            </w:r>
            <w:r w:rsidRPr="00F44CB0">
              <w:rPr>
                <w:rFonts w:ascii="Consolas" w:eastAsia="Calibri" w:hAnsi="Consolas" w:cs="Consolas"/>
                <w:color w:val="000000"/>
                <w:sz w:val="20"/>
                <w:szCs w:val="20"/>
                <w:highlight w:val="white"/>
              </w:rPr>
              <w:t xml:space="preserve"> i = 0; i &lt; MAX_WORKER_THREADS; i++)</w:t>
            </w:r>
          </w:p>
          <w:p w14:paraId="3AFF9B4B" w14:textId="4C2C81D5"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0000"/>
                <w:sz w:val="20"/>
                <w:szCs w:val="20"/>
                <w:highlight w:val="white"/>
              </w:rPr>
              <w:t>{</w:t>
            </w:r>
          </w:p>
          <w:p w14:paraId="7AF56080" w14:textId="4AE043B4"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2B91AF"/>
                <w:sz w:val="20"/>
                <w:szCs w:val="20"/>
                <w:highlight w:val="white"/>
              </w:rPr>
              <w:t>Thread</w:t>
            </w:r>
            <w:r w:rsidRPr="00F44CB0">
              <w:rPr>
                <w:rFonts w:ascii="Consolas" w:eastAsia="Calibri" w:hAnsi="Consolas" w:cs="Consolas"/>
                <w:color w:val="000000"/>
                <w:sz w:val="20"/>
                <w:szCs w:val="20"/>
                <w:highlight w:val="white"/>
              </w:rPr>
              <w:t xml:space="preserve"> thread = </w:t>
            </w:r>
            <w:r w:rsidRPr="00F44CB0">
              <w:rPr>
                <w:rFonts w:ascii="Consolas" w:eastAsia="Calibri" w:hAnsi="Consolas" w:cs="Consolas"/>
                <w:color w:val="0000FF"/>
                <w:sz w:val="20"/>
                <w:szCs w:val="20"/>
                <w:highlight w:val="white"/>
              </w:rPr>
              <w:t>new</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2B91AF"/>
                <w:sz w:val="20"/>
                <w:szCs w:val="20"/>
                <w:highlight w:val="white"/>
              </w:rPr>
              <w:t>Thread</w:t>
            </w:r>
            <w:r w:rsidRPr="00F44CB0">
              <w:rPr>
                <w:rFonts w:ascii="Consolas" w:eastAsia="Calibri" w:hAnsi="Consolas" w:cs="Consolas"/>
                <w:color w:val="000000"/>
                <w:sz w:val="20"/>
                <w:szCs w:val="20"/>
                <w:highlight w:val="white"/>
              </w:rPr>
              <w:t>(</w:t>
            </w:r>
            <w:r w:rsidRPr="00F44CB0">
              <w:rPr>
                <w:rFonts w:ascii="Consolas" w:eastAsia="Calibri" w:hAnsi="Consolas" w:cs="Consolas"/>
                <w:color w:val="0000FF"/>
                <w:sz w:val="20"/>
                <w:szCs w:val="20"/>
                <w:highlight w:val="white"/>
              </w:rPr>
              <w:t>new</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2B91AF"/>
                <w:sz w:val="20"/>
                <w:szCs w:val="20"/>
                <w:highlight w:val="white"/>
              </w:rPr>
              <w:t>ParameterizedThreadStart</w:t>
            </w:r>
            <w:r w:rsidRPr="00F44CB0">
              <w:rPr>
                <w:rFonts w:ascii="Consolas" w:eastAsia="Calibri" w:hAnsi="Consolas" w:cs="Consolas"/>
                <w:color w:val="000000"/>
                <w:sz w:val="20"/>
                <w:szCs w:val="20"/>
                <w:highlight w:val="white"/>
              </w:rPr>
              <w:t>(ProcessThread));</w:t>
            </w:r>
          </w:p>
          <w:p w14:paraId="32840556" w14:textId="17A89186"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0000"/>
                <w:sz w:val="20"/>
                <w:szCs w:val="20"/>
                <w:highlight w:val="white"/>
              </w:rPr>
              <w:t xml:space="preserve">thread.IsBackground = </w:t>
            </w:r>
            <w:r w:rsidRPr="00F44CB0">
              <w:rPr>
                <w:rFonts w:ascii="Consolas" w:eastAsia="Calibri" w:hAnsi="Consolas" w:cs="Consolas"/>
                <w:color w:val="0000FF"/>
                <w:sz w:val="20"/>
                <w:szCs w:val="20"/>
                <w:highlight w:val="white"/>
              </w:rPr>
              <w:t>true</w:t>
            </w:r>
            <w:r w:rsidRPr="00F44CB0">
              <w:rPr>
                <w:rFonts w:ascii="Consolas" w:eastAsia="Calibri" w:hAnsi="Consolas" w:cs="Consolas"/>
                <w:color w:val="000000"/>
                <w:sz w:val="20"/>
                <w:szCs w:val="20"/>
                <w:highlight w:val="white"/>
              </w:rPr>
              <w:t>;</w:t>
            </w:r>
          </w:p>
          <w:p w14:paraId="0DCD9162" w14:textId="34496F85"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2B91AF"/>
                <w:sz w:val="20"/>
                <w:szCs w:val="20"/>
                <w:highlight w:val="white"/>
              </w:rPr>
              <w:t>ThreadSemaphore</w:t>
            </w:r>
            <w:r w:rsidRPr="00F44CB0">
              <w:rPr>
                <w:rFonts w:ascii="Consolas" w:eastAsia="Calibri" w:hAnsi="Consolas" w:cs="Consolas"/>
                <w:color w:val="000000"/>
                <w:sz w:val="20"/>
                <w:szCs w:val="20"/>
                <w:highlight w:val="white"/>
              </w:rPr>
              <w:t xml:space="preserve"> ts = </w:t>
            </w:r>
            <w:r w:rsidRPr="00F44CB0">
              <w:rPr>
                <w:rFonts w:ascii="Consolas" w:eastAsia="Calibri" w:hAnsi="Consolas" w:cs="Consolas"/>
                <w:color w:val="0000FF"/>
                <w:sz w:val="20"/>
                <w:szCs w:val="20"/>
                <w:highlight w:val="white"/>
              </w:rPr>
              <w:t>new</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2B91AF"/>
                <w:sz w:val="20"/>
                <w:szCs w:val="20"/>
                <w:highlight w:val="white"/>
              </w:rPr>
              <w:t>ThreadSemaphore</w:t>
            </w:r>
            <w:r w:rsidRPr="00F44CB0">
              <w:rPr>
                <w:rFonts w:ascii="Consolas" w:eastAsia="Calibri" w:hAnsi="Consolas" w:cs="Consolas"/>
                <w:color w:val="000000"/>
                <w:sz w:val="20"/>
                <w:szCs w:val="20"/>
                <w:highlight w:val="white"/>
              </w:rPr>
              <w:t>();</w:t>
            </w:r>
          </w:p>
          <w:p w14:paraId="224F079D" w14:textId="3CA825E5"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0000"/>
                <w:sz w:val="20"/>
                <w:szCs w:val="20"/>
                <w:highlight w:val="white"/>
              </w:rPr>
              <w:t>threadPool.Add(ts);</w:t>
            </w:r>
          </w:p>
          <w:p w14:paraId="4CE3CF8D" w14:textId="427F58B3"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0000"/>
                <w:sz w:val="20"/>
                <w:szCs w:val="20"/>
                <w:highlight w:val="white"/>
              </w:rPr>
              <w:t>thread.Start(ts);</w:t>
            </w:r>
          </w:p>
          <w:p w14:paraId="5A9E32EE" w14:textId="4AFABC2D"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0000"/>
                <w:sz w:val="20"/>
                <w:szCs w:val="20"/>
                <w:highlight w:val="white"/>
              </w:rPr>
              <w:t>}</w:t>
            </w:r>
          </w:p>
          <w:p w14:paraId="0214C515" w14:textId="2120A09B"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0000"/>
                <w:sz w:val="20"/>
                <w:szCs w:val="20"/>
                <w:highlight w:val="white"/>
              </w:rPr>
              <w:t>}</w:t>
            </w:r>
          </w:p>
          <w:p w14:paraId="71D96A54" w14:textId="7777777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p>
          <w:p w14:paraId="3CD0FF18" w14:textId="20AC2A2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8000"/>
                <w:sz w:val="20"/>
                <w:szCs w:val="20"/>
                <w:highlight w:val="white"/>
              </w:rPr>
              <w:t xml:space="preserve"> </w:t>
            </w:r>
            <w:r w:rsidRPr="00F44CB0">
              <w:rPr>
                <w:rFonts w:ascii="Consolas" w:eastAsia="Calibri" w:hAnsi="Consolas" w:cs="Consolas"/>
                <w:color w:val="808080"/>
                <w:sz w:val="20"/>
                <w:szCs w:val="20"/>
                <w:highlight w:val="white"/>
              </w:rPr>
              <w:t>&lt;summary&gt;</w:t>
            </w:r>
          </w:p>
          <w:p w14:paraId="38D71FC0" w14:textId="094F2BF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8000"/>
                <w:sz w:val="20"/>
                <w:szCs w:val="20"/>
                <w:highlight w:val="white"/>
              </w:rPr>
              <w:t xml:space="preserve"> As a thread, we wait until there's something to do.</w:t>
            </w:r>
          </w:p>
          <w:p w14:paraId="2FE9CF09" w14:textId="3D565CCD"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lastRenderedPageBreak/>
              <w:t xml:space="preserve">  ///</w:t>
            </w:r>
            <w:r w:rsidRPr="00F44CB0">
              <w:rPr>
                <w:rFonts w:ascii="Consolas" w:eastAsia="Calibri" w:hAnsi="Consolas" w:cs="Consolas"/>
                <w:color w:val="008000"/>
                <w:sz w:val="20"/>
                <w:szCs w:val="20"/>
                <w:highlight w:val="white"/>
              </w:rPr>
              <w:t xml:space="preserve"> </w:t>
            </w:r>
            <w:r w:rsidRPr="00F44CB0">
              <w:rPr>
                <w:rFonts w:ascii="Consolas" w:eastAsia="Calibri" w:hAnsi="Consolas" w:cs="Consolas"/>
                <w:color w:val="808080"/>
                <w:sz w:val="20"/>
                <w:szCs w:val="20"/>
                <w:highlight w:val="white"/>
              </w:rPr>
              <w:t>&lt;/summary&gt;</w:t>
            </w:r>
          </w:p>
          <w:p w14:paraId="37B84E48" w14:textId="7DC5AFD6"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00FF"/>
                <w:sz w:val="20"/>
                <w:szCs w:val="20"/>
                <w:highlight w:val="white"/>
              </w:rPr>
              <w:t>protected</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void</w:t>
            </w:r>
            <w:r w:rsidRPr="00F44CB0">
              <w:rPr>
                <w:rFonts w:ascii="Consolas" w:eastAsia="Calibri" w:hAnsi="Consolas" w:cs="Consolas"/>
                <w:color w:val="000000"/>
                <w:sz w:val="20"/>
                <w:szCs w:val="20"/>
                <w:highlight w:val="white"/>
              </w:rPr>
              <w:t xml:space="preserve"> ProcessThread(</w:t>
            </w:r>
            <w:r w:rsidRPr="00F44CB0">
              <w:rPr>
                <w:rFonts w:ascii="Consolas" w:eastAsia="Calibri" w:hAnsi="Consolas" w:cs="Consolas"/>
                <w:color w:val="0000FF"/>
                <w:sz w:val="20"/>
                <w:szCs w:val="20"/>
                <w:highlight w:val="white"/>
              </w:rPr>
              <w:t>object</w:t>
            </w:r>
            <w:r w:rsidRPr="00F44CB0">
              <w:rPr>
                <w:rFonts w:ascii="Consolas" w:eastAsia="Calibri" w:hAnsi="Consolas" w:cs="Consolas"/>
                <w:color w:val="000000"/>
                <w:sz w:val="20"/>
                <w:szCs w:val="20"/>
                <w:highlight w:val="white"/>
              </w:rPr>
              <w:t xml:space="preserve"> state)</w:t>
            </w:r>
          </w:p>
          <w:p w14:paraId="349FFAF8" w14:textId="23F79104"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0000"/>
                <w:sz w:val="20"/>
                <w:szCs w:val="20"/>
                <w:highlight w:val="white"/>
              </w:rPr>
              <w:t>{</w:t>
            </w:r>
          </w:p>
          <w:p w14:paraId="786BDBA0" w14:textId="53975DB3"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2B91AF"/>
                <w:sz w:val="20"/>
                <w:szCs w:val="20"/>
                <w:highlight w:val="white"/>
              </w:rPr>
              <w:t>ThreadSemaphore</w:t>
            </w:r>
            <w:r w:rsidRPr="00F44CB0">
              <w:rPr>
                <w:rFonts w:ascii="Consolas" w:eastAsia="Calibri" w:hAnsi="Consolas" w:cs="Consolas"/>
                <w:color w:val="000000"/>
                <w:sz w:val="20"/>
                <w:szCs w:val="20"/>
                <w:highlight w:val="white"/>
              </w:rPr>
              <w:t xml:space="preserve"> ts = (</w:t>
            </w:r>
            <w:r w:rsidRPr="00F44CB0">
              <w:rPr>
                <w:rFonts w:ascii="Consolas" w:eastAsia="Calibri" w:hAnsi="Consolas" w:cs="Consolas"/>
                <w:color w:val="2B91AF"/>
                <w:sz w:val="20"/>
                <w:szCs w:val="20"/>
                <w:highlight w:val="white"/>
              </w:rPr>
              <w:t>ThreadSemaphore</w:t>
            </w:r>
            <w:r w:rsidRPr="00F44CB0">
              <w:rPr>
                <w:rFonts w:ascii="Consolas" w:eastAsia="Calibri" w:hAnsi="Consolas" w:cs="Consolas"/>
                <w:color w:val="000000"/>
                <w:sz w:val="20"/>
                <w:szCs w:val="20"/>
                <w:highlight w:val="white"/>
              </w:rPr>
              <w:t>)state;</w:t>
            </w:r>
          </w:p>
          <w:p w14:paraId="5CD579AA" w14:textId="7777777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p>
          <w:p w14:paraId="04A9685F" w14:textId="7DDEBBEE"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00FF"/>
                <w:sz w:val="20"/>
                <w:szCs w:val="20"/>
                <w:highlight w:val="white"/>
              </w:rPr>
              <w:t>while</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true</w:t>
            </w:r>
            <w:r w:rsidRPr="00F44CB0">
              <w:rPr>
                <w:rFonts w:ascii="Consolas" w:eastAsia="Calibri" w:hAnsi="Consolas" w:cs="Consolas"/>
                <w:color w:val="000000"/>
                <w:sz w:val="20"/>
                <w:szCs w:val="20"/>
                <w:highlight w:val="white"/>
              </w:rPr>
              <w:t>)</w:t>
            </w:r>
          </w:p>
          <w:p w14:paraId="7215B06B" w14:textId="3D28BA8A"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0000"/>
                <w:sz w:val="20"/>
                <w:szCs w:val="20"/>
                <w:highlight w:val="white"/>
              </w:rPr>
              <w:t>{</w:t>
            </w:r>
          </w:p>
          <w:p w14:paraId="451DE3A5" w14:textId="7FD18725"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0000"/>
                <w:sz w:val="20"/>
                <w:szCs w:val="20"/>
                <w:highlight w:val="white"/>
              </w:rPr>
              <w:t>ts.WaitOne();</w:t>
            </w:r>
          </w:p>
          <w:p w14:paraId="26B304A3" w14:textId="542025D5"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2B91AF"/>
                <w:sz w:val="20"/>
                <w:szCs w:val="20"/>
                <w:highlight w:val="white"/>
              </w:rPr>
              <w:t>HttpListenerContext</w:t>
            </w:r>
            <w:r w:rsidRPr="00F44CB0">
              <w:rPr>
                <w:rFonts w:ascii="Consolas" w:eastAsia="Calibri" w:hAnsi="Consolas" w:cs="Consolas"/>
                <w:color w:val="000000"/>
                <w:sz w:val="20"/>
                <w:szCs w:val="20"/>
                <w:highlight w:val="white"/>
              </w:rPr>
              <w:t xml:space="preserve"> context;</w:t>
            </w:r>
          </w:p>
          <w:p w14:paraId="3CC5B6EF" w14:textId="7777777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p>
          <w:p w14:paraId="0807C0E0" w14:textId="6E787C45"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00FF"/>
                <w:sz w:val="20"/>
                <w:szCs w:val="20"/>
                <w:highlight w:val="white"/>
              </w:rPr>
              <w:t>if</w:t>
            </w:r>
            <w:r w:rsidRPr="00F44CB0">
              <w:rPr>
                <w:rFonts w:ascii="Consolas" w:eastAsia="Calibri" w:hAnsi="Consolas" w:cs="Consolas"/>
                <w:color w:val="000000"/>
                <w:sz w:val="20"/>
                <w:szCs w:val="20"/>
                <w:highlight w:val="white"/>
              </w:rPr>
              <w:t xml:space="preserve"> (ts.TryDequeue(</w:t>
            </w:r>
            <w:r w:rsidRPr="00F44CB0">
              <w:rPr>
                <w:rFonts w:ascii="Consolas" w:eastAsia="Calibri" w:hAnsi="Consolas" w:cs="Consolas"/>
                <w:color w:val="0000FF"/>
                <w:sz w:val="20"/>
                <w:szCs w:val="20"/>
                <w:highlight w:val="white"/>
              </w:rPr>
              <w:t>out</w:t>
            </w:r>
            <w:r w:rsidRPr="00F44CB0">
              <w:rPr>
                <w:rFonts w:ascii="Consolas" w:eastAsia="Calibri" w:hAnsi="Consolas" w:cs="Consolas"/>
                <w:color w:val="000000"/>
                <w:sz w:val="20"/>
                <w:szCs w:val="20"/>
                <w:highlight w:val="white"/>
              </w:rPr>
              <w:t xml:space="preserve"> context))</w:t>
            </w:r>
          </w:p>
          <w:p w14:paraId="2C7F00E2" w14:textId="5B92EAFC"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0000"/>
                <w:sz w:val="20"/>
                <w:szCs w:val="20"/>
                <w:highlight w:val="white"/>
              </w:rPr>
              <w:t>{</w:t>
            </w:r>
          </w:p>
          <w:p w14:paraId="1F5197B9" w14:textId="6D7481C7"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2B91AF"/>
                <w:sz w:val="20"/>
                <w:szCs w:val="20"/>
                <w:highlight w:val="white"/>
              </w:rPr>
              <w:t>Program</w:t>
            </w:r>
            <w:r w:rsidRPr="00F44CB0">
              <w:rPr>
                <w:rFonts w:ascii="Consolas" w:eastAsia="Calibri" w:hAnsi="Consolas" w:cs="Consolas"/>
                <w:color w:val="000000"/>
                <w:sz w:val="20"/>
                <w:szCs w:val="20"/>
                <w:highlight w:val="white"/>
              </w:rPr>
              <w:t>.TimeStamp(</w:t>
            </w:r>
            <w:r w:rsidRPr="00F44CB0">
              <w:rPr>
                <w:rFonts w:ascii="Consolas" w:eastAsia="Calibri" w:hAnsi="Consolas" w:cs="Consolas"/>
                <w:color w:val="A31515"/>
                <w:sz w:val="20"/>
                <w:szCs w:val="20"/>
                <w:highlight w:val="white"/>
              </w:rPr>
              <w:t>"Processing on thread "</w:t>
            </w:r>
            <w:r w:rsidRPr="00F44CB0">
              <w:rPr>
                <w:rFonts w:ascii="Consolas" w:eastAsia="Calibri" w:hAnsi="Consolas" w:cs="Consolas"/>
                <w:color w:val="000000"/>
                <w:sz w:val="20"/>
                <w:szCs w:val="20"/>
                <w:highlight w:val="white"/>
              </w:rPr>
              <w:t xml:space="preserve"> + </w:t>
            </w:r>
            <w:r w:rsidRPr="00F44CB0">
              <w:rPr>
                <w:rFonts w:ascii="Consolas" w:eastAsia="Calibri" w:hAnsi="Consolas" w:cs="Consolas"/>
                <w:color w:val="2B91AF"/>
                <w:sz w:val="20"/>
                <w:szCs w:val="20"/>
                <w:highlight w:val="white"/>
              </w:rPr>
              <w:t>Thread</w:t>
            </w:r>
            <w:r w:rsidRPr="00F44CB0">
              <w:rPr>
                <w:rFonts w:ascii="Consolas" w:eastAsia="Calibri" w:hAnsi="Consolas" w:cs="Consolas"/>
                <w:color w:val="000000"/>
                <w:sz w:val="20"/>
                <w:szCs w:val="20"/>
                <w:highlight w:val="white"/>
              </w:rPr>
              <w:t>.CurrentThread.ManagedThreadId);</w:t>
            </w:r>
          </w:p>
          <w:p w14:paraId="183661D6" w14:textId="463EAA20"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0000"/>
                <w:sz w:val="20"/>
                <w:szCs w:val="20"/>
                <w:highlight w:val="white"/>
              </w:rPr>
              <w:t>CommonResponse(context);</w:t>
            </w:r>
          </w:p>
          <w:p w14:paraId="7954091C" w14:textId="2D34A11E"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0000"/>
                <w:sz w:val="20"/>
                <w:szCs w:val="20"/>
                <w:highlight w:val="white"/>
              </w:rPr>
              <w:t>}</w:t>
            </w:r>
          </w:p>
          <w:p w14:paraId="27EE641F" w14:textId="540B565C"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0000"/>
                <w:sz w:val="20"/>
                <w:szCs w:val="20"/>
                <w:highlight w:val="white"/>
              </w:rPr>
              <w:t>}</w:t>
            </w:r>
          </w:p>
          <w:p w14:paraId="7F83B0EE" w14:textId="51FCDEB6" w:rsidR="00251C32" w:rsidRPr="00F44CB0" w:rsidRDefault="00251C32" w:rsidP="00251C32">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 xml:space="preserve">  </w:t>
            </w:r>
            <w:r w:rsidRPr="00F44CB0">
              <w:rPr>
                <w:rFonts w:ascii="Consolas" w:eastAsia="Calibri" w:hAnsi="Consolas" w:cs="Consolas"/>
                <w:color w:val="000000"/>
                <w:sz w:val="20"/>
                <w:szCs w:val="20"/>
                <w:highlight w:val="white"/>
              </w:rPr>
              <w:t>}</w:t>
            </w:r>
          </w:p>
          <w:p w14:paraId="4FAC2EA9" w14:textId="69213B1A" w:rsidR="00557B4A" w:rsidRPr="00557B4A" w:rsidRDefault="00251C32" w:rsidP="00ED6457">
            <w:pPr>
              <w:autoSpaceDE w:val="0"/>
              <w:autoSpaceDN w:val="0"/>
              <w:adjustRightInd w:val="0"/>
              <w:spacing w:after="0" w:line="240" w:lineRule="auto"/>
              <w:rPr>
                <w:rFonts w:ascii="Consolas" w:eastAsia="Calibri" w:hAnsi="Consolas" w:cs="Consolas"/>
                <w:color w:val="000000"/>
                <w:sz w:val="15"/>
                <w:szCs w:val="15"/>
                <w:highlight w:val="white"/>
              </w:rPr>
            </w:pPr>
            <w:r w:rsidRPr="00DE1479">
              <w:rPr>
                <w:rFonts w:ascii="Consolas" w:eastAsia="Calibri" w:hAnsi="Consolas" w:cs="Consolas"/>
                <w:color w:val="000000"/>
                <w:sz w:val="16"/>
                <w:szCs w:val="16"/>
                <w:highlight w:val="white"/>
              </w:rPr>
              <w:t>}</w:t>
            </w:r>
          </w:p>
        </w:tc>
      </w:tr>
      <w:bookmarkEnd w:id="41"/>
      <w:bookmarkEnd w:id="42"/>
      <w:bookmarkEnd w:id="43"/>
      <w:bookmarkEnd w:id="44"/>
      <w:bookmarkEnd w:id="45"/>
      <w:bookmarkEnd w:id="46"/>
      <w:bookmarkEnd w:id="47"/>
    </w:tbl>
    <w:p w14:paraId="169928FF" w14:textId="77777777" w:rsidR="00557B4A" w:rsidRDefault="00557B4A" w:rsidP="000516A6">
      <w:pPr>
        <w:pStyle w:val="Body"/>
        <w:tabs>
          <w:tab w:val="left" w:pos="0"/>
        </w:tabs>
      </w:pPr>
    </w:p>
    <w:p w14:paraId="102D4D93" w14:textId="144C9554" w:rsidR="00B63A99" w:rsidRDefault="00251C32" w:rsidP="000516A6">
      <w:pPr>
        <w:pStyle w:val="Body"/>
        <w:tabs>
          <w:tab w:val="left" w:pos="0"/>
        </w:tabs>
      </w:pPr>
      <w:r>
        <w:t>The result is what we should expect, namely that our 10 requests begin processing simultaneously and complete processing simultaneously.</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251C32" w:rsidRPr="009045E5" w14:paraId="6FFDD6CB" w14:textId="77777777" w:rsidTr="00ED6457">
        <w:tc>
          <w:tcPr>
            <w:tcW w:w="9576" w:type="dxa"/>
            <w:shd w:val="clear" w:color="auto" w:fill="F0F0F0"/>
          </w:tcPr>
          <w:p w14:paraId="135CF3B3" w14:textId="5C51E63E" w:rsidR="00251C32" w:rsidRPr="00557B4A" w:rsidRDefault="00251C32" w:rsidP="00ED6457">
            <w:pPr>
              <w:autoSpaceDE w:val="0"/>
              <w:autoSpaceDN w:val="0"/>
              <w:adjustRightInd w:val="0"/>
              <w:spacing w:after="0" w:line="240" w:lineRule="auto"/>
              <w:rPr>
                <w:rFonts w:ascii="Consolas" w:eastAsia="Calibri" w:hAnsi="Consolas" w:cs="Consolas"/>
                <w:color w:val="000000"/>
                <w:sz w:val="15"/>
                <w:szCs w:val="15"/>
                <w:highlight w:val="white"/>
              </w:rPr>
            </w:pPr>
            <w:r>
              <w:t>76 : Processing on thread 4</w:t>
            </w:r>
            <w:r>
              <w:br/>
              <w:t> 76 : Processing on thread 3</w:t>
            </w:r>
            <w:r>
              <w:br/>
              <w:t> 76 : Processing on thread 5</w:t>
            </w:r>
            <w:r>
              <w:br/>
              <w:t> 77 : Processing on thread 6</w:t>
            </w:r>
            <w:r>
              <w:br/>
              <w:t> 78 : Processing on thread 7</w:t>
            </w:r>
            <w:r>
              <w:br/>
              <w:t> 78 : Processing on thread 8</w:t>
            </w:r>
            <w:r>
              <w:br/>
              <w:t> 79 : Processing on thread 10</w:t>
            </w:r>
            <w:r>
              <w:br/>
              <w:t> 79 : Processing on thread 11</w:t>
            </w:r>
            <w:r>
              <w:br/>
              <w:t> 79 : Processing on thread 9</w:t>
            </w:r>
            <w:r>
              <w:br/>
              <w:t> 81 : Processing on thread 12</w:t>
            </w:r>
            <w:r>
              <w:br/>
              <w:t> </w:t>
            </w:r>
            <w:r>
              <w:br/>
              <w:t> 1086 : MakeRequest 0 end, Thread ID: 31</w:t>
            </w:r>
            <w:r>
              <w:br/>
              <w:t> 1086 : MakeRequest 8 end, Thread ID: 29</w:t>
            </w:r>
            <w:r>
              <w:br/>
              <w:t> 1093 : MakeRequest 1 end, Thread ID: 29</w:t>
            </w:r>
            <w:r>
              <w:br/>
              <w:t> 1094 : MakeRequest 2 end, Thread ID: 29</w:t>
            </w:r>
            <w:r>
              <w:br/>
              <w:t> 1102 : MakeRequest 7 end, Thread ID: 29</w:t>
            </w:r>
            <w:r>
              <w:br/>
              <w:t> 1102 : MakeRequest 9 end, Thread ID: 31</w:t>
            </w:r>
            <w:r>
              <w:br/>
              <w:t> 1109 : MakeRequest 3 end, Thread ID: 31</w:t>
            </w:r>
            <w:r>
              <w:br/>
              <w:t> 1110 : MakeRequest 4 end, Thread ID: 29</w:t>
            </w:r>
            <w:r>
              <w:br/>
              <w:t> 1111 : MakeRequest 6 end, Thread ID: 31</w:t>
            </w:r>
            <w:r>
              <w:br/>
              <w:t> 1113 : MakeRequest 5 end, Thread ID: 31</w:t>
            </w:r>
          </w:p>
        </w:tc>
      </w:tr>
    </w:tbl>
    <w:p w14:paraId="2D02E8D7" w14:textId="77777777" w:rsidR="00251C32" w:rsidRDefault="00251C32" w:rsidP="00DE1479">
      <w:pPr>
        <w:pStyle w:val="Heading3"/>
      </w:pPr>
      <w:bookmarkStart w:id="97" w:name="_Toc416246240"/>
      <w:r>
        <w:t>Conclusion</w:t>
      </w:r>
      <w:bookmarkEnd w:id="97"/>
    </w:p>
    <w:p w14:paraId="756E8447" w14:textId="10994AD6" w:rsidR="004B4746" w:rsidRDefault="00251C32" w:rsidP="000C3937">
      <w:pPr>
        <w:pStyle w:val="NormalWeb"/>
      </w:pPr>
      <w:r w:rsidRPr="00251C32">
        <w:rPr>
          <w:rFonts w:ascii="Arial" w:hAnsi="Arial" w:cs="Arial"/>
        </w:rPr>
        <w:t xml:space="preserve">The advantage of the single-threaded connection queueing approach is that it can consume thousands of requests very quickly, and those requests can then be queued </w:t>
      </w:r>
      <w:r w:rsidRPr="00251C32">
        <w:rPr>
          <w:rFonts w:ascii="Arial" w:hAnsi="Arial" w:cs="Arial"/>
        </w:rPr>
        <w:lastRenderedPageBreak/>
        <w:t>onto a finite number of worker threads.  The multi-</w:t>
      </w:r>
      <w:r>
        <w:rPr>
          <w:rFonts w:ascii="Arial" w:hAnsi="Arial" w:cs="Arial"/>
        </w:rPr>
        <w:t>listener</w:t>
      </w:r>
      <w:r w:rsidRPr="00251C32">
        <w:rPr>
          <w:rFonts w:ascii="Arial" w:hAnsi="Arial" w:cs="Arial"/>
        </w:rPr>
        <w:t xml:space="preserve"> approach will stop accepting requests when the all worker threads become busy.  </w:t>
      </w:r>
      <w:r>
        <w:rPr>
          <w:rFonts w:ascii="Arial" w:hAnsi="Arial" w:cs="Arial"/>
        </w:rPr>
        <w:t>While i</w:t>
      </w:r>
      <w:r w:rsidRPr="00251C32">
        <w:rPr>
          <w:rFonts w:ascii="Arial" w:hAnsi="Arial" w:cs="Arial"/>
        </w:rPr>
        <w:t xml:space="preserve">n either </w:t>
      </w:r>
      <w:r>
        <w:rPr>
          <w:rFonts w:ascii="Arial" w:hAnsi="Arial" w:cs="Arial"/>
        </w:rPr>
        <w:t xml:space="preserve">implementation </w:t>
      </w:r>
      <w:r w:rsidRPr="00251C32">
        <w:rPr>
          <w:rFonts w:ascii="Arial" w:hAnsi="Arial" w:cs="Arial"/>
        </w:rPr>
        <w:t>the client ends up waiting for its request to be serviced, the major advantage of the second approach is that you</w:t>
      </w:r>
      <w:r>
        <w:rPr>
          <w:rFonts w:ascii="Arial" w:hAnsi="Arial" w:cs="Arial"/>
        </w:rPr>
        <w:t xml:space="preserve"> a</w:t>
      </w:r>
      <w:r w:rsidRPr="00251C32">
        <w:rPr>
          <w:rFonts w:ascii="Arial" w:hAnsi="Arial" w:cs="Arial"/>
        </w:rPr>
        <w:t>r</w:t>
      </w:r>
      <w:r>
        <w:rPr>
          <w:rFonts w:ascii="Arial" w:hAnsi="Arial" w:cs="Arial"/>
        </w:rPr>
        <w:t>e</w:t>
      </w:r>
      <w:r w:rsidRPr="00251C32">
        <w:rPr>
          <w:rFonts w:ascii="Arial" w:hAnsi="Arial" w:cs="Arial"/>
        </w:rPr>
        <w:t xml:space="preserve"> not creating potentially thousands of threads to handle high volume periods.  In fact, the </w:t>
      </w:r>
      <w:r>
        <w:rPr>
          <w:rFonts w:ascii="Arial" w:hAnsi="Arial" w:cs="Arial"/>
        </w:rPr>
        <w:t>single thread listener</w:t>
      </w:r>
      <w:r w:rsidRPr="00251C32">
        <w:rPr>
          <w:rFonts w:ascii="Arial" w:hAnsi="Arial" w:cs="Arial"/>
        </w:rPr>
        <w:t xml:space="preserve"> approach could even be implemented to dynamically start allocating more threads as volume increases or even to spool up additional servers.  Th</w:t>
      </w:r>
      <w:r>
        <w:rPr>
          <w:rFonts w:ascii="Arial" w:hAnsi="Arial" w:cs="Arial"/>
        </w:rPr>
        <w:t>is</w:t>
      </w:r>
      <w:r w:rsidRPr="00251C32">
        <w:rPr>
          <w:rFonts w:ascii="Arial" w:hAnsi="Arial" w:cs="Arial"/>
        </w:rPr>
        <w:t xml:space="preserve"> approach is a much more flexible solution.</w:t>
      </w:r>
      <w:r w:rsidR="000C3937">
        <w:t xml:space="preserve"> </w:t>
      </w:r>
    </w:p>
    <w:p w14:paraId="1E10326B" w14:textId="5DB6D35F" w:rsidR="004B4746" w:rsidRDefault="000C3937" w:rsidP="004B4746">
      <w:pPr>
        <w:pStyle w:val="Heading1"/>
      </w:pPr>
      <w:bookmarkStart w:id="98" w:name="_Toc416246241"/>
      <w:r>
        <w:lastRenderedPageBreak/>
        <w:t xml:space="preserve">Thread Spanning </w:t>
      </w:r>
      <w:r w:rsidR="004B4746">
        <w:t>Workflow</w:t>
      </w:r>
      <w:r w:rsidR="00506118">
        <w:t>s</w:t>
      </w:r>
      <w:bookmarkEnd w:id="98"/>
    </w:p>
    <w:p w14:paraId="2BD594ED" w14:textId="0A7CA179" w:rsidR="004B4746" w:rsidRDefault="004B4746" w:rsidP="004B4746">
      <w:pPr>
        <w:pStyle w:val="Body"/>
      </w:pPr>
      <w:r>
        <w:t xml:space="preserve">Processing client requests almost always involves a series of steps, which may include </w:t>
      </w:r>
      <w:r w:rsidR="00506118">
        <w:t>one or more of the following (and undoubtedly other things not in the list):</w:t>
      </w:r>
    </w:p>
    <w:p w14:paraId="00E273AF" w14:textId="501DD2F4" w:rsidR="00506118" w:rsidRDefault="00506118" w:rsidP="00506118">
      <w:pPr>
        <w:pStyle w:val="BulletedList"/>
      </w:pPr>
      <w:r>
        <w:t>Whitelist Validation</w:t>
      </w:r>
    </w:p>
    <w:p w14:paraId="49C971C1" w14:textId="6A095273" w:rsidR="00506118" w:rsidRDefault="00506118" w:rsidP="00506118">
      <w:pPr>
        <w:pStyle w:val="BulletedList"/>
      </w:pPr>
      <w:r>
        <w:t>Blacklist Exclusion</w:t>
      </w:r>
    </w:p>
    <w:p w14:paraId="2332AC51" w14:textId="410DB3E7" w:rsidR="00506118" w:rsidRDefault="00506118" w:rsidP="00506118">
      <w:pPr>
        <w:pStyle w:val="BulletedList"/>
      </w:pPr>
      <w:r>
        <w:t>Logging</w:t>
      </w:r>
    </w:p>
    <w:p w14:paraId="520A33BB" w14:textId="6C6F7156" w:rsidR="00506118" w:rsidRDefault="00506118" w:rsidP="00506118">
      <w:pPr>
        <w:pStyle w:val="BulletedList"/>
      </w:pPr>
      <w:r>
        <w:t>Work Distribution</w:t>
      </w:r>
    </w:p>
    <w:p w14:paraId="02ACFA5F" w14:textId="42E6F914" w:rsidR="00506118" w:rsidRDefault="00506118" w:rsidP="00506118">
      <w:pPr>
        <w:pStyle w:val="BulletedList"/>
      </w:pPr>
      <w:r>
        <w:t>Authorization</w:t>
      </w:r>
    </w:p>
    <w:p w14:paraId="45BB70E6" w14:textId="258D68E5" w:rsidR="00506118" w:rsidRDefault="00506118" w:rsidP="00506118">
      <w:pPr>
        <w:pStyle w:val="BulletedList"/>
      </w:pPr>
      <w:r>
        <w:t>Session Expiration</w:t>
      </w:r>
    </w:p>
    <w:p w14:paraId="27DEB333" w14:textId="74057B39" w:rsidR="00506118" w:rsidRDefault="00506118" w:rsidP="00506118">
      <w:pPr>
        <w:pStyle w:val="BulletedList"/>
      </w:pPr>
      <w:r>
        <w:t>Routing</w:t>
      </w:r>
    </w:p>
    <w:p w14:paraId="3CFDE9F7" w14:textId="1B6A2495" w:rsidR="00506118" w:rsidRDefault="00506118" w:rsidP="00506118">
      <w:pPr>
        <w:pStyle w:val="BulletedList"/>
      </w:pPr>
      <w:r>
        <w:t>View Engine</w:t>
      </w:r>
    </w:p>
    <w:p w14:paraId="6E6AECF0" w14:textId="76D8C659" w:rsidR="004B4746" w:rsidRDefault="00506118" w:rsidP="00251C32">
      <w:pPr>
        <w:pStyle w:val="NormalWeb"/>
        <w:rPr>
          <w:rFonts w:ascii="Arial" w:hAnsi="Arial" w:cs="Arial"/>
        </w:rPr>
      </w:pPr>
      <w:r>
        <w:rPr>
          <w:rFonts w:ascii="Arial" w:hAnsi="Arial" w:cs="Arial"/>
        </w:rPr>
        <w:t>It behooves us therefore to look at requests as sequential workflows and to implement this abstraction such that the tasks can span different threads.  For example, in the single listener thread implementation in the preceding chapter, we actually have three thread areas:</w:t>
      </w:r>
    </w:p>
    <w:p w14:paraId="592E1808" w14:textId="77777777" w:rsidR="00506118" w:rsidRDefault="00506118" w:rsidP="00506118">
      <w:pPr>
        <w:pStyle w:val="NormalWeb"/>
        <w:keepNext/>
        <w:jc w:val="center"/>
      </w:pPr>
      <w:r>
        <w:rPr>
          <w:rFonts w:ascii="Arial" w:hAnsi="Arial" w:cs="Arial"/>
          <w:noProof/>
        </w:rPr>
        <w:drawing>
          <wp:inline distT="0" distB="0" distL="0" distR="0" wp14:anchorId="6DDB6FEA" wp14:editId="3E661030">
            <wp:extent cx="5514975" cy="1857375"/>
            <wp:effectExtent l="0" t="0" r="9525" b="9525"/>
            <wp:docPr id="3" name="Picture 3" descr="E:\book\highlevelwork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book\highlevelworkflow.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14975" cy="1857375"/>
                    </a:xfrm>
                    <a:prstGeom prst="rect">
                      <a:avLst/>
                    </a:prstGeom>
                    <a:noFill/>
                    <a:ln>
                      <a:noFill/>
                    </a:ln>
                  </pic:spPr>
                </pic:pic>
              </a:graphicData>
            </a:graphic>
          </wp:inline>
        </w:drawing>
      </w:r>
    </w:p>
    <w:p w14:paraId="2CC0ADD0" w14:textId="4CAE3352" w:rsidR="00506118" w:rsidRPr="00251C32" w:rsidRDefault="00506118" w:rsidP="00506118">
      <w:pPr>
        <w:pStyle w:val="Caption"/>
        <w:rPr>
          <w:rFonts w:cs="Arial"/>
        </w:rPr>
      </w:pPr>
      <w:r>
        <w:t xml:space="preserve">Figure </w:t>
      </w:r>
      <w:r>
        <w:fldChar w:fldCharType="begin"/>
      </w:r>
      <w:r>
        <w:instrText xml:space="preserve"> SEQ Figure \* ARABIC </w:instrText>
      </w:r>
      <w:r>
        <w:fldChar w:fldCharType="separate"/>
      </w:r>
      <w:r w:rsidR="00D9688E">
        <w:t>4</w:t>
      </w:r>
      <w:r>
        <w:fldChar w:fldCharType="end"/>
      </w:r>
      <w:r>
        <w:t>: High Level Workflow</w:t>
      </w:r>
    </w:p>
    <w:p w14:paraId="2C1EC6B1" w14:textId="297C83AD" w:rsidR="00DE1479" w:rsidRDefault="00506118" w:rsidP="000516A6">
      <w:pPr>
        <w:pStyle w:val="Body"/>
        <w:tabs>
          <w:tab w:val="left" w:pos="0"/>
        </w:tabs>
      </w:pPr>
      <w:r>
        <w:t>Inside each of these boxes, we might see something like this:</w:t>
      </w:r>
    </w:p>
    <w:p w14:paraId="71ABA8E1" w14:textId="77777777" w:rsidR="000C3937" w:rsidRDefault="00506118" w:rsidP="000C3937">
      <w:pPr>
        <w:pStyle w:val="Body"/>
        <w:keepNext/>
        <w:tabs>
          <w:tab w:val="left" w:pos="0"/>
        </w:tabs>
        <w:jc w:val="center"/>
      </w:pPr>
      <w:r>
        <w:rPr>
          <w:noProof/>
        </w:rPr>
        <w:lastRenderedPageBreak/>
        <w:drawing>
          <wp:inline distT="0" distB="0" distL="0" distR="0" wp14:anchorId="75B09F64" wp14:editId="059C4568">
            <wp:extent cx="5514975" cy="1971675"/>
            <wp:effectExtent l="0" t="0" r="9525" b="9525"/>
            <wp:docPr id="4" name="Picture 4" descr="E:\book\lowlevelwork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book\lowlevelworkflow.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14975" cy="1971675"/>
                    </a:xfrm>
                    <a:prstGeom prst="rect">
                      <a:avLst/>
                    </a:prstGeom>
                    <a:noFill/>
                    <a:ln>
                      <a:noFill/>
                    </a:ln>
                  </pic:spPr>
                </pic:pic>
              </a:graphicData>
            </a:graphic>
          </wp:inline>
        </w:drawing>
      </w:r>
    </w:p>
    <w:p w14:paraId="415D0B05" w14:textId="5AE3B678" w:rsidR="00506118" w:rsidRDefault="000C3937" w:rsidP="000C3937">
      <w:pPr>
        <w:pStyle w:val="Caption"/>
      </w:pPr>
      <w:r>
        <w:t xml:space="preserve">Figure </w:t>
      </w:r>
      <w:r>
        <w:fldChar w:fldCharType="begin"/>
      </w:r>
      <w:r>
        <w:instrText xml:space="preserve"> SEQ Figure \* ARABIC </w:instrText>
      </w:r>
      <w:r>
        <w:fldChar w:fldCharType="separate"/>
      </w:r>
      <w:r w:rsidR="00D9688E">
        <w:t>5</w:t>
      </w:r>
      <w:r>
        <w:fldChar w:fldCharType="end"/>
      </w:r>
      <w:r>
        <w:t>: Low Level Workflow</w:t>
      </w:r>
    </w:p>
    <w:p w14:paraId="1134FBF1" w14:textId="745CD94E" w:rsidR="00506118" w:rsidRDefault="000C3937">
      <w:pPr>
        <w:spacing w:after="0" w:line="240" w:lineRule="auto"/>
        <w:rPr>
          <w:rFonts w:ascii="Arial" w:hAnsi="Arial"/>
          <w:sz w:val="24"/>
        </w:rPr>
      </w:pPr>
      <w:r>
        <w:rPr>
          <w:rFonts w:ascii="Arial" w:hAnsi="Arial"/>
          <w:sz w:val="24"/>
        </w:rPr>
        <w:t>What a thread-spanning workflow abstraction gains us is:</w:t>
      </w:r>
    </w:p>
    <w:p w14:paraId="6D5D07A7" w14:textId="77777777" w:rsidR="000C3937" w:rsidRPr="000C3937" w:rsidRDefault="000C3937" w:rsidP="000C3937">
      <w:pPr>
        <w:spacing w:after="0" w:line="240" w:lineRule="auto"/>
        <w:rPr>
          <w:rFonts w:ascii="Arial" w:hAnsi="Arial"/>
          <w:sz w:val="24"/>
        </w:rPr>
      </w:pPr>
    </w:p>
    <w:p w14:paraId="1CE95D96" w14:textId="77777777" w:rsidR="000C3937" w:rsidRDefault="000C3937" w:rsidP="004B2902">
      <w:pPr>
        <w:pStyle w:val="ListParagraph"/>
        <w:numPr>
          <w:ilvl w:val="0"/>
          <w:numId w:val="12"/>
        </w:numPr>
        <w:spacing w:after="0" w:line="240" w:lineRule="auto"/>
        <w:rPr>
          <w:rFonts w:ascii="Arial" w:hAnsi="Arial"/>
          <w:sz w:val="24"/>
        </w:rPr>
      </w:pPr>
      <w:r w:rsidRPr="000C3937">
        <w:rPr>
          <w:rFonts w:ascii="Arial" w:hAnsi="Arial"/>
          <w:sz w:val="24"/>
        </w:rPr>
        <w:t>define workflows declaratively</w:t>
      </w:r>
    </w:p>
    <w:p w14:paraId="674C735B" w14:textId="77777777" w:rsidR="000C3937" w:rsidRDefault="000C3937" w:rsidP="004B2902">
      <w:pPr>
        <w:pStyle w:val="ListParagraph"/>
        <w:numPr>
          <w:ilvl w:val="0"/>
          <w:numId w:val="12"/>
        </w:numPr>
        <w:spacing w:after="0" w:line="240" w:lineRule="auto"/>
        <w:rPr>
          <w:rFonts w:ascii="Arial" w:hAnsi="Arial"/>
          <w:sz w:val="24"/>
        </w:rPr>
      </w:pPr>
      <w:r w:rsidRPr="000C3937">
        <w:rPr>
          <w:rFonts w:ascii="Arial" w:hAnsi="Arial"/>
          <w:sz w:val="24"/>
        </w:rPr>
        <w:t>decouple the thread from the work implementation</w:t>
      </w:r>
    </w:p>
    <w:p w14:paraId="29BFE4A0" w14:textId="77777777" w:rsidR="000C3937" w:rsidRDefault="000C3937" w:rsidP="004B2902">
      <w:pPr>
        <w:pStyle w:val="ListParagraph"/>
        <w:numPr>
          <w:ilvl w:val="0"/>
          <w:numId w:val="12"/>
        </w:numPr>
        <w:spacing w:after="0" w:line="240" w:lineRule="auto"/>
        <w:rPr>
          <w:rFonts w:ascii="Arial" w:hAnsi="Arial"/>
          <w:sz w:val="24"/>
        </w:rPr>
      </w:pPr>
      <w:r w:rsidRPr="000C3937">
        <w:rPr>
          <w:rFonts w:ascii="Arial" w:hAnsi="Arial"/>
          <w:sz w:val="24"/>
        </w:rPr>
        <w:t>allow the work implementation to determine how work should be continued:</w:t>
      </w:r>
    </w:p>
    <w:p w14:paraId="7D1F1442" w14:textId="77777777" w:rsidR="000C3937" w:rsidRDefault="000C3937" w:rsidP="004B2902">
      <w:pPr>
        <w:pStyle w:val="ListParagraph"/>
        <w:numPr>
          <w:ilvl w:val="1"/>
          <w:numId w:val="12"/>
        </w:numPr>
        <w:spacing w:after="0" w:line="240" w:lineRule="auto"/>
        <w:rPr>
          <w:rFonts w:ascii="Arial" w:hAnsi="Arial"/>
          <w:sz w:val="24"/>
        </w:rPr>
      </w:pPr>
      <w:r w:rsidRPr="000C3937">
        <w:rPr>
          <w:rFonts w:ascii="Arial" w:hAnsi="Arial"/>
          <w:sz w:val="24"/>
        </w:rPr>
        <w:t>on the same thread</w:t>
      </w:r>
    </w:p>
    <w:p w14:paraId="2909762E" w14:textId="2C591FF0" w:rsidR="000C3937" w:rsidRDefault="000C3937" w:rsidP="004B2902">
      <w:pPr>
        <w:pStyle w:val="ListParagraph"/>
        <w:numPr>
          <w:ilvl w:val="1"/>
          <w:numId w:val="12"/>
        </w:numPr>
        <w:spacing w:after="0" w:line="240" w:lineRule="auto"/>
        <w:rPr>
          <w:rFonts w:ascii="Arial" w:hAnsi="Arial"/>
          <w:sz w:val="24"/>
        </w:rPr>
      </w:pPr>
      <w:r w:rsidRPr="000C3937">
        <w:rPr>
          <w:rFonts w:ascii="Arial" w:hAnsi="Arial"/>
          <w:sz w:val="24"/>
        </w:rPr>
        <w:t>deferred to another thread</w:t>
      </w:r>
    </w:p>
    <w:p w14:paraId="722B0CAE" w14:textId="77777777" w:rsidR="000C3937" w:rsidRDefault="000C3937" w:rsidP="000C3937">
      <w:pPr>
        <w:spacing w:after="0" w:line="240" w:lineRule="auto"/>
        <w:rPr>
          <w:rFonts w:ascii="Arial" w:hAnsi="Arial"/>
          <w:sz w:val="24"/>
        </w:rPr>
      </w:pPr>
    </w:p>
    <w:p w14:paraId="780C9F54" w14:textId="681632A8" w:rsidR="000C3937" w:rsidRDefault="000C3937" w:rsidP="000C3937">
      <w:pPr>
        <w:spacing w:after="0" w:line="240" w:lineRule="auto"/>
        <w:rPr>
          <w:rFonts w:ascii="Arial" w:hAnsi="Arial"/>
          <w:sz w:val="24"/>
        </w:rPr>
      </w:pPr>
      <w:r>
        <w:rPr>
          <w:rFonts w:ascii="Arial" w:hAnsi="Arial"/>
          <w:sz w:val="24"/>
        </w:rPr>
        <w:t>The implementation requires that the “workflow continuation” be managed for every process as it sequences through the workflow steps, which is really the only “trick” to this implementation.</w:t>
      </w:r>
    </w:p>
    <w:p w14:paraId="6FC79FE2" w14:textId="64FE3B83" w:rsidR="000C3937" w:rsidRDefault="000C3937" w:rsidP="000C3937">
      <w:pPr>
        <w:pStyle w:val="Heading2"/>
      </w:pPr>
      <w:bookmarkStart w:id="99" w:name="_Toc416246242"/>
      <w:r>
        <w:t>Workflow Continuation State</w:t>
      </w:r>
      <w:bookmarkEnd w:id="99"/>
    </w:p>
    <w:p w14:paraId="0C1EDA80" w14:textId="09281671" w:rsidR="000C3937" w:rsidRDefault="000C3937" w:rsidP="000C3937">
      <w:pPr>
        <w:pStyle w:val="Body"/>
      </w:pPr>
      <w:r>
        <w:t>Each workflow continuation can be in one of three states:</w:t>
      </w:r>
    </w:p>
    <w:p w14:paraId="36A23DC2" w14:textId="78196B6D" w:rsidR="000C3937" w:rsidRDefault="000C3937" w:rsidP="000C3937">
      <w:pPr>
        <w:pStyle w:val="BulletedList"/>
      </w:pPr>
      <w:r>
        <w:t>Abort</w:t>
      </w:r>
    </w:p>
    <w:p w14:paraId="33C71911" w14:textId="346E0DE8" w:rsidR="000C3937" w:rsidRDefault="000C3937" w:rsidP="000C3937">
      <w:pPr>
        <w:pStyle w:val="BulletedList"/>
      </w:pPr>
      <w:r>
        <w:t>Continue</w:t>
      </w:r>
    </w:p>
    <w:p w14:paraId="023B3507" w14:textId="7D18583E" w:rsidR="000C3937" w:rsidRDefault="000C3937" w:rsidP="000C3937">
      <w:pPr>
        <w:pStyle w:val="BulletedList"/>
      </w:pPr>
      <w:r>
        <w:t>Defer</w:t>
      </w:r>
    </w:p>
    <w:p w14:paraId="16B11E05" w14:textId="77777777" w:rsidR="000C3937" w:rsidRDefault="000C3937" w:rsidP="000C3937">
      <w:pPr>
        <w:pStyle w:val="Body"/>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0C3937" w:rsidRPr="009045E5" w14:paraId="1C902515" w14:textId="77777777" w:rsidTr="00074F74">
        <w:tc>
          <w:tcPr>
            <w:tcW w:w="9576" w:type="dxa"/>
            <w:shd w:val="clear" w:color="auto" w:fill="F0F0F0"/>
          </w:tcPr>
          <w:p w14:paraId="17B313D8" w14:textId="77777777" w:rsidR="000C3937" w:rsidRPr="000C3937" w:rsidRDefault="000C3937" w:rsidP="000C3937">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w:t>
            </w:r>
            <w:r w:rsidRPr="000C3937">
              <w:rPr>
                <w:rFonts w:ascii="Consolas" w:eastAsia="Calibri" w:hAnsi="Consolas" w:cs="Consolas"/>
                <w:color w:val="008000"/>
                <w:sz w:val="20"/>
                <w:szCs w:val="20"/>
                <w:highlight w:val="white"/>
              </w:rPr>
              <w:t xml:space="preserve"> </w:t>
            </w:r>
            <w:r w:rsidRPr="000C3937">
              <w:rPr>
                <w:rFonts w:ascii="Consolas" w:eastAsia="Calibri" w:hAnsi="Consolas" w:cs="Consolas"/>
                <w:color w:val="808080"/>
                <w:sz w:val="20"/>
                <w:szCs w:val="20"/>
                <w:highlight w:val="white"/>
              </w:rPr>
              <w:t>&lt;summary&gt;</w:t>
            </w:r>
          </w:p>
          <w:p w14:paraId="4C0D16B1" w14:textId="13F1C3A3" w:rsidR="000C3937" w:rsidRPr="000C3937" w:rsidRDefault="000C3937" w:rsidP="000C3937">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w:t>
            </w:r>
            <w:r w:rsidRPr="000C3937">
              <w:rPr>
                <w:rFonts w:ascii="Consolas" w:eastAsia="Calibri" w:hAnsi="Consolas" w:cs="Consolas"/>
                <w:color w:val="008000"/>
                <w:sz w:val="20"/>
                <w:szCs w:val="20"/>
                <w:highlight w:val="white"/>
              </w:rPr>
              <w:t xml:space="preserve"> Workflow Continuation State</w:t>
            </w:r>
          </w:p>
          <w:p w14:paraId="2D2C5A3F" w14:textId="3CEAFBBD" w:rsidR="000C3937" w:rsidRPr="000C3937" w:rsidRDefault="000C3937" w:rsidP="000C3937">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w:t>
            </w:r>
            <w:r w:rsidRPr="000C3937">
              <w:rPr>
                <w:rFonts w:ascii="Consolas" w:eastAsia="Calibri" w:hAnsi="Consolas" w:cs="Consolas"/>
                <w:color w:val="008000"/>
                <w:sz w:val="20"/>
                <w:szCs w:val="20"/>
                <w:highlight w:val="white"/>
              </w:rPr>
              <w:t xml:space="preserve"> </w:t>
            </w:r>
            <w:r w:rsidRPr="000C3937">
              <w:rPr>
                <w:rFonts w:ascii="Consolas" w:eastAsia="Calibri" w:hAnsi="Consolas" w:cs="Consolas"/>
                <w:color w:val="808080"/>
                <w:sz w:val="20"/>
                <w:szCs w:val="20"/>
                <w:highlight w:val="white"/>
              </w:rPr>
              <w:t>&lt;/summary&gt;</w:t>
            </w:r>
          </w:p>
          <w:p w14:paraId="198EE37A" w14:textId="1DC8577E" w:rsidR="000C3937" w:rsidRPr="000C3937" w:rsidRDefault="000C3937" w:rsidP="000C3937">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FF"/>
                <w:sz w:val="20"/>
                <w:szCs w:val="20"/>
                <w:highlight w:val="white"/>
              </w:rPr>
              <w:t>public</w:t>
            </w:r>
            <w:r w:rsidRPr="000C3937">
              <w:rPr>
                <w:rFonts w:ascii="Consolas" w:eastAsia="Calibri" w:hAnsi="Consolas" w:cs="Consolas"/>
                <w:color w:val="000000"/>
                <w:sz w:val="20"/>
                <w:szCs w:val="20"/>
                <w:highlight w:val="white"/>
              </w:rPr>
              <w:t xml:space="preserve"> </w:t>
            </w:r>
            <w:r w:rsidRPr="000C3937">
              <w:rPr>
                <w:rFonts w:ascii="Consolas" w:eastAsia="Calibri" w:hAnsi="Consolas" w:cs="Consolas"/>
                <w:color w:val="0000FF"/>
                <w:sz w:val="20"/>
                <w:szCs w:val="20"/>
                <w:highlight w:val="white"/>
              </w:rPr>
              <w:t>enum</w:t>
            </w:r>
            <w:r w:rsidRPr="000C3937">
              <w:rPr>
                <w:rFonts w:ascii="Consolas" w:eastAsia="Calibri" w:hAnsi="Consolas" w:cs="Consolas"/>
                <w:color w:val="000000"/>
                <w:sz w:val="20"/>
                <w:szCs w:val="20"/>
                <w:highlight w:val="white"/>
              </w:rPr>
              <w:t xml:space="preserve"> </w:t>
            </w:r>
            <w:r w:rsidRPr="000C3937">
              <w:rPr>
                <w:rFonts w:ascii="Consolas" w:eastAsia="Calibri" w:hAnsi="Consolas" w:cs="Consolas"/>
                <w:color w:val="2B91AF"/>
                <w:sz w:val="20"/>
                <w:szCs w:val="20"/>
                <w:highlight w:val="white"/>
              </w:rPr>
              <w:t>WorkflowContinuationState</w:t>
            </w:r>
          </w:p>
          <w:p w14:paraId="19B988D4" w14:textId="29D1460E" w:rsidR="000C3937" w:rsidRPr="000C3937" w:rsidRDefault="000C3937" w:rsidP="000C3937">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00"/>
                <w:sz w:val="20"/>
                <w:szCs w:val="20"/>
                <w:highlight w:val="white"/>
              </w:rPr>
              <w:t>{</w:t>
            </w:r>
          </w:p>
          <w:p w14:paraId="7DC2E7C2" w14:textId="197457DC" w:rsidR="000C3937" w:rsidRPr="000C3937" w:rsidRDefault="000C3937" w:rsidP="000C3937">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 xml:space="preserve">  ///</w:t>
            </w:r>
            <w:r w:rsidRPr="000C3937">
              <w:rPr>
                <w:rFonts w:ascii="Consolas" w:eastAsia="Calibri" w:hAnsi="Consolas" w:cs="Consolas"/>
                <w:color w:val="008000"/>
                <w:sz w:val="20"/>
                <w:szCs w:val="20"/>
                <w:highlight w:val="white"/>
              </w:rPr>
              <w:t xml:space="preserve"> </w:t>
            </w:r>
            <w:r w:rsidRPr="000C3937">
              <w:rPr>
                <w:rFonts w:ascii="Consolas" w:eastAsia="Calibri" w:hAnsi="Consolas" w:cs="Consolas"/>
                <w:color w:val="808080"/>
                <w:sz w:val="20"/>
                <w:szCs w:val="20"/>
                <w:highlight w:val="white"/>
              </w:rPr>
              <w:t>&lt;summary&gt;</w:t>
            </w:r>
          </w:p>
          <w:p w14:paraId="3941E6E7" w14:textId="0B32AE08" w:rsidR="000C3937" w:rsidRPr="000C3937" w:rsidRDefault="000C3937" w:rsidP="000C3937">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 xml:space="preserve">  ///</w:t>
            </w:r>
            <w:r w:rsidRPr="000C3937">
              <w:rPr>
                <w:rFonts w:ascii="Consolas" w:eastAsia="Calibri" w:hAnsi="Consolas" w:cs="Consolas"/>
                <w:color w:val="008000"/>
                <w:sz w:val="20"/>
                <w:szCs w:val="20"/>
                <w:highlight w:val="white"/>
              </w:rPr>
              <w:t xml:space="preserve"> Terminate execution of the workflow.</w:t>
            </w:r>
          </w:p>
          <w:p w14:paraId="3043F546" w14:textId="08CE7348" w:rsidR="000C3937" w:rsidRPr="000C3937" w:rsidRDefault="000C3937" w:rsidP="000C3937">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 xml:space="preserve">  ///</w:t>
            </w:r>
            <w:r w:rsidRPr="000C3937">
              <w:rPr>
                <w:rFonts w:ascii="Consolas" w:eastAsia="Calibri" w:hAnsi="Consolas" w:cs="Consolas"/>
                <w:color w:val="008000"/>
                <w:sz w:val="20"/>
                <w:szCs w:val="20"/>
                <w:highlight w:val="white"/>
              </w:rPr>
              <w:t xml:space="preserve"> </w:t>
            </w:r>
            <w:r w:rsidRPr="000C3937">
              <w:rPr>
                <w:rFonts w:ascii="Consolas" w:eastAsia="Calibri" w:hAnsi="Consolas" w:cs="Consolas"/>
                <w:color w:val="808080"/>
                <w:sz w:val="20"/>
                <w:szCs w:val="20"/>
                <w:highlight w:val="white"/>
              </w:rPr>
              <w:t>&lt;/summary&gt;</w:t>
            </w:r>
          </w:p>
          <w:p w14:paraId="3A25519A" w14:textId="1AA69BCD" w:rsidR="000C3937" w:rsidRPr="000C3937" w:rsidRDefault="000C3937" w:rsidP="000C3937">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00"/>
                <w:sz w:val="20"/>
                <w:szCs w:val="20"/>
                <w:highlight w:val="white"/>
              </w:rPr>
              <w:t xml:space="preserve">  Abort,</w:t>
            </w:r>
          </w:p>
          <w:p w14:paraId="44B84C40" w14:textId="77777777" w:rsidR="000C3937" w:rsidRPr="000C3937" w:rsidRDefault="000C3937" w:rsidP="000C3937">
            <w:pPr>
              <w:autoSpaceDE w:val="0"/>
              <w:autoSpaceDN w:val="0"/>
              <w:adjustRightInd w:val="0"/>
              <w:spacing w:after="0" w:line="240" w:lineRule="auto"/>
              <w:rPr>
                <w:rFonts w:ascii="Consolas" w:eastAsia="Calibri" w:hAnsi="Consolas" w:cs="Consolas"/>
                <w:color w:val="000000"/>
                <w:sz w:val="20"/>
                <w:szCs w:val="20"/>
                <w:highlight w:val="white"/>
              </w:rPr>
            </w:pPr>
          </w:p>
          <w:p w14:paraId="6D51FBC7" w14:textId="7D76D530" w:rsidR="000C3937" w:rsidRPr="000C3937" w:rsidRDefault="000C3937" w:rsidP="000C3937">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 xml:space="preserve">  ///</w:t>
            </w:r>
            <w:r w:rsidRPr="000C3937">
              <w:rPr>
                <w:rFonts w:ascii="Consolas" w:eastAsia="Calibri" w:hAnsi="Consolas" w:cs="Consolas"/>
                <w:color w:val="008000"/>
                <w:sz w:val="20"/>
                <w:szCs w:val="20"/>
                <w:highlight w:val="white"/>
              </w:rPr>
              <w:t xml:space="preserve"> </w:t>
            </w:r>
            <w:r w:rsidRPr="000C3937">
              <w:rPr>
                <w:rFonts w:ascii="Consolas" w:eastAsia="Calibri" w:hAnsi="Consolas" w:cs="Consolas"/>
                <w:color w:val="808080"/>
                <w:sz w:val="20"/>
                <w:szCs w:val="20"/>
                <w:highlight w:val="white"/>
              </w:rPr>
              <w:t>&lt;summary&gt;</w:t>
            </w:r>
          </w:p>
          <w:p w14:paraId="7D34FAE6" w14:textId="19552F12" w:rsidR="000C3937" w:rsidRPr="000C3937" w:rsidRDefault="000C3937" w:rsidP="000C3937">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 xml:space="preserve">  ///</w:t>
            </w:r>
            <w:r w:rsidRPr="000C3937">
              <w:rPr>
                <w:rFonts w:ascii="Consolas" w:eastAsia="Calibri" w:hAnsi="Consolas" w:cs="Consolas"/>
                <w:color w:val="008000"/>
                <w:sz w:val="20"/>
                <w:szCs w:val="20"/>
                <w:highlight w:val="white"/>
              </w:rPr>
              <w:t xml:space="preserve"> Continue with the execution of the workflow.</w:t>
            </w:r>
          </w:p>
          <w:p w14:paraId="748A4243" w14:textId="111C431A" w:rsidR="000C3937" w:rsidRPr="000C3937" w:rsidRDefault="000C3937" w:rsidP="000C3937">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 xml:space="preserve">  ///</w:t>
            </w:r>
            <w:r w:rsidRPr="000C3937">
              <w:rPr>
                <w:rFonts w:ascii="Consolas" w:eastAsia="Calibri" w:hAnsi="Consolas" w:cs="Consolas"/>
                <w:color w:val="008000"/>
                <w:sz w:val="20"/>
                <w:szCs w:val="20"/>
                <w:highlight w:val="white"/>
              </w:rPr>
              <w:t xml:space="preserve"> </w:t>
            </w:r>
            <w:r w:rsidRPr="000C3937">
              <w:rPr>
                <w:rFonts w:ascii="Consolas" w:eastAsia="Calibri" w:hAnsi="Consolas" w:cs="Consolas"/>
                <w:color w:val="808080"/>
                <w:sz w:val="20"/>
                <w:szCs w:val="20"/>
                <w:highlight w:val="white"/>
              </w:rPr>
              <w:t>&lt;/summary&gt;</w:t>
            </w:r>
          </w:p>
          <w:p w14:paraId="771CF627" w14:textId="331563E3" w:rsidR="000C3937" w:rsidRPr="000C3937" w:rsidRDefault="000C3937" w:rsidP="000C3937">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00"/>
                <w:sz w:val="20"/>
                <w:szCs w:val="20"/>
                <w:highlight w:val="white"/>
              </w:rPr>
              <w:lastRenderedPageBreak/>
              <w:t xml:space="preserve">  Continue,</w:t>
            </w:r>
          </w:p>
          <w:p w14:paraId="2D1C3313" w14:textId="77777777" w:rsidR="000C3937" w:rsidRPr="000C3937" w:rsidRDefault="000C3937" w:rsidP="000C3937">
            <w:pPr>
              <w:autoSpaceDE w:val="0"/>
              <w:autoSpaceDN w:val="0"/>
              <w:adjustRightInd w:val="0"/>
              <w:spacing w:after="0" w:line="240" w:lineRule="auto"/>
              <w:rPr>
                <w:rFonts w:ascii="Consolas" w:eastAsia="Calibri" w:hAnsi="Consolas" w:cs="Consolas"/>
                <w:color w:val="000000"/>
                <w:sz w:val="20"/>
                <w:szCs w:val="20"/>
                <w:highlight w:val="white"/>
              </w:rPr>
            </w:pPr>
          </w:p>
          <w:p w14:paraId="2DE031F3" w14:textId="30DE3B10" w:rsidR="000C3937" w:rsidRPr="000C3937" w:rsidRDefault="000C3937" w:rsidP="000C3937">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 xml:space="preserve">  ///</w:t>
            </w:r>
            <w:r w:rsidRPr="000C3937">
              <w:rPr>
                <w:rFonts w:ascii="Consolas" w:eastAsia="Calibri" w:hAnsi="Consolas" w:cs="Consolas"/>
                <w:color w:val="008000"/>
                <w:sz w:val="20"/>
                <w:szCs w:val="20"/>
                <w:highlight w:val="white"/>
              </w:rPr>
              <w:t xml:space="preserve"> </w:t>
            </w:r>
            <w:r w:rsidRPr="000C3937">
              <w:rPr>
                <w:rFonts w:ascii="Consolas" w:eastAsia="Calibri" w:hAnsi="Consolas" w:cs="Consolas"/>
                <w:color w:val="808080"/>
                <w:sz w:val="20"/>
                <w:szCs w:val="20"/>
                <w:highlight w:val="white"/>
              </w:rPr>
              <w:t>&lt;summary&gt;</w:t>
            </w:r>
          </w:p>
          <w:p w14:paraId="0CE90D26" w14:textId="27E71069" w:rsidR="000C3937" w:rsidRPr="000C3937" w:rsidRDefault="000C3937" w:rsidP="000C3937">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 xml:space="preserve">  ///</w:t>
            </w:r>
            <w:r w:rsidRPr="000C3937">
              <w:rPr>
                <w:rFonts w:ascii="Consolas" w:eastAsia="Calibri" w:hAnsi="Consolas" w:cs="Consolas"/>
                <w:color w:val="008000"/>
                <w:sz w:val="20"/>
                <w:szCs w:val="20"/>
                <w:highlight w:val="white"/>
              </w:rPr>
              <w:t xml:space="preserve"> Execution is deferred until Continue is called, usually by another thread.</w:t>
            </w:r>
          </w:p>
          <w:p w14:paraId="63AA246C" w14:textId="0C3F199F" w:rsidR="000C3937" w:rsidRPr="000C3937" w:rsidRDefault="000C3937" w:rsidP="000C3937">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808080"/>
                <w:sz w:val="20"/>
                <w:szCs w:val="20"/>
                <w:highlight w:val="white"/>
              </w:rPr>
              <w:t xml:space="preserve">  ///</w:t>
            </w:r>
            <w:r w:rsidRPr="000C3937">
              <w:rPr>
                <w:rFonts w:ascii="Consolas" w:eastAsia="Calibri" w:hAnsi="Consolas" w:cs="Consolas"/>
                <w:color w:val="008000"/>
                <w:sz w:val="20"/>
                <w:szCs w:val="20"/>
                <w:highlight w:val="white"/>
              </w:rPr>
              <w:t xml:space="preserve"> </w:t>
            </w:r>
            <w:r w:rsidRPr="000C3937">
              <w:rPr>
                <w:rFonts w:ascii="Consolas" w:eastAsia="Calibri" w:hAnsi="Consolas" w:cs="Consolas"/>
                <w:color w:val="808080"/>
                <w:sz w:val="20"/>
                <w:szCs w:val="20"/>
                <w:highlight w:val="white"/>
              </w:rPr>
              <w:t>&lt;/summary&gt;</w:t>
            </w:r>
          </w:p>
          <w:p w14:paraId="1144373A" w14:textId="3DFA1B1C" w:rsidR="000C3937" w:rsidRPr="000C3937" w:rsidRDefault="000C3937" w:rsidP="000C3937">
            <w:pPr>
              <w:autoSpaceDE w:val="0"/>
              <w:autoSpaceDN w:val="0"/>
              <w:adjustRightInd w:val="0"/>
              <w:spacing w:after="0" w:line="240" w:lineRule="auto"/>
              <w:rPr>
                <w:rFonts w:ascii="Consolas" w:eastAsia="Calibri" w:hAnsi="Consolas" w:cs="Consolas"/>
                <w:color w:val="000000"/>
                <w:sz w:val="20"/>
                <w:szCs w:val="20"/>
                <w:highlight w:val="white"/>
              </w:rPr>
            </w:pPr>
            <w:r w:rsidRPr="000C3937">
              <w:rPr>
                <w:rFonts w:ascii="Consolas" w:eastAsia="Calibri" w:hAnsi="Consolas" w:cs="Consolas"/>
                <w:color w:val="000000"/>
                <w:sz w:val="20"/>
                <w:szCs w:val="20"/>
                <w:highlight w:val="white"/>
              </w:rPr>
              <w:t xml:space="preserve">  Defer,</w:t>
            </w:r>
          </w:p>
          <w:p w14:paraId="00AD89E7" w14:textId="3EEEC43C" w:rsidR="000C3937" w:rsidRPr="00A22C49" w:rsidRDefault="000C3937" w:rsidP="000C3937">
            <w:pPr>
              <w:autoSpaceDE w:val="0"/>
              <w:autoSpaceDN w:val="0"/>
              <w:adjustRightInd w:val="0"/>
              <w:spacing w:after="0" w:line="240" w:lineRule="auto"/>
              <w:rPr>
                <w:rFonts w:ascii="Consolas" w:eastAsia="Calibri" w:hAnsi="Consolas" w:cs="Consolas"/>
                <w:color w:val="000000"/>
                <w:sz w:val="15"/>
                <w:szCs w:val="15"/>
                <w:highlight w:val="white"/>
              </w:rPr>
            </w:pPr>
            <w:r w:rsidRPr="000C3937">
              <w:rPr>
                <w:rFonts w:ascii="Consolas" w:eastAsia="Calibri" w:hAnsi="Consolas" w:cs="Consolas"/>
                <w:color w:val="000000"/>
                <w:sz w:val="20"/>
                <w:szCs w:val="20"/>
                <w:highlight w:val="white"/>
              </w:rPr>
              <w:t>}</w:t>
            </w:r>
          </w:p>
        </w:tc>
      </w:tr>
    </w:tbl>
    <w:p w14:paraId="2A5C774F" w14:textId="77777777" w:rsidR="000C3937" w:rsidRDefault="000C3937" w:rsidP="000C3937">
      <w:pPr>
        <w:pStyle w:val="Body"/>
      </w:pPr>
    </w:p>
    <w:p w14:paraId="101076CB" w14:textId="31B71F1A" w:rsidR="00F44CB0" w:rsidRDefault="00F44CB0" w:rsidP="00F44CB0">
      <w:pPr>
        <w:pStyle w:val="Heading2"/>
      </w:pPr>
      <w:bookmarkStart w:id="100" w:name="_Toc416246243"/>
      <w:r>
        <w:t>Workflow Continuation</w:t>
      </w:r>
      <w:bookmarkEnd w:id="100"/>
    </w:p>
    <w:p w14:paraId="3CD03E4E" w14:textId="0A141527" w:rsidR="00F44CB0" w:rsidRDefault="00F44CB0" w:rsidP="00F44CB0">
      <w:pPr>
        <w:pStyle w:val="Body"/>
      </w:pPr>
      <w:r>
        <w:t>This class tracks the state of a workflow context and allows the workflow to continue when it is passed to another thread.  What this does is:</w:t>
      </w:r>
    </w:p>
    <w:p w14:paraId="27C558C2" w14:textId="77777777" w:rsidR="00F44CB0" w:rsidRDefault="00F44CB0" w:rsidP="004B2902">
      <w:pPr>
        <w:pStyle w:val="NumberedList"/>
        <w:numPr>
          <w:ilvl w:val="0"/>
          <w:numId w:val="13"/>
        </w:numPr>
      </w:pPr>
      <w:r>
        <w:t>We can define a single instance of a particular workflow pattern</w:t>
      </w:r>
    </w:p>
    <w:p w14:paraId="193573B8" w14:textId="77777777" w:rsidR="00F44CB0" w:rsidRDefault="00F44CB0" w:rsidP="004B2902">
      <w:pPr>
        <w:pStyle w:val="NumberedList"/>
        <w:numPr>
          <w:ilvl w:val="0"/>
          <w:numId w:val="13"/>
        </w:numPr>
      </w:pPr>
      <w:r>
        <w:t>We can use that instance simultaneously because we are effectively implementing Continuation Passing Style -- we are passing in the continuation state to each workflow function.</w:t>
      </w:r>
    </w:p>
    <w:p w14:paraId="60EB5904" w14:textId="4A91FE47" w:rsidR="000C3937" w:rsidRDefault="00F44CB0" w:rsidP="004B2902">
      <w:pPr>
        <w:pStyle w:val="NumberedList"/>
        <w:numPr>
          <w:ilvl w:val="0"/>
          <w:numId w:val="13"/>
        </w:numPr>
      </w:pPr>
      <w:r>
        <w:t xml:space="preserve">As a result, the workflow, as a process, is </w:t>
      </w:r>
      <w:proofErr w:type="gramStart"/>
      <w:r>
        <w:t>thread</w:t>
      </w:r>
      <w:proofErr w:type="gramEnd"/>
      <w:r>
        <w:t xml:space="preserve"> safe even though we are sharing instances amongst different threads.</w:t>
      </w:r>
    </w:p>
    <w:p w14:paraId="5DD4C91A" w14:textId="77777777" w:rsidR="00F44CB0" w:rsidRDefault="00F44CB0" w:rsidP="00F44CB0">
      <w:pPr>
        <w:pStyle w:val="Body"/>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0C3937" w:rsidRPr="009045E5" w14:paraId="5C84FEC3" w14:textId="77777777" w:rsidTr="00074F74">
        <w:tc>
          <w:tcPr>
            <w:tcW w:w="9576" w:type="dxa"/>
            <w:shd w:val="clear" w:color="auto" w:fill="F0F0F0"/>
          </w:tcPr>
          <w:p w14:paraId="64F9794A" w14:textId="77777777" w:rsidR="00F44CB0" w:rsidRPr="00F44CB0" w:rsidRDefault="00F44CB0" w:rsidP="00F44CB0">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w:t>
            </w:r>
            <w:r w:rsidRPr="00F44CB0">
              <w:rPr>
                <w:rFonts w:ascii="Consolas" w:eastAsia="Calibri" w:hAnsi="Consolas" w:cs="Consolas"/>
                <w:color w:val="008000"/>
                <w:sz w:val="20"/>
                <w:szCs w:val="20"/>
                <w:highlight w:val="white"/>
              </w:rPr>
              <w:t xml:space="preserve"> </w:t>
            </w:r>
            <w:r w:rsidRPr="00F44CB0">
              <w:rPr>
                <w:rFonts w:ascii="Consolas" w:eastAsia="Calibri" w:hAnsi="Consolas" w:cs="Consolas"/>
                <w:color w:val="808080"/>
                <w:sz w:val="20"/>
                <w:szCs w:val="20"/>
                <w:highlight w:val="white"/>
              </w:rPr>
              <w:t>&lt;summary&gt;</w:t>
            </w:r>
          </w:p>
          <w:p w14:paraId="51AEEC3D" w14:textId="77777777" w:rsidR="00F44CB0" w:rsidRPr="00F44CB0" w:rsidRDefault="00F44CB0" w:rsidP="00F44CB0">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w:t>
            </w:r>
            <w:r w:rsidRPr="00F44CB0">
              <w:rPr>
                <w:rFonts w:ascii="Consolas" w:eastAsia="Calibri" w:hAnsi="Consolas" w:cs="Consolas"/>
                <w:color w:val="008000"/>
                <w:sz w:val="20"/>
                <w:szCs w:val="20"/>
                <w:highlight w:val="white"/>
              </w:rPr>
              <w:t xml:space="preserve"> Thread-specific instance that preserves the workflow continuation context for that thread.</w:t>
            </w:r>
          </w:p>
          <w:p w14:paraId="3EA9D0A1" w14:textId="77777777" w:rsidR="00F44CB0" w:rsidRPr="00F44CB0" w:rsidRDefault="00F44CB0" w:rsidP="00F44CB0">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808080"/>
                <w:sz w:val="20"/>
                <w:szCs w:val="20"/>
                <w:highlight w:val="white"/>
              </w:rPr>
              <w:t>///</w:t>
            </w:r>
            <w:r w:rsidRPr="00F44CB0">
              <w:rPr>
                <w:rFonts w:ascii="Consolas" w:eastAsia="Calibri" w:hAnsi="Consolas" w:cs="Consolas"/>
                <w:color w:val="008000"/>
                <w:sz w:val="20"/>
                <w:szCs w:val="20"/>
                <w:highlight w:val="white"/>
              </w:rPr>
              <w:t xml:space="preserve"> </w:t>
            </w:r>
            <w:r w:rsidRPr="00F44CB0">
              <w:rPr>
                <w:rFonts w:ascii="Consolas" w:eastAsia="Calibri" w:hAnsi="Consolas" w:cs="Consolas"/>
                <w:color w:val="808080"/>
                <w:sz w:val="20"/>
                <w:szCs w:val="20"/>
                <w:highlight w:val="white"/>
              </w:rPr>
              <w:t>&lt;/summary&gt;</w:t>
            </w:r>
          </w:p>
          <w:p w14:paraId="13B57C9E" w14:textId="77777777" w:rsidR="00F44CB0" w:rsidRPr="00F44CB0" w:rsidRDefault="00F44CB0" w:rsidP="00F44CB0">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FF"/>
                <w:sz w:val="20"/>
                <w:szCs w:val="20"/>
                <w:highlight w:val="white"/>
              </w:rPr>
              <w:t>public</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class</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2B91AF"/>
                <w:sz w:val="20"/>
                <w:szCs w:val="20"/>
                <w:highlight w:val="white"/>
              </w:rPr>
              <w:t>WorkflowContinuation</w:t>
            </w:r>
            <w:r w:rsidRPr="00F44CB0">
              <w:rPr>
                <w:rFonts w:ascii="Consolas" w:eastAsia="Calibri" w:hAnsi="Consolas" w:cs="Consolas"/>
                <w:color w:val="000000"/>
                <w:sz w:val="20"/>
                <w:szCs w:val="20"/>
                <w:highlight w:val="white"/>
              </w:rPr>
              <w:t>&lt;T&gt;</w:t>
            </w:r>
          </w:p>
          <w:p w14:paraId="347A81DB" w14:textId="77777777" w:rsidR="00F44CB0" w:rsidRPr="00F44CB0" w:rsidRDefault="00F44CB0" w:rsidP="00F44CB0">
            <w:pPr>
              <w:autoSpaceDE w:val="0"/>
              <w:autoSpaceDN w:val="0"/>
              <w:adjustRightInd w:val="0"/>
              <w:spacing w:after="0" w:line="240" w:lineRule="auto"/>
              <w:rPr>
                <w:rFonts w:ascii="Consolas" w:eastAsia="Calibri" w:hAnsi="Consolas" w:cs="Consolas"/>
                <w:color w:val="000000"/>
                <w:sz w:val="20"/>
                <w:szCs w:val="20"/>
                <w:highlight w:val="white"/>
              </w:rPr>
            </w:pPr>
            <w:r w:rsidRPr="00F44CB0">
              <w:rPr>
                <w:rFonts w:ascii="Consolas" w:eastAsia="Calibri" w:hAnsi="Consolas" w:cs="Consolas"/>
                <w:color w:val="000000"/>
                <w:sz w:val="20"/>
                <w:szCs w:val="20"/>
                <w:highlight w:val="white"/>
              </w:rPr>
              <w:t>{</w:t>
            </w:r>
          </w:p>
          <w:p w14:paraId="5AD47AD6" w14:textId="3DC4C4D4" w:rsidR="00F44CB0" w:rsidRPr="00F44CB0" w:rsidRDefault="00F44CB0" w:rsidP="00F44CB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F44CB0">
              <w:rPr>
                <w:rFonts w:ascii="Consolas" w:eastAsia="Calibri" w:hAnsi="Consolas" w:cs="Consolas"/>
                <w:color w:val="0000FF"/>
                <w:sz w:val="20"/>
                <w:szCs w:val="20"/>
                <w:highlight w:val="white"/>
              </w:rPr>
              <w:t>public</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int</w:t>
            </w:r>
            <w:r w:rsidRPr="00F44CB0">
              <w:rPr>
                <w:rFonts w:ascii="Consolas" w:eastAsia="Calibri" w:hAnsi="Consolas" w:cs="Consolas"/>
                <w:color w:val="000000"/>
                <w:sz w:val="20"/>
                <w:szCs w:val="20"/>
                <w:highlight w:val="white"/>
              </w:rPr>
              <w:t xml:space="preserve"> WorkflowStep { </w:t>
            </w:r>
            <w:r w:rsidRPr="00F44CB0">
              <w:rPr>
                <w:rFonts w:ascii="Consolas" w:eastAsia="Calibri" w:hAnsi="Consolas" w:cs="Consolas"/>
                <w:color w:val="0000FF"/>
                <w:sz w:val="20"/>
                <w:szCs w:val="20"/>
                <w:highlight w:val="white"/>
              </w:rPr>
              <w:t>get</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set</w:t>
            </w:r>
            <w:r w:rsidRPr="00F44CB0">
              <w:rPr>
                <w:rFonts w:ascii="Consolas" w:eastAsia="Calibri" w:hAnsi="Consolas" w:cs="Consolas"/>
                <w:color w:val="000000"/>
                <w:sz w:val="20"/>
                <w:szCs w:val="20"/>
                <w:highlight w:val="white"/>
              </w:rPr>
              <w:t>; }</w:t>
            </w:r>
          </w:p>
          <w:p w14:paraId="24793A23" w14:textId="329F440D" w:rsidR="00F44CB0" w:rsidRPr="00F44CB0" w:rsidRDefault="00F44CB0" w:rsidP="00F44CB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F44CB0">
              <w:rPr>
                <w:rFonts w:ascii="Consolas" w:eastAsia="Calibri" w:hAnsi="Consolas" w:cs="Consolas"/>
                <w:color w:val="0000FF"/>
                <w:sz w:val="20"/>
                <w:szCs w:val="20"/>
                <w:highlight w:val="white"/>
              </w:rPr>
              <w:t>public</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bool</w:t>
            </w:r>
            <w:r w:rsidRPr="00F44CB0">
              <w:rPr>
                <w:rFonts w:ascii="Consolas" w:eastAsia="Calibri" w:hAnsi="Consolas" w:cs="Consolas"/>
                <w:color w:val="000000"/>
                <w:sz w:val="20"/>
                <w:szCs w:val="20"/>
                <w:highlight w:val="white"/>
              </w:rPr>
              <w:t xml:space="preserve"> Abort { </w:t>
            </w:r>
            <w:r w:rsidRPr="00F44CB0">
              <w:rPr>
                <w:rFonts w:ascii="Consolas" w:eastAsia="Calibri" w:hAnsi="Consolas" w:cs="Consolas"/>
                <w:color w:val="0000FF"/>
                <w:sz w:val="20"/>
                <w:szCs w:val="20"/>
                <w:highlight w:val="white"/>
              </w:rPr>
              <w:t>get</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set</w:t>
            </w:r>
            <w:r w:rsidRPr="00F44CB0">
              <w:rPr>
                <w:rFonts w:ascii="Consolas" w:eastAsia="Calibri" w:hAnsi="Consolas" w:cs="Consolas"/>
                <w:color w:val="000000"/>
                <w:sz w:val="20"/>
                <w:szCs w:val="20"/>
                <w:highlight w:val="white"/>
              </w:rPr>
              <w:t>; }</w:t>
            </w:r>
          </w:p>
          <w:p w14:paraId="59B814C0" w14:textId="23027C5E" w:rsidR="00F44CB0" w:rsidRPr="00F44CB0" w:rsidRDefault="00F44CB0" w:rsidP="00F44CB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F44CB0">
              <w:rPr>
                <w:rFonts w:ascii="Consolas" w:eastAsia="Calibri" w:hAnsi="Consolas" w:cs="Consolas"/>
                <w:color w:val="0000FF"/>
                <w:sz w:val="20"/>
                <w:szCs w:val="20"/>
                <w:highlight w:val="white"/>
              </w:rPr>
              <w:t>public</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bool</w:t>
            </w:r>
            <w:r w:rsidRPr="00F44CB0">
              <w:rPr>
                <w:rFonts w:ascii="Consolas" w:eastAsia="Calibri" w:hAnsi="Consolas" w:cs="Consolas"/>
                <w:color w:val="000000"/>
                <w:sz w:val="20"/>
                <w:szCs w:val="20"/>
                <w:highlight w:val="white"/>
              </w:rPr>
              <w:t xml:space="preserve"> Defer { </w:t>
            </w:r>
            <w:r w:rsidRPr="00F44CB0">
              <w:rPr>
                <w:rFonts w:ascii="Consolas" w:eastAsia="Calibri" w:hAnsi="Consolas" w:cs="Consolas"/>
                <w:color w:val="0000FF"/>
                <w:sz w:val="20"/>
                <w:szCs w:val="20"/>
                <w:highlight w:val="white"/>
              </w:rPr>
              <w:t>get</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set</w:t>
            </w:r>
            <w:r w:rsidRPr="00F44CB0">
              <w:rPr>
                <w:rFonts w:ascii="Consolas" w:eastAsia="Calibri" w:hAnsi="Consolas" w:cs="Consolas"/>
                <w:color w:val="000000"/>
                <w:sz w:val="20"/>
                <w:szCs w:val="20"/>
                <w:highlight w:val="white"/>
              </w:rPr>
              <w:t>; }</w:t>
            </w:r>
          </w:p>
          <w:p w14:paraId="0600E0E5" w14:textId="3169ED3A" w:rsidR="00F44CB0" w:rsidRPr="00F44CB0" w:rsidRDefault="00F44CB0" w:rsidP="00F44CB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F44CB0">
              <w:rPr>
                <w:rFonts w:ascii="Consolas" w:eastAsia="Calibri" w:hAnsi="Consolas" w:cs="Consolas"/>
                <w:color w:val="0000FF"/>
                <w:sz w:val="20"/>
                <w:szCs w:val="20"/>
                <w:highlight w:val="white"/>
              </w:rPr>
              <w:t>public</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2B91AF"/>
                <w:sz w:val="20"/>
                <w:szCs w:val="20"/>
                <w:highlight w:val="white"/>
              </w:rPr>
              <w:t>Workflow</w:t>
            </w:r>
            <w:r w:rsidRPr="00F44CB0">
              <w:rPr>
                <w:rFonts w:ascii="Consolas" w:eastAsia="Calibri" w:hAnsi="Consolas" w:cs="Consolas"/>
                <w:color w:val="000000"/>
                <w:sz w:val="20"/>
                <w:szCs w:val="20"/>
                <w:highlight w:val="white"/>
              </w:rPr>
              <w:t xml:space="preserve">&lt;T&gt; Workflow { </w:t>
            </w:r>
            <w:r w:rsidRPr="00F44CB0">
              <w:rPr>
                <w:rFonts w:ascii="Consolas" w:eastAsia="Calibri" w:hAnsi="Consolas" w:cs="Consolas"/>
                <w:color w:val="0000FF"/>
                <w:sz w:val="20"/>
                <w:szCs w:val="20"/>
                <w:highlight w:val="white"/>
              </w:rPr>
              <w:t>get</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protected</w:t>
            </w:r>
            <w:r w:rsidRPr="00F44CB0">
              <w:rPr>
                <w:rFonts w:ascii="Consolas" w:eastAsia="Calibri" w:hAnsi="Consolas" w:cs="Consolas"/>
                <w:color w:val="000000"/>
                <w:sz w:val="20"/>
                <w:szCs w:val="20"/>
                <w:highlight w:val="white"/>
              </w:rPr>
              <w:t xml:space="preserve"> </w:t>
            </w:r>
            <w:r w:rsidRPr="00F44CB0">
              <w:rPr>
                <w:rFonts w:ascii="Consolas" w:eastAsia="Calibri" w:hAnsi="Consolas" w:cs="Consolas"/>
                <w:color w:val="0000FF"/>
                <w:sz w:val="20"/>
                <w:szCs w:val="20"/>
                <w:highlight w:val="white"/>
              </w:rPr>
              <w:t>set</w:t>
            </w:r>
            <w:r w:rsidRPr="00F44CB0">
              <w:rPr>
                <w:rFonts w:ascii="Consolas" w:eastAsia="Calibri" w:hAnsi="Consolas" w:cs="Consolas"/>
                <w:color w:val="000000"/>
                <w:sz w:val="20"/>
                <w:szCs w:val="20"/>
                <w:highlight w:val="white"/>
              </w:rPr>
              <w:t>; }</w:t>
            </w:r>
          </w:p>
          <w:p w14:paraId="6AC06E2E" w14:textId="77777777" w:rsidR="00F44CB0" w:rsidRPr="00F44CB0" w:rsidRDefault="00F44CB0" w:rsidP="00F44CB0">
            <w:pPr>
              <w:autoSpaceDE w:val="0"/>
              <w:autoSpaceDN w:val="0"/>
              <w:adjustRightInd w:val="0"/>
              <w:spacing w:after="0" w:line="240" w:lineRule="auto"/>
              <w:rPr>
                <w:rFonts w:ascii="Consolas" w:eastAsia="Calibri" w:hAnsi="Consolas" w:cs="Consolas"/>
                <w:color w:val="000000"/>
                <w:sz w:val="20"/>
                <w:szCs w:val="20"/>
                <w:highlight w:val="white"/>
              </w:rPr>
            </w:pPr>
          </w:p>
          <w:p w14:paraId="734FD55E" w14:textId="47BEA40F" w:rsidR="00F44CB0" w:rsidRPr="00F44CB0" w:rsidRDefault="00F44CB0" w:rsidP="00F44CB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F44CB0">
              <w:rPr>
                <w:rFonts w:ascii="Consolas" w:eastAsia="Calibri" w:hAnsi="Consolas" w:cs="Consolas"/>
                <w:color w:val="0000FF"/>
                <w:sz w:val="20"/>
                <w:szCs w:val="20"/>
                <w:highlight w:val="white"/>
              </w:rPr>
              <w:t>public</w:t>
            </w:r>
            <w:r w:rsidRPr="00F44CB0">
              <w:rPr>
                <w:rFonts w:ascii="Consolas" w:eastAsia="Calibri" w:hAnsi="Consolas" w:cs="Consolas"/>
                <w:color w:val="000000"/>
                <w:sz w:val="20"/>
                <w:szCs w:val="20"/>
                <w:highlight w:val="white"/>
              </w:rPr>
              <w:t xml:space="preserve"> WorkflowContinuation(</w:t>
            </w:r>
            <w:r w:rsidRPr="00F44CB0">
              <w:rPr>
                <w:rFonts w:ascii="Consolas" w:eastAsia="Calibri" w:hAnsi="Consolas" w:cs="Consolas"/>
                <w:color w:val="2B91AF"/>
                <w:sz w:val="20"/>
                <w:szCs w:val="20"/>
                <w:highlight w:val="white"/>
              </w:rPr>
              <w:t>Workflow</w:t>
            </w:r>
            <w:r w:rsidRPr="00F44CB0">
              <w:rPr>
                <w:rFonts w:ascii="Consolas" w:eastAsia="Calibri" w:hAnsi="Consolas" w:cs="Consolas"/>
                <w:color w:val="000000"/>
                <w:sz w:val="20"/>
                <w:szCs w:val="20"/>
                <w:highlight w:val="white"/>
              </w:rPr>
              <w:t>&lt;T&gt; workflow)</w:t>
            </w:r>
          </w:p>
          <w:p w14:paraId="58B95E40" w14:textId="77A8B30E" w:rsidR="00F44CB0" w:rsidRPr="00F44CB0" w:rsidRDefault="00F44CB0" w:rsidP="00F44CB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F44CB0">
              <w:rPr>
                <w:rFonts w:ascii="Consolas" w:eastAsia="Calibri" w:hAnsi="Consolas" w:cs="Consolas"/>
                <w:color w:val="000000"/>
                <w:sz w:val="20"/>
                <w:szCs w:val="20"/>
                <w:highlight w:val="white"/>
              </w:rPr>
              <w:t>{</w:t>
            </w:r>
          </w:p>
          <w:p w14:paraId="5A6194B1" w14:textId="389817A2" w:rsidR="00F44CB0" w:rsidRPr="00F44CB0" w:rsidRDefault="00F44CB0" w:rsidP="00F44CB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F44CB0">
              <w:rPr>
                <w:rFonts w:ascii="Consolas" w:eastAsia="Calibri" w:hAnsi="Consolas" w:cs="Consolas"/>
                <w:color w:val="000000"/>
                <w:sz w:val="20"/>
                <w:szCs w:val="20"/>
                <w:highlight w:val="white"/>
              </w:rPr>
              <w:t>Workflow = workflow;</w:t>
            </w:r>
          </w:p>
          <w:p w14:paraId="6C92232A" w14:textId="3DCF6D88" w:rsidR="00F44CB0" w:rsidRPr="00F44CB0" w:rsidRDefault="00F44CB0" w:rsidP="00F44CB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F44CB0">
              <w:rPr>
                <w:rFonts w:ascii="Consolas" w:eastAsia="Calibri" w:hAnsi="Consolas" w:cs="Consolas"/>
                <w:color w:val="000000"/>
                <w:sz w:val="20"/>
                <w:szCs w:val="20"/>
                <w:highlight w:val="white"/>
              </w:rPr>
              <w:t>}</w:t>
            </w:r>
          </w:p>
          <w:p w14:paraId="60955905" w14:textId="05160EB4" w:rsidR="000C3937" w:rsidRPr="00F44CB0" w:rsidRDefault="00F44CB0" w:rsidP="00F44CB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w:t>
            </w:r>
          </w:p>
        </w:tc>
      </w:tr>
    </w:tbl>
    <w:p w14:paraId="3FC2D13F" w14:textId="77777777" w:rsidR="000C3937" w:rsidRDefault="000C3937" w:rsidP="000C3937">
      <w:pPr>
        <w:pStyle w:val="Body"/>
      </w:pPr>
    </w:p>
    <w:p w14:paraId="4733C615" w14:textId="2B747C91" w:rsidR="00F44CB0" w:rsidRDefault="00F44CB0" w:rsidP="00F44CB0">
      <w:pPr>
        <w:pStyle w:val="Heading2"/>
      </w:pPr>
      <w:bookmarkStart w:id="101" w:name="_Toc416246244"/>
      <w:r>
        <w:t>Workflow Item</w:t>
      </w:r>
      <w:bookmarkEnd w:id="101"/>
    </w:p>
    <w:p w14:paraId="2842F317" w14:textId="474FC891" w:rsidR="00F44CB0" w:rsidRDefault="00972B85" w:rsidP="000C3937">
      <w:pPr>
        <w:pStyle w:val="Body"/>
      </w:pPr>
      <w:r w:rsidRPr="00972B85">
        <w:t>A WorkflowItem is a lightweight container for the workflow function:</w:t>
      </w:r>
    </w:p>
    <w:p w14:paraId="752E78E5" w14:textId="77777777" w:rsidR="000C3937" w:rsidRDefault="000C3937" w:rsidP="000C3937">
      <w:pPr>
        <w:pStyle w:val="Body"/>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0C3937" w:rsidRPr="009045E5" w14:paraId="23D8CFF5" w14:textId="77777777" w:rsidTr="00074F74">
        <w:tc>
          <w:tcPr>
            <w:tcW w:w="9576" w:type="dxa"/>
            <w:shd w:val="clear" w:color="auto" w:fill="F0F0F0"/>
          </w:tcPr>
          <w:p w14:paraId="7EC61A40" w14:textId="77777777"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15"/>
                <w:highlight w:val="white"/>
              </w:rPr>
            </w:pPr>
            <w:r w:rsidRPr="00972B85">
              <w:rPr>
                <w:rFonts w:ascii="Consolas" w:eastAsia="Calibri" w:hAnsi="Consolas" w:cs="Consolas"/>
                <w:color w:val="808080"/>
                <w:sz w:val="20"/>
                <w:szCs w:val="15"/>
                <w:highlight w:val="white"/>
              </w:rPr>
              <w:t>///</w:t>
            </w:r>
            <w:r w:rsidRPr="00972B85">
              <w:rPr>
                <w:rFonts w:ascii="Consolas" w:eastAsia="Calibri" w:hAnsi="Consolas" w:cs="Consolas"/>
                <w:color w:val="008000"/>
                <w:sz w:val="20"/>
                <w:szCs w:val="15"/>
                <w:highlight w:val="white"/>
              </w:rPr>
              <w:t xml:space="preserve"> </w:t>
            </w:r>
            <w:r w:rsidRPr="00972B85">
              <w:rPr>
                <w:rFonts w:ascii="Consolas" w:eastAsia="Calibri" w:hAnsi="Consolas" w:cs="Consolas"/>
                <w:color w:val="808080"/>
                <w:sz w:val="20"/>
                <w:szCs w:val="15"/>
                <w:highlight w:val="white"/>
              </w:rPr>
              <w:t>&lt;summary&gt;</w:t>
            </w:r>
          </w:p>
          <w:p w14:paraId="10EA0E40" w14:textId="77777777"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15"/>
                <w:highlight w:val="white"/>
              </w:rPr>
            </w:pPr>
            <w:r w:rsidRPr="00972B85">
              <w:rPr>
                <w:rFonts w:ascii="Consolas" w:eastAsia="Calibri" w:hAnsi="Consolas" w:cs="Consolas"/>
                <w:color w:val="808080"/>
                <w:sz w:val="20"/>
                <w:szCs w:val="15"/>
                <w:highlight w:val="white"/>
              </w:rPr>
              <w:t>///</w:t>
            </w:r>
            <w:r w:rsidRPr="00972B85">
              <w:rPr>
                <w:rFonts w:ascii="Consolas" w:eastAsia="Calibri" w:hAnsi="Consolas" w:cs="Consolas"/>
                <w:color w:val="008000"/>
                <w:sz w:val="20"/>
                <w:szCs w:val="15"/>
                <w:highlight w:val="white"/>
              </w:rPr>
              <w:t xml:space="preserve"> A workflow item is a specific process to execute in the workflow.</w:t>
            </w:r>
          </w:p>
          <w:p w14:paraId="7E31709B" w14:textId="77777777"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15"/>
                <w:highlight w:val="white"/>
              </w:rPr>
            </w:pPr>
            <w:r w:rsidRPr="00972B85">
              <w:rPr>
                <w:rFonts w:ascii="Consolas" w:eastAsia="Calibri" w:hAnsi="Consolas" w:cs="Consolas"/>
                <w:color w:val="808080"/>
                <w:sz w:val="20"/>
                <w:szCs w:val="15"/>
                <w:highlight w:val="white"/>
              </w:rPr>
              <w:t>///</w:t>
            </w:r>
            <w:r w:rsidRPr="00972B85">
              <w:rPr>
                <w:rFonts w:ascii="Consolas" w:eastAsia="Calibri" w:hAnsi="Consolas" w:cs="Consolas"/>
                <w:color w:val="008000"/>
                <w:sz w:val="20"/>
                <w:szCs w:val="15"/>
                <w:highlight w:val="white"/>
              </w:rPr>
              <w:t xml:space="preserve"> </w:t>
            </w:r>
            <w:r w:rsidRPr="00972B85">
              <w:rPr>
                <w:rFonts w:ascii="Consolas" w:eastAsia="Calibri" w:hAnsi="Consolas" w:cs="Consolas"/>
                <w:color w:val="808080"/>
                <w:sz w:val="20"/>
                <w:szCs w:val="15"/>
                <w:highlight w:val="white"/>
              </w:rPr>
              <w:t>&lt;/summary&gt;</w:t>
            </w:r>
          </w:p>
          <w:p w14:paraId="49B9F5D3" w14:textId="77777777"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15"/>
                <w:highlight w:val="white"/>
              </w:rPr>
            </w:pPr>
            <w:r w:rsidRPr="00972B85">
              <w:rPr>
                <w:rFonts w:ascii="Consolas" w:eastAsia="Calibri" w:hAnsi="Consolas" w:cs="Consolas"/>
                <w:color w:val="0000FF"/>
                <w:sz w:val="20"/>
                <w:szCs w:val="15"/>
                <w:highlight w:val="white"/>
              </w:rPr>
              <w:lastRenderedPageBreak/>
              <w:t>public</w:t>
            </w:r>
            <w:r w:rsidRPr="00972B85">
              <w:rPr>
                <w:rFonts w:ascii="Consolas" w:eastAsia="Calibri" w:hAnsi="Consolas" w:cs="Consolas"/>
                <w:color w:val="000000"/>
                <w:sz w:val="20"/>
                <w:szCs w:val="15"/>
                <w:highlight w:val="white"/>
              </w:rPr>
              <w:t xml:space="preserve"> </w:t>
            </w:r>
            <w:r w:rsidRPr="00972B85">
              <w:rPr>
                <w:rFonts w:ascii="Consolas" w:eastAsia="Calibri" w:hAnsi="Consolas" w:cs="Consolas"/>
                <w:color w:val="0000FF"/>
                <w:sz w:val="20"/>
                <w:szCs w:val="15"/>
                <w:highlight w:val="white"/>
              </w:rPr>
              <w:t>class</w:t>
            </w:r>
            <w:r w:rsidRPr="00972B85">
              <w:rPr>
                <w:rFonts w:ascii="Consolas" w:eastAsia="Calibri" w:hAnsi="Consolas" w:cs="Consolas"/>
                <w:color w:val="000000"/>
                <w:sz w:val="20"/>
                <w:szCs w:val="15"/>
                <w:highlight w:val="white"/>
              </w:rPr>
              <w:t xml:space="preserve"> </w:t>
            </w:r>
            <w:r w:rsidRPr="00972B85">
              <w:rPr>
                <w:rFonts w:ascii="Consolas" w:eastAsia="Calibri" w:hAnsi="Consolas" w:cs="Consolas"/>
                <w:color w:val="2B91AF"/>
                <w:sz w:val="20"/>
                <w:szCs w:val="15"/>
                <w:highlight w:val="white"/>
              </w:rPr>
              <w:t>WorkflowItem</w:t>
            </w:r>
            <w:r w:rsidRPr="00972B85">
              <w:rPr>
                <w:rFonts w:ascii="Consolas" w:eastAsia="Calibri" w:hAnsi="Consolas" w:cs="Consolas"/>
                <w:color w:val="000000"/>
                <w:sz w:val="20"/>
                <w:szCs w:val="15"/>
                <w:highlight w:val="white"/>
              </w:rPr>
              <w:t>&lt;T&gt;</w:t>
            </w:r>
          </w:p>
          <w:p w14:paraId="7E1881E1" w14:textId="77777777"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15"/>
                <w:highlight w:val="white"/>
              </w:rPr>
            </w:pPr>
            <w:r w:rsidRPr="00972B85">
              <w:rPr>
                <w:rFonts w:ascii="Consolas" w:eastAsia="Calibri" w:hAnsi="Consolas" w:cs="Consolas"/>
                <w:color w:val="000000"/>
                <w:sz w:val="20"/>
                <w:szCs w:val="15"/>
                <w:highlight w:val="white"/>
              </w:rPr>
              <w:t>{</w:t>
            </w:r>
          </w:p>
          <w:p w14:paraId="0D3B99F7" w14:textId="5C69B4E4"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972B85">
              <w:rPr>
                <w:rFonts w:ascii="Consolas" w:eastAsia="Calibri" w:hAnsi="Consolas" w:cs="Consolas"/>
                <w:color w:val="0000FF"/>
                <w:sz w:val="20"/>
                <w:szCs w:val="15"/>
                <w:highlight w:val="white"/>
              </w:rPr>
              <w:t>protected</w:t>
            </w:r>
            <w:r w:rsidRPr="00972B85">
              <w:rPr>
                <w:rFonts w:ascii="Consolas" w:eastAsia="Calibri" w:hAnsi="Consolas" w:cs="Consolas"/>
                <w:color w:val="000000"/>
                <w:sz w:val="20"/>
                <w:szCs w:val="15"/>
                <w:highlight w:val="white"/>
              </w:rPr>
              <w:t xml:space="preserve"> </w:t>
            </w:r>
            <w:r w:rsidRPr="00972B85">
              <w:rPr>
                <w:rFonts w:ascii="Consolas" w:eastAsia="Calibri" w:hAnsi="Consolas" w:cs="Consolas"/>
                <w:color w:val="2B91AF"/>
                <w:sz w:val="20"/>
                <w:szCs w:val="15"/>
                <w:highlight w:val="white"/>
              </w:rPr>
              <w:t>Func</w:t>
            </w:r>
            <w:r w:rsidRPr="00972B85">
              <w:rPr>
                <w:rFonts w:ascii="Consolas" w:eastAsia="Calibri" w:hAnsi="Consolas" w:cs="Consolas"/>
                <w:color w:val="000000"/>
                <w:sz w:val="20"/>
                <w:szCs w:val="15"/>
                <w:highlight w:val="white"/>
              </w:rPr>
              <w:t>&lt;</w:t>
            </w:r>
            <w:r w:rsidRPr="00972B85">
              <w:rPr>
                <w:rFonts w:ascii="Consolas" w:eastAsia="Calibri" w:hAnsi="Consolas" w:cs="Consolas"/>
                <w:color w:val="2B91AF"/>
                <w:sz w:val="20"/>
                <w:szCs w:val="15"/>
                <w:highlight w:val="white"/>
              </w:rPr>
              <w:t>WorkflowContinuation</w:t>
            </w:r>
            <w:r w:rsidRPr="00972B85">
              <w:rPr>
                <w:rFonts w:ascii="Consolas" w:eastAsia="Calibri" w:hAnsi="Consolas" w:cs="Consolas"/>
                <w:color w:val="000000"/>
                <w:sz w:val="20"/>
                <w:szCs w:val="15"/>
                <w:highlight w:val="white"/>
              </w:rPr>
              <w:t xml:space="preserve">&lt;T&gt;, T, </w:t>
            </w:r>
            <w:r w:rsidRPr="00972B85">
              <w:rPr>
                <w:rFonts w:ascii="Consolas" w:eastAsia="Calibri" w:hAnsi="Consolas" w:cs="Consolas"/>
                <w:color w:val="2B91AF"/>
                <w:sz w:val="20"/>
                <w:szCs w:val="15"/>
                <w:highlight w:val="white"/>
              </w:rPr>
              <w:t>WorkflowState</w:t>
            </w:r>
            <w:r w:rsidRPr="00972B85">
              <w:rPr>
                <w:rFonts w:ascii="Consolas" w:eastAsia="Calibri" w:hAnsi="Consolas" w:cs="Consolas"/>
                <w:color w:val="000000"/>
                <w:sz w:val="20"/>
                <w:szCs w:val="15"/>
                <w:highlight w:val="white"/>
              </w:rPr>
              <w:t>&gt; doWork;</w:t>
            </w:r>
          </w:p>
          <w:p w14:paraId="428E4AB5" w14:textId="77777777"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15"/>
                <w:highlight w:val="white"/>
              </w:rPr>
            </w:pPr>
          </w:p>
          <w:p w14:paraId="67D4E183" w14:textId="02C73696"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972B85">
              <w:rPr>
                <w:rFonts w:ascii="Consolas" w:eastAsia="Calibri" w:hAnsi="Consolas" w:cs="Consolas"/>
                <w:color w:val="808080"/>
                <w:sz w:val="20"/>
                <w:szCs w:val="15"/>
                <w:highlight w:val="white"/>
              </w:rPr>
              <w:t>///</w:t>
            </w:r>
            <w:r w:rsidRPr="00972B85">
              <w:rPr>
                <w:rFonts w:ascii="Consolas" w:eastAsia="Calibri" w:hAnsi="Consolas" w:cs="Consolas"/>
                <w:color w:val="008000"/>
                <w:sz w:val="20"/>
                <w:szCs w:val="15"/>
                <w:highlight w:val="white"/>
              </w:rPr>
              <w:t xml:space="preserve"> </w:t>
            </w:r>
            <w:r w:rsidRPr="00972B85">
              <w:rPr>
                <w:rFonts w:ascii="Consolas" w:eastAsia="Calibri" w:hAnsi="Consolas" w:cs="Consolas"/>
                <w:color w:val="808080"/>
                <w:sz w:val="20"/>
                <w:szCs w:val="15"/>
                <w:highlight w:val="white"/>
              </w:rPr>
              <w:t>&lt;summary&gt;</w:t>
            </w:r>
          </w:p>
          <w:p w14:paraId="6CDC3DAC" w14:textId="0029E9B1"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972B85">
              <w:rPr>
                <w:rFonts w:ascii="Consolas" w:eastAsia="Calibri" w:hAnsi="Consolas" w:cs="Consolas"/>
                <w:color w:val="808080"/>
                <w:sz w:val="20"/>
                <w:szCs w:val="15"/>
                <w:highlight w:val="white"/>
              </w:rPr>
              <w:t>///</w:t>
            </w:r>
            <w:r w:rsidRPr="00972B85">
              <w:rPr>
                <w:rFonts w:ascii="Consolas" w:eastAsia="Calibri" w:hAnsi="Consolas" w:cs="Consolas"/>
                <w:color w:val="008000"/>
                <w:sz w:val="20"/>
                <w:szCs w:val="15"/>
                <w:highlight w:val="white"/>
              </w:rPr>
              <w:t xml:space="preserve"> Instantiate a workflow item.  We take a function that takes the </w:t>
            </w:r>
            <w:r>
              <w:rPr>
                <w:rFonts w:ascii="Consolas" w:eastAsia="Calibri" w:hAnsi="Consolas" w:cs="Consolas"/>
                <w:color w:val="008000"/>
                <w:sz w:val="20"/>
                <w:szCs w:val="15"/>
                <w:highlight w:val="white"/>
              </w:rPr>
              <w:br/>
              <w:t xml:space="preserve">  /// </w:t>
            </w:r>
            <w:r w:rsidRPr="00972B85">
              <w:rPr>
                <w:rFonts w:ascii="Consolas" w:eastAsia="Calibri" w:hAnsi="Consolas" w:cs="Consolas"/>
                <w:color w:val="008000"/>
                <w:sz w:val="20"/>
                <w:szCs w:val="15"/>
                <w:highlight w:val="white"/>
              </w:rPr>
              <w:t xml:space="preserve">Workflow </w:t>
            </w:r>
            <w:r>
              <w:rPr>
                <w:rFonts w:ascii="Consolas" w:eastAsia="Calibri" w:hAnsi="Consolas" w:cs="Consolas"/>
                <w:color w:val="0000FF"/>
                <w:sz w:val="20"/>
                <w:szCs w:val="15"/>
                <w:highlight w:val="white"/>
              </w:rPr>
              <w:t xml:space="preserve">  </w:t>
            </w:r>
            <w:r w:rsidRPr="00972B85">
              <w:rPr>
                <w:rFonts w:ascii="Consolas" w:eastAsia="Calibri" w:hAnsi="Consolas" w:cs="Consolas"/>
                <w:color w:val="008000"/>
                <w:sz w:val="20"/>
                <w:szCs w:val="15"/>
                <w:highlight w:val="white"/>
              </w:rPr>
              <w:t>instance associated with this item</w:t>
            </w:r>
          </w:p>
          <w:p w14:paraId="5836DC94" w14:textId="62F6DF26"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808080"/>
                <w:sz w:val="20"/>
                <w:szCs w:val="15"/>
                <w:highlight w:val="white"/>
              </w:rPr>
              <w:t xml:space="preserve">  </w:t>
            </w:r>
            <w:r w:rsidRPr="00972B85">
              <w:rPr>
                <w:rFonts w:ascii="Consolas" w:eastAsia="Calibri" w:hAnsi="Consolas" w:cs="Consolas"/>
                <w:color w:val="808080"/>
                <w:sz w:val="20"/>
                <w:szCs w:val="15"/>
                <w:highlight w:val="white"/>
              </w:rPr>
              <w:t>///</w:t>
            </w:r>
            <w:r w:rsidRPr="00972B85">
              <w:rPr>
                <w:rFonts w:ascii="Consolas" w:eastAsia="Calibri" w:hAnsi="Consolas" w:cs="Consolas"/>
                <w:color w:val="008000"/>
                <w:sz w:val="20"/>
                <w:szCs w:val="15"/>
                <w:highlight w:val="white"/>
              </w:rPr>
              <w:t xml:space="preserve"> and a data item.  We expect a WorkflowState to be returned.</w:t>
            </w:r>
          </w:p>
          <w:p w14:paraId="4BB90596" w14:textId="33DBA952"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972B85">
              <w:rPr>
                <w:rFonts w:ascii="Consolas" w:eastAsia="Calibri" w:hAnsi="Consolas" w:cs="Consolas"/>
                <w:color w:val="808080"/>
                <w:sz w:val="20"/>
                <w:szCs w:val="15"/>
                <w:highlight w:val="white"/>
              </w:rPr>
              <w:t>///</w:t>
            </w:r>
            <w:r w:rsidRPr="00972B85">
              <w:rPr>
                <w:rFonts w:ascii="Consolas" w:eastAsia="Calibri" w:hAnsi="Consolas" w:cs="Consolas"/>
                <w:color w:val="008000"/>
                <w:sz w:val="20"/>
                <w:szCs w:val="15"/>
                <w:highlight w:val="white"/>
              </w:rPr>
              <w:t xml:space="preserve"> </w:t>
            </w:r>
            <w:r w:rsidRPr="00972B85">
              <w:rPr>
                <w:rFonts w:ascii="Consolas" w:eastAsia="Calibri" w:hAnsi="Consolas" w:cs="Consolas"/>
                <w:color w:val="808080"/>
                <w:sz w:val="20"/>
                <w:szCs w:val="15"/>
                <w:highlight w:val="white"/>
              </w:rPr>
              <w:t>&lt;/summary&gt;</w:t>
            </w:r>
          </w:p>
          <w:p w14:paraId="141833F2" w14:textId="0CFB81F7"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972B85">
              <w:rPr>
                <w:rFonts w:ascii="Consolas" w:eastAsia="Calibri" w:hAnsi="Consolas" w:cs="Consolas"/>
                <w:color w:val="808080"/>
                <w:sz w:val="20"/>
                <w:szCs w:val="15"/>
                <w:highlight w:val="white"/>
              </w:rPr>
              <w:t>///</w:t>
            </w:r>
            <w:r w:rsidRPr="00972B85">
              <w:rPr>
                <w:rFonts w:ascii="Consolas" w:eastAsia="Calibri" w:hAnsi="Consolas" w:cs="Consolas"/>
                <w:color w:val="008000"/>
                <w:sz w:val="20"/>
                <w:szCs w:val="15"/>
                <w:highlight w:val="white"/>
              </w:rPr>
              <w:t xml:space="preserve"> </w:t>
            </w:r>
            <w:r w:rsidRPr="00972B85">
              <w:rPr>
                <w:rFonts w:ascii="Consolas" w:eastAsia="Calibri" w:hAnsi="Consolas" w:cs="Consolas"/>
                <w:color w:val="808080"/>
                <w:sz w:val="20"/>
                <w:szCs w:val="15"/>
                <w:highlight w:val="white"/>
              </w:rPr>
              <w:t>&lt;param name="doWork"&gt;&lt;/param&gt;</w:t>
            </w:r>
          </w:p>
          <w:p w14:paraId="7F8D8654" w14:textId="27B585AC"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972B85">
              <w:rPr>
                <w:rFonts w:ascii="Consolas" w:eastAsia="Calibri" w:hAnsi="Consolas" w:cs="Consolas"/>
                <w:color w:val="0000FF"/>
                <w:sz w:val="20"/>
                <w:szCs w:val="15"/>
                <w:highlight w:val="white"/>
              </w:rPr>
              <w:t>public</w:t>
            </w:r>
            <w:r w:rsidRPr="00972B85">
              <w:rPr>
                <w:rFonts w:ascii="Consolas" w:eastAsia="Calibri" w:hAnsi="Consolas" w:cs="Consolas"/>
                <w:color w:val="000000"/>
                <w:sz w:val="20"/>
                <w:szCs w:val="15"/>
                <w:highlight w:val="white"/>
              </w:rPr>
              <w:t xml:space="preserve"> WorkflowItem(</w:t>
            </w:r>
            <w:r w:rsidRPr="00972B85">
              <w:rPr>
                <w:rFonts w:ascii="Consolas" w:eastAsia="Calibri" w:hAnsi="Consolas" w:cs="Consolas"/>
                <w:color w:val="2B91AF"/>
                <w:sz w:val="20"/>
                <w:szCs w:val="15"/>
                <w:highlight w:val="white"/>
              </w:rPr>
              <w:t>Func</w:t>
            </w:r>
            <w:r w:rsidRPr="00972B85">
              <w:rPr>
                <w:rFonts w:ascii="Consolas" w:eastAsia="Calibri" w:hAnsi="Consolas" w:cs="Consolas"/>
                <w:color w:val="000000"/>
                <w:sz w:val="20"/>
                <w:szCs w:val="15"/>
                <w:highlight w:val="white"/>
              </w:rPr>
              <w:t>&lt;</w:t>
            </w:r>
            <w:r w:rsidRPr="00972B85">
              <w:rPr>
                <w:rFonts w:ascii="Consolas" w:eastAsia="Calibri" w:hAnsi="Consolas" w:cs="Consolas"/>
                <w:color w:val="2B91AF"/>
                <w:sz w:val="20"/>
                <w:szCs w:val="15"/>
                <w:highlight w:val="white"/>
              </w:rPr>
              <w:t>WorkflowContinuation</w:t>
            </w:r>
            <w:r w:rsidRPr="00972B85">
              <w:rPr>
                <w:rFonts w:ascii="Consolas" w:eastAsia="Calibri" w:hAnsi="Consolas" w:cs="Consolas"/>
                <w:color w:val="000000"/>
                <w:sz w:val="20"/>
                <w:szCs w:val="15"/>
                <w:highlight w:val="white"/>
              </w:rPr>
              <w:t xml:space="preserve">&lt;T&gt;, T, </w:t>
            </w:r>
            <w:r w:rsidRPr="00972B85">
              <w:rPr>
                <w:rFonts w:ascii="Consolas" w:eastAsia="Calibri" w:hAnsi="Consolas" w:cs="Consolas"/>
                <w:color w:val="2B91AF"/>
                <w:sz w:val="20"/>
                <w:szCs w:val="15"/>
                <w:highlight w:val="white"/>
              </w:rPr>
              <w:t>WorkflowState</w:t>
            </w:r>
            <w:r w:rsidRPr="00972B85">
              <w:rPr>
                <w:rFonts w:ascii="Consolas" w:eastAsia="Calibri" w:hAnsi="Consolas" w:cs="Consolas"/>
                <w:color w:val="000000"/>
                <w:sz w:val="20"/>
                <w:szCs w:val="15"/>
                <w:highlight w:val="white"/>
              </w:rPr>
              <w:t>&gt; doWork)</w:t>
            </w:r>
          </w:p>
          <w:p w14:paraId="7367464A" w14:textId="79D5E003"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972B85">
              <w:rPr>
                <w:rFonts w:ascii="Consolas" w:eastAsia="Calibri" w:hAnsi="Consolas" w:cs="Consolas"/>
                <w:color w:val="000000"/>
                <w:sz w:val="20"/>
                <w:szCs w:val="15"/>
                <w:highlight w:val="white"/>
              </w:rPr>
              <w:t>{</w:t>
            </w:r>
          </w:p>
          <w:p w14:paraId="5C0075CC" w14:textId="1CFFCCB3"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972B85">
              <w:rPr>
                <w:rFonts w:ascii="Consolas" w:eastAsia="Calibri" w:hAnsi="Consolas" w:cs="Consolas"/>
                <w:color w:val="0000FF"/>
                <w:sz w:val="20"/>
                <w:szCs w:val="15"/>
                <w:highlight w:val="white"/>
              </w:rPr>
              <w:t>this</w:t>
            </w:r>
            <w:r w:rsidRPr="00972B85">
              <w:rPr>
                <w:rFonts w:ascii="Consolas" w:eastAsia="Calibri" w:hAnsi="Consolas" w:cs="Consolas"/>
                <w:color w:val="000000"/>
                <w:sz w:val="20"/>
                <w:szCs w:val="15"/>
                <w:highlight w:val="white"/>
              </w:rPr>
              <w:t>.doWork = doWork;</w:t>
            </w:r>
          </w:p>
          <w:p w14:paraId="18B40920" w14:textId="1C5CC160"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972B85">
              <w:rPr>
                <w:rFonts w:ascii="Consolas" w:eastAsia="Calibri" w:hAnsi="Consolas" w:cs="Consolas"/>
                <w:color w:val="000000"/>
                <w:sz w:val="20"/>
                <w:szCs w:val="15"/>
                <w:highlight w:val="white"/>
              </w:rPr>
              <w:t>}</w:t>
            </w:r>
          </w:p>
          <w:p w14:paraId="4DCEC752" w14:textId="77777777"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15"/>
                <w:highlight w:val="white"/>
              </w:rPr>
            </w:pPr>
          </w:p>
          <w:p w14:paraId="10C1858F" w14:textId="2D734B41"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972B85">
              <w:rPr>
                <w:rFonts w:ascii="Consolas" w:eastAsia="Calibri" w:hAnsi="Consolas" w:cs="Consolas"/>
                <w:color w:val="808080"/>
                <w:sz w:val="20"/>
                <w:szCs w:val="15"/>
                <w:highlight w:val="white"/>
              </w:rPr>
              <w:t>///</w:t>
            </w:r>
            <w:r w:rsidRPr="00972B85">
              <w:rPr>
                <w:rFonts w:ascii="Consolas" w:eastAsia="Calibri" w:hAnsi="Consolas" w:cs="Consolas"/>
                <w:color w:val="008000"/>
                <w:sz w:val="20"/>
                <w:szCs w:val="15"/>
                <w:highlight w:val="white"/>
              </w:rPr>
              <w:t xml:space="preserve"> </w:t>
            </w:r>
            <w:r w:rsidRPr="00972B85">
              <w:rPr>
                <w:rFonts w:ascii="Consolas" w:eastAsia="Calibri" w:hAnsi="Consolas" w:cs="Consolas"/>
                <w:color w:val="808080"/>
                <w:sz w:val="20"/>
                <w:szCs w:val="15"/>
                <w:highlight w:val="white"/>
              </w:rPr>
              <w:t>&lt;summary&gt;</w:t>
            </w:r>
          </w:p>
          <w:p w14:paraId="6B2D8096" w14:textId="3B1ACC1D"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972B85">
              <w:rPr>
                <w:rFonts w:ascii="Consolas" w:eastAsia="Calibri" w:hAnsi="Consolas" w:cs="Consolas"/>
                <w:color w:val="808080"/>
                <w:sz w:val="20"/>
                <w:szCs w:val="15"/>
                <w:highlight w:val="white"/>
              </w:rPr>
              <w:t>///</w:t>
            </w:r>
            <w:r w:rsidRPr="00972B85">
              <w:rPr>
                <w:rFonts w:ascii="Consolas" w:eastAsia="Calibri" w:hAnsi="Consolas" w:cs="Consolas"/>
                <w:color w:val="008000"/>
                <w:sz w:val="20"/>
                <w:szCs w:val="15"/>
                <w:highlight w:val="white"/>
              </w:rPr>
              <w:t xml:space="preserve"> Execute the workflow item method.</w:t>
            </w:r>
          </w:p>
          <w:p w14:paraId="4BAAD8D4" w14:textId="0E1543AA"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972B85">
              <w:rPr>
                <w:rFonts w:ascii="Consolas" w:eastAsia="Calibri" w:hAnsi="Consolas" w:cs="Consolas"/>
                <w:color w:val="808080"/>
                <w:sz w:val="20"/>
                <w:szCs w:val="15"/>
                <w:highlight w:val="white"/>
              </w:rPr>
              <w:t>///</w:t>
            </w:r>
            <w:r w:rsidRPr="00972B85">
              <w:rPr>
                <w:rFonts w:ascii="Consolas" w:eastAsia="Calibri" w:hAnsi="Consolas" w:cs="Consolas"/>
                <w:color w:val="008000"/>
                <w:sz w:val="20"/>
                <w:szCs w:val="15"/>
                <w:highlight w:val="white"/>
              </w:rPr>
              <w:t xml:space="preserve"> </w:t>
            </w:r>
            <w:r w:rsidRPr="00972B85">
              <w:rPr>
                <w:rFonts w:ascii="Consolas" w:eastAsia="Calibri" w:hAnsi="Consolas" w:cs="Consolas"/>
                <w:color w:val="808080"/>
                <w:sz w:val="20"/>
                <w:szCs w:val="15"/>
                <w:highlight w:val="white"/>
              </w:rPr>
              <w:t>&lt;/summary&gt;</w:t>
            </w:r>
          </w:p>
          <w:p w14:paraId="744D0ADD" w14:textId="60D17D0A"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972B85">
              <w:rPr>
                <w:rFonts w:ascii="Consolas" w:eastAsia="Calibri" w:hAnsi="Consolas" w:cs="Consolas"/>
                <w:color w:val="0000FF"/>
                <w:sz w:val="20"/>
                <w:szCs w:val="15"/>
                <w:highlight w:val="white"/>
              </w:rPr>
              <w:t>public</w:t>
            </w:r>
            <w:r w:rsidRPr="00972B85">
              <w:rPr>
                <w:rFonts w:ascii="Consolas" w:eastAsia="Calibri" w:hAnsi="Consolas" w:cs="Consolas"/>
                <w:color w:val="000000"/>
                <w:sz w:val="20"/>
                <w:szCs w:val="15"/>
                <w:highlight w:val="white"/>
              </w:rPr>
              <w:t xml:space="preserve"> </w:t>
            </w:r>
            <w:r w:rsidRPr="00972B85">
              <w:rPr>
                <w:rFonts w:ascii="Consolas" w:eastAsia="Calibri" w:hAnsi="Consolas" w:cs="Consolas"/>
                <w:color w:val="2B91AF"/>
                <w:sz w:val="20"/>
                <w:szCs w:val="15"/>
                <w:highlight w:val="white"/>
              </w:rPr>
              <w:t>WorkflowState</w:t>
            </w:r>
            <w:r w:rsidRPr="00972B85">
              <w:rPr>
                <w:rFonts w:ascii="Consolas" w:eastAsia="Calibri" w:hAnsi="Consolas" w:cs="Consolas"/>
                <w:color w:val="000000"/>
                <w:sz w:val="20"/>
                <w:szCs w:val="15"/>
                <w:highlight w:val="white"/>
              </w:rPr>
              <w:t xml:space="preserve"> Execute(</w:t>
            </w:r>
            <w:r w:rsidRPr="00972B85">
              <w:rPr>
                <w:rFonts w:ascii="Consolas" w:eastAsia="Calibri" w:hAnsi="Consolas" w:cs="Consolas"/>
                <w:color w:val="2B91AF"/>
                <w:sz w:val="20"/>
                <w:szCs w:val="15"/>
                <w:highlight w:val="white"/>
              </w:rPr>
              <w:t>WorkflowContinuation</w:t>
            </w:r>
            <w:r w:rsidRPr="00972B85">
              <w:rPr>
                <w:rFonts w:ascii="Consolas" w:eastAsia="Calibri" w:hAnsi="Consolas" w:cs="Consolas"/>
                <w:color w:val="000000"/>
                <w:sz w:val="20"/>
                <w:szCs w:val="15"/>
                <w:highlight w:val="white"/>
              </w:rPr>
              <w:t>&lt;T&gt; workflowContinuation, T data)</w:t>
            </w:r>
          </w:p>
          <w:p w14:paraId="4AA6B5EC" w14:textId="5FB6CFE2"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972B85">
              <w:rPr>
                <w:rFonts w:ascii="Consolas" w:eastAsia="Calibri" w:hAnsi="Consolas" w:cs="Consolas"/>
                <w:color w:val="000000"/>
                <w:sz w:val="20"/>
                <w:szCs w:val="15"/>
                <w:highlight w:val="white"/>
              </w:rPr>
              <w:t>{</w:t>
            </w:r>
          </w:p>
          <w:p w14:paraId="789DFF77" w14:textId="0351F67C"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972B85">
              <w:rPr>
                <w:rFonts w:ascii="Consolas" w:eastAsia="Calibri" w:hAnsi="Consolas" w:cs="Consolas"/>
                <w:color w:val="0000FF"/>
                <w:sz w:val="20"/>
                <w:szCs w:val="15"/>
                <w:highlight w:val="white"/>
              </w:rPr>
              <w:t>return</w:t>
            </w:r>
            <w:r w:rsidRPr="00972B85">
              <w:rPr>
                <w:rFonts w:ascii="Consolas" w:eastAsia="Calibri" w:hAnsi="Consolas" w:cs="Consolas"/>
                <w:color w:val="000000"/>
                <w:sz w:val="20"/>
                <w:szCs w:val="15"/>
                <w:highlight w:val="white"/>
              </w:rPr>
              <w:t xml:space="preserve"> doWork(workflowContinuation, data);</w:t>
            </w:r>
          </w:p>
          <w:p w14:paraId="605E652D" w14:textId="7A699D4E"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972B85">
              <w:rPr>
                <w:rFonts w:ascii="Consolas" w:eastAsia="Calibri" w:hAnsi="Consolas" w:cs="Consolas"/>
                <w:color w:val="000000"/>
                <w:sz w:val="20"/>
                <w:szCs w:val="15"/>
                <w:highlight w:val="white"/>
              </w:rPr>
              <w:t>}</w:t>
            </w:r>
          </w:p>
          <w:p w14:paraId="0D8E36CB" w14:textId="205C4D63" w:rsidR="000C3937" w:rsidRPr="00A22C49" w:rsidRDefault="00972B85" w:rsidP="00972B85">
            <w:pPr>
              <w:autoSpaceDE w:val="0"/>
              <w:autoSpaceDN w:val="0"/>
              <w:adjustRightInd w:val="0"/>
              <w:spacing w:after="0" w:line="240" w:lineRule="auto"/>
              <w:rPr>
                <w:rFonts w:ascii="Consolas" w:eastAsia="Calibri" w:hAnsi="Consolas" w:cs="Consolas"/>
                <w:color w:val="000000"/>
                <w:sz w:val="15"/>
                <w:szCs w:val="15"/>
                <w:highlight w:val="white"/>
              </w:rPr>
            </w:pPr>
            <w:r w:rsidRPr="00972B85">
              <w:rPr>
                <w:rFonts w:ascii="Consolas" w:eastAsia="Calibri" w:hAnsi="Consolas" w:cs="Consolas"/>
                <w:color w:val="000000"/>
                <w:sz w:val="20"/>
                <w:szCs w:val="15"/>
                <w:highlight w:val="white"/>
              </w:rPr>
              <w:t>}</w:t>
            </w:r>
          </w:p>
        </w:tc>
      </w:tr>
    </w:tbl>
    <w:p w14:paraId="12E0E547" w14:textId="77777777" w:rsidR="000C3937" w:rsidRDefault="000C3937" w:rsidP="000C3937">
      <w:pPr>
        <w:pStyle w:val="Body"/>
      </w:pPr>
    </w:p>
    <w:p w14:paraId="4FAEA50C" w14:textId="457EAE25" w:rsidR="000C3937" w:rsidRDefault="00972B85" w:rsidP="00972B85">
      <w:pPr>
        <w:pStyle w:val="Heading2"/>
      </w:pPr>
      <w:bookmarkStart w:id="102" w:name="_Toc416246245"/>
      <w:r>
        <w:t>Workflow Class</w:t>
      </w:r>
      <w:bookmarkEnd w:id="102"/>
    </w:p>
    <w:p w14:paraId="52DE7089" w14:textId="12D394FC" w:rsidR="00972B85" w:rsidRDefault="00972B85" w:rsidP="000C3937">
      <w:pPr>
        <w:pStyle w:val="Body"/>
      </w:pPr>
      <w:r>
        <w:t>Now that we have the pieces in place, we can see how a workflow is executed:</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0C3937" w:rsidRPr="009045E5" w14:paraId="42865C36" w14:textId="77777777" w:rsidTr="00074F74">
        <w:tc>
          <w:tcPr>
            <w:tcW w:w="9576" w:type="dxa"/>
            <w:shd w:val="clear" w:color="auto" w:fill="F0F0F0"/>
          </w:tcPr>
          <w:p w14:paraId="1069FB32" w14:textId="77777777"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sidRPr="00972B85">
              <w:rPr>
                <w:rFonts w:ascii="Consolas" w:eastAsia="Calibri" w:hAnsi="Consolas" w:cs="Consolas"/>
                <w:color w:val="808080"/>
                <w:sz w:val="20"/>
                <w:szCs w:val="20"/>
                <w:highlight w:val="white"/>
              </w:rPr>
              <w:t>///</w:t>
            </w:r>
            <w:r w:rsidRPr="00972B85">
              <w:rPr>
                <w:rFonts w:ascii="Consolas" w:eastAsia="Calibri" w:hAnsi="Consolas" w:cs="Consolas"/>
                <w:color w:val="008000"/>
                <w:sz w:val="20"/>
                <w:szCs w:val="20"/>
                <w:highlight w:val="white"/>
              </w:rPr>
              <w:t xml:space="preserve"> </w:t>
            </w:r>
            <w:r w:rsidRPr="00972B85">
              <w:rPr>
                <w:rFonts w:ascii="Consolas" w:eastAsia="Calibri" w:hAnsi="Consolas" w:cs="Consolas"/>
                <w:color w:val="808080"/>
                <w:sz w:val="20"/>
                <w:szCs w:val="20"/>
                <w:highlight w:val="white"/>
              </w:rPr>
              <w:t>&lt;summary&gt;</w:t>
            </w:r>
          </w:p>
          <w:p w14:paraId="4CD65600" w14:textId="77777777"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sidRPr="00972B85">
              <w:rPr>
                <w:rFonts w:ascii="Consolas" w:eastAsia="Calibri" w:hAnsi="Consolas" w:cs="Consolas"/>
                <w:color w:val="808080"/>
                <w:sz w:val="20"/>
                <w:szCs w:val="20"/>
                <w:highlight w:val="white"/>
              </w:rPr>
              <w:t>///</w:t>
            </w:r>
            <w:r w:rsidRPr="00972B85">
              <w:rPr>
                <w:rFonts w:ascii="Consolas" w:eastAsia="Calibri" w:hAnsi="Consolas" w:cs="Consolas"/>
                <w:color w:val="008000"/>
                <w:sz w:val="20"/>
                <w:szCs w:val="20"/>
                <w:highlight w:val="white"/>
              </w:rPr>
              <w:t xml:space="preserve"> The Workflow class handles a list of workflow items that we can use to </w:t>
            </w:r>
          </w:p>
          <w:p w14:paraId="55AE179D" w14:textId="77777777"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sidRPr="00972B85">
              <w:rPr>
                <w:rFonts w:ascii="Consolas" w:eastAsia="Calibri" w:hAnsi="Consolas" w:cs="Consolas"/>
                <w:color w:val="808080"/>
                <w:sz w:val="20"/>
                <w:szCs w:val="20"/>
                <w:highlight w:val="white"/>
              </w:rPr>
              <w:t>///</w:t>
            </w:r>
            <w:r w:rsidRPr="00972B85">
              <w:rPr>
                <w:rFonts w:ascii="Consolas" w:eastAsia="Calibri" w:hAnsi="Consolas" w:cs="Consolas"/>
                <w:color w:val="008000"/>
                <w:sz w:val="20"/>
                <w:szCs w:val="20"/>
                <w:highlight w:val="white"/>
              </w:rPr>
              <w:t xml:space="preserve"> </w:t>
            </w:r>
            <w:proofErr w:type="gramStart"/>
            <w:r w:rsidRPr="00972B85">
              <w:rPr>
                <w:rFonts w:ascii="Consolas" w:eastAsia="Calibri" w:hAnsi="Consolas" w:cs="Consolas"/>
                <w:color w:val="008000"/>
                <w:sz w:val="20"/>
                <w:szCs w:val="20"/>
                <w:highlight w:val="white"/>
              </w:rPr>
              <w:t>determine</w:t>
            </w:r>
            <w:proofErr w:type="gramEnd"/>
            <w:r w:rsidRPr="00972B85">
              <w:rPr>
                <w:rFonts w:ascii="Consolas" w:eastAsia="Calibri" w:hAnsi="Consolas" w:cs="Consolas"/>
                <w:color w:val="008000"/>
                <w:sz w:val="20"/>
                <w:szCs w:val="20"/>
                <w:highlight w:val="white"/>
              </w:rPr>
              <w:t xml:space="preserve"> the processing of a request.</w:t>
            </w:r>
          </w:p>
          <w:p w14:paraId="12CCC52B" w14:textId="77777777"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sidRPr="00972B85">
              <w:rPr>
                <w:rFonts w:ascii="Consolas" w:eastAsia="Calibri" w:hAnsi="Consolas" w:cs="Consolas"/>
                <w:color w:val="808080"/>
                <w:sz w:val="20"/>
                <w:szCs w:val="20"/>
                <w:highlight w:val="white"/>
              </w:rPr>
              <w:t>///</w:t>
            </w:r>
            <w:r w:rsidRPr="00972B85">
              <w:rPr>
                <w:rFonts w:ascii="Consolas" w:eastAsia="Calibri" w:hAnsi="Consolas" w:cs="Consolas"/>
                <w:color w:val="008000"/>
                <w:sz w:val="20"/>
                <w:szCs w:val="20"/>
                <w:highlight w:val="white"/>
              </w:rPr>
              <w:t xml:space="preserve"> </w:t>
            </w:r>
            <w:r w:rsidRPr="00972B85">
              <w:rPr>
                <w:rFonts w:ascii="Consolas" w:eastAsia="Calibri" w:hAnsi="Consolas" w:cs="Consolas"/>
                <w:color w:val="808080"/>
                <w:sz w:val="20"/>
                <w:szCs w:val="20"/>
                <w:highlight w:val="white"/>
              </w:rPr>
              <w:t>&lt;/summary&gt;</w:t>
            </w:r>
          </w:p>
          <w:p w14:paraId="54B4C202" w14:textId="77777777"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sidRPr="00972B85">
              <w:rPr>
                <w:rFonts w:ascii="Consolas" w:eastAsia="Calibri" w:hAnsi="Consolas" w:cs="Consolas"/>
                <w:color w:val="0000FF"/>
                <w:sz w:val="20"/>
                <w:szCs w:val="20"/>
                <w:highlight w:val="white"/>
              </w:rPr>
              <w:t>public</w:t>
            </w:r>
            <w:r w:rsidRPr="00972B85">
              <w:rPr>
                <w:rFonts w:ascii="Consolas" w:eastAsia="Calibri" w:hAnsi="Consolas" w:cs="Consolas"/>
                <w:color w:val="000000"/>
                <w:sz w:val="20"/>
                <w:szCs w:val="20"/>
                <w:highlight w:val="white"/>
              </w:rPr>
              <w:t xml:space="preserve"> </w:t>
            </w:r>
            <w:r w:rsidRPr="00972B85">
              <w:rPr>
                <w:rFonts w:ascii="Consolas" w:eastAsia="Calibri" w:hAnsi="Consolas" w:cs="Consolas"/>
                <w:color w:val="0000FF"/>
                <w:sz w:val="20"/>
                <w:szCs w:val="20"/>
                <w:highlight w:val="white"/>
              </w:rPr>
              <w:t>class</w:t>
            </w:r>
            <w:r w:rsidRPr="00972B85">
              <w:rPr>
                <w:rFonts w:ascii="Consolas" w:eastAsia="Calibri" w:hAnsi="Consolas" w:cs="Consolas"/>
                <w:color w:val="000000"/>
                <w:sz w:val="20"/>
                <w:szCs w:val="20"/>
                <w:highlight w:val="white"/>
              </w:rPr>
              <w:t xml:space="preserve"> </w:t>
            </w:r>
            <w:r w:rsidRPr="00972B85">
              <w:rPr>
                <w:rFonts w:ascii="Consolas" w:eastAsia="Calibri" w:hAnsi="Consolas" w:cs="Consolas"/>
                <w:color w:val="2B91AF"/>
                <w:sz w:val="20"/>
                <w:szCs w:val="20"/>
                <w:highlight w:val="white"/>
              </w:rPr>
              <w:t>Workflow</w:t>
            </w:r>
            <w:r w:rsidRPr="00972B85">
              <w:rPr>
                <w:rFonts w:ascii="Consolas" w:eastAsia="Calibri" w:hAnsi="Consolas" w:cs="Consolas"/>
                <w:color w:val="000000"/>
                <w:sz w:val="20"/>
                <w:szCs w:val="20"/>
                <w:highlight w:val="white"/>
              </w:rPr>
              <w:t>&lt;T&gt;</w:t>
            </w:r>
          </w:p>
          <w:p w14:paraId="3583BA31" w14:textId="77777777"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sidRPr="00972B85">
              <w:rPr>
                <w:rFonts w:ascii="Consolas" w:eastAsia="Calibri" w:hAnsi="Consolas" w:cs="Consolas"/>
                <w:color w:val="000000"/>
                <w:sz w:val="20"/>
                <w:szCs w:val="20"/>
                <w:highlight w:val="white"/>
              </w:rPr>
              <w:t>{</w:t>
            </w:r>
          </w:p>
          <w:p w14:paraId="198AC01F" w14:textId="02C0B2AC"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FF"/>
                <w:sz w:val="20"/>
                <w:szCs w:val="20"/>
                <w:highlight w:val="white"/>
              </w:rPr>
              <w:t>protected</w:t>
            </w:r>
            <w:r w:rsidRPr="00972B85">
              <w:rPr>
                <w:rFonts w:ascii="Consolas" w:eastAsia="Calibri" w:hAnsi="Consolas" w:cs="Consolas"/>
                <w:color w:val="000000"/>
                <w:sz w:val="20"/>
                <w:szCs w:val="20"/>
                <w:highlight w:val="white"/>
              </w:rPr>
              <w:t xml:space="preserve"> </w:t>
            </w:r>
            <w:r w:rsidRPr="00972B85">
              <w:rPr>
                <w:rFonts w:ascii="Consolas" w:eastAsia="Calibri" w:hAnsi="Consolas" w:cs="Consolas"/>
                <w:color w:val="2B91AF"/>
                <w:sz w:val="20"/>
                <w:szCs w:val="20"/>
                <w:highlight w:val="white"/>
              </w:rPr>
              <w:t>List</w:t>
            </w:r>
            <w:r w:rsidRPr="00972B85">
              <w:rPr>
                <w:rFonts w:ascii="Consolas" w:eastAsia="Calibri" w:hAnsi="Consolas" w:cs="Consolas"/>
                <w:color w:val="000000"/>
                <w:sz w:val="20"/>
                <w:szCs w:val="20"/>
                <w:highlight w:val="white"/>
              </w:rPr>
              <w:t>&lt;</w:t>
            </w:r>
            <w:r w:rsidRPr="00972B85">
              <w:rPr>
                <w:rFonts w:ascii="Consolas" w:eastAsia="Calibri" w:hAnsi="Consolas" w:cs="Consolas"/>
                <w:color w:val="2B91AF"/>
                <w:sz w:val="20"/>
                <w:szCs w:val="20"/>
                <w:highlight w:val="white"/>
              </w:rPr>
              <w:t>WorkflowItem</w:t>
            </w:r>
            <w:r w:rsidRPr="00972B85">
              <w:rPr>
                <w:rFonts w:ascii="Consolas" w:eastAsia="Calibri" w:hAnsi="Consolas" w:cs="Consolas"/>
                <w:color w:val="000000"/>
                <w:sz w:val="20"/>
                <w:szCs w:val="20"/>
                <w:highlight w:val="white"/>
              </w:rPr>
              <w:t>&lt;T&gt;&gt; items;</w:t>
            </w:r>
          </w:p>
          <w:p w14:paraId="7AF92253" w14:textId="77777777"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p>
          <w:p w14:paraId="42A6CBC7" w14:textId="65EC07AA"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FF"/>
                <w:sz w:val="20"/>
                <w:szCs w:val="20"/>
                <w:highlight w:val="white"/>
              </w:rPr>
              <w:t>public</w:t>
            </w:r>
            <w:r w:rsidRPr="00972B85">
              <w:rPr>
                <w:rFonts w:ascii="Consolas" w:eastAsia="Calibri" w:hAnsi="Consolas" w:cs="Consolas"/>
                <w:color w:val="000000"/>
                <w:sz w:val="20"/>
                <w:szCs w:val="20"/>
                <w:highlight w:val="white"/>
              </w:rPr>
              <w:t xml:space="preserve"> Workflow()</w:t>
            </w:r>
          </w:p>
          <w:p w14:paraId="13E4746D" w14:textId="2AEEF274"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00"/>
                <w:sz w:val="20"/>
                <w:szCs w:val="20"/>
                <w:highlight w:val="white"/>
              </w:rPr>
              <w:t>{</w:t>
            </w:r>
          </w:p>
          <w:p w14:paraId="3E5338FD" w14:textId="1DC2E508"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00"/>
                <w:sz w:val="20"/>
                <w:szCs w:val="20"/>
                <w:highlight w:val="white"/>
              </w:rPr>
              <w:t xml:space="preserve">items = </w:t>
            </w:r>
            <w:r w:rsidRPr="00972B85">
              <w:rPr>
                <w:rFonts w:ascii="Consolas" w:eastAsia="Calibri" w:hAnsi="Consolas" w:cs="Consolas"/>
                <w:color w:val="0000FF"/>
                <w:sz w:val="20"/>
                <w:szCs w:val="20"/>
                <w:highlight w:val="white"/>
              </w:rPr>
              <w:t>new</w:t>
            </w:r>
            <w:r w:rsidRPr="00972B85">
              <w:rPr>
                <w:rFonts w:ascii="Consolas" w:eastAsia="Calibri" w:hAnsi="Consolas" w:cs="Consolas"/>
                <w:color w:val="000000"/>
                <w:sz w:val="20"/>
                <w:szCs w:val="20"/>
                <w:highlight w:val="white"/>
              </w:rPr>
              <w:t xml:space="preserve"> </w:t>
            </w:r>
            <w:r w:rsidRPr="00972B85">
              <w:rPr>
                <w:rFonts w:ascii="Consolas" w:eastAsia="Calibri" w:hAnsi="Consolas" w:cs="Consolas"/>
                <w:color w:val="2B91AF"/>
                <w:sz w:val="20"/>
                <w:szCs w:val="20"/>
                <w:highlight w:val="white"/>
              </w:rPr>
              <w:t>List</w:t>
            </w:r>
            <w:r w:rsidRPr="00972B85">
              <w:rPr>
                <w:rFonts w:ascii="Consolas" w:eastAsia="Calibri" w:hAnsi="Consolas" w:cs="Consolas"/>
                <w:color w:val="000000"/>
                <w:sz w:val="20"/>
                <w:szCs w:val="20"/>
                <w:highlight w:val="white"/>
              </w:rPr>
              <w:t>&lt;</w:t>
            </w:r>
            <w:r w:rsidRPr="00972B85">
              <w:rPr>
                <w:rFonts w:ascii="Consolas" w:eastAsia="Calibri" w:hAnsi="Consolas" w:cs="Consolas"/>
                <w:color w:val="2B91AF"/>
                <w:sz w:val="20"/>
                <w:szCs w:val="20"/>
                <w:highlight w:val="white"/>
              </w:rPr>
              <w:t>WorkflowItem</w:t>
            </w:r>
            <w:r w:rsidRPr="00972B85">
              <w:rPr>
                <w:rFonts w:ascii="Consolas" w:eastAsia="Calibri" w:hAnsi="Consolas" w:cs="Consolas"/>
                <w:color w:val="000000"/>
                <w:sz w:val="20"/>
                <w:szCs w:val="20"/>
                <w:highlight w:val="white"/>
              </w:rPr>
              <w:t>&lt;T&gt;&gt;();</w:t>
            </w:r>
          </w:p>
          <w:p w14:paraId="19BE0F04" w14:textId="58D92252"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00"/>
                <w:sz w:val="20"/>
                <w:szCs w:val="20"/>
                <w:highlight w:val="white"/>
              </w:rPr>
              <w:t>}</w:t>
            </w:r>
          </w:p>
          <w:p w14:paraId="2B52BC69" w14:textId="77777777"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p>
          <w:p w14:paraId="2012C537" w14:textId="1D068965"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808080"/>
                <w:sz w:val="20"/>
                <w:szCs w:val="20"/>
                <w:highlight w:val="white"/>
              </w:rPr>
              <w:t>///</w:t>
            </w:r>
            <w:r w:rsidRPr="00972B85">
              <w:rPr>
                <w:rFonts w:ascii="Consolas" w:eastAsia="Calibri" w:hAnsi="Consolas" w:cs="Consolas"/>
                <w:color w:val="008000"/>
                <w:sz w:val="20"/>
                <w:szCs w:val="20"/>
                <w:highlight w:val="white"/>
              </w:rPr>
              <w:t xml:space="preserve"> </w:t>
            </w:r>
            <w:r w:rsidRPr="00972B85">
              <w:rPr>
                <w:rFonts w:ascii="Consolas" w:eastAsia="Calibri" w:hAnsi="Consolas" w:cs="Consolas"/>
                <w:color w:val="808080"/>
                <w:sz w:val="20"/>
                <w:szCs w:val="20"/>
                <w:highlight w:val="white"/>
              </w:rPr>
              <w:t>&lt;summary&gt;</w:t>
            </w:r>
          </w:p>
          <w:p w14:paraId="0B2483E2" w14:textId="1ED1A6DC"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808080"/>
                <w:sz w:val="20"/>
                <w:szCs w:val="20"/>
                <w:highlight w:val="white"/>
              </w:rPr>
              <w:t>///</w:t>
            </w:r>
            <w:r w:rsidRPr="00972B85">
              <w:rPr>
                <w:rFonts w:ascii="Consolas" w:eastAsia="Calibri" w:hAnsi="Consolas" w:cs="Consolas"/>
                <w:color w:val="008000"/>
                <w:sz w:val="20"/>
                <w:szCs w:val="20"/>
                <w:highlight w:val="white"/>
              </w:rPr>
              <w:t xml:space="preserve"> Add a workflow item.</w:t>
            </w:r>
          </w:p>
          <w:p w14:paraId="12E431B9" w14:textId="6BFAFE1E"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808080"/>
                <w:sz w:val="20"/>
                <w:szCs w:val="20"/>
                <w:highlight w:val="white"/>
              </w:rPr>
              <w:t>///</w:t>
            </w:r>
            <w:r w:rsidRPr="00972B85">
              <w:rPr>
                <w:rFonts w:ascii="Consolas" w:eastAsia="Calibri" w:hAnsi="Consolas" w:cs="Consolas"/>
                <w:color w:val="008000"/>
                <w:sz w:val="20"/>
                <w:szCs w:val="20"/>
                <w:highlight w:val="white"/>
              </w:rPr>
              <w:t xml:space="preserve"> </w:t>
            </w:r>
            <w:r w:rsidRPr="00972B85">
              <w:rPr>
                <w:rFonts w:ascii="Consolas" w:eastAsia="Calibri" w:hAnsi="Consolas" w:cs="Consolas"/>
                <w:color w:val="808080"/>
                <w:sz w:val="20"/>
                <w:szCs w:val="20"/>
                <w:highlight w:val="white"/>
              </w:rPr>
              <w:t>&lt;/summary&gt;</w:t>
            </w:r>
          </w:p>
          <w:p w14:paraId="575437A9" w14:textId="16F3A795"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FF"/>
                <w:sz w:val="20"/>
                <w:szCs w:val="20"/>
                <w:highlight w:val="white"/>
              </w:rPr>
              <w:t>public</w:t>
            </w:r>
            <w:r w:rsidRPr="00972B85">
              <w:rPr>
                <w:rFonts w:ascii="Consolas" w:eastAsia="Calibri" w:hAnsi="Consolas" w:cs="Consolas"/>
                <w:color w:val="000000"/>
                <w:sz w:val="20"/>
                <w:szCs w:val="20"/>
                <w:highlight w:val="white"/>
              </w:rPr>
              <w:t xml:space="preserve"> </w:t>
            </w:r>
            <w:r w:rsidRPr="00972B85">
              <w:rPr>
                <w:rFonts w:ascii="Consolas" w:eastAsia="Calibri" w:hAnsi="Consolas" w:cs="Consolas"/>
                <w:color w:val="0000FF"/>
                <w:sz w:val="20"/>
                <w:szCs w:val="20"/>
                <w:highlight w:val="white"/>
              </w:rPr>
              <w:t>void</w:t>
            </w:r>
            <w:r w:rsidRPr="00972B85">
              <w:rPr>
                <w:rFonts w:ascii="Consolas" w:eastAsia="Calibri" w:hAnsi="Consolas" w:cs="Consolas"/>
                <w:color w:val="000000"/>
                <w:sz w:val="20"/>
                <w:szCs w:val="20"/>
                <w:highlight w:val="white"/>
              </w:rPr>
              <w:t xml:space="preserve"> AddItem(</w:t>
            </w:r>
            <w:r w:rsidRPr="00972B85">
              <w:rPr>
                <w:rFonts w:ascii="Consolas" w:eastAsia="Calibri" w:hAnsi="Consolas" w:cs="Consolas"/>
                <w:color w:val="2B91AF"/>
                <w:sz w:val="20"/>
                <w:szCs w:val="20"/>
                <w:highlight w:val="white"/>
              </w:rPr>
              <w:t>WorkflowItem</w:t>
            </w:r>
            <w:r w:rsidRPr="00972B85">
              <w:rPr>
                <w:rFonts w:ascii="Consolas" w:eastAsia="Calibri" w:hAnsi="Consolas" w:cs="Consolas"/>
                <w:color w:val="000000"/>
                <w:sz w:val="20"/>
                <w:szCs w:val="20"/>
                <w:highlight w:val="white"/>
              </w:rPr>
              <w:t>&lt;T&gt; item)</w:t>
            </w:r>
          </w:p>
          <w:p w14:paraId="54E823BD" w14:textId="1C70BB26"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00"/>
                <w:sz w:val="20"/>
                <w:szCs w:val="20"/>
                <w:highlight w:val="white"/>
              </w:rPr>
              <w:t>{</w:t>
            </w:r>
          </w:p>
          <w:p w14:paraId="68AFDF3A" w14:textId="422D5F1C"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00"/>
                <w:sz w:val="20"/>
                <w:szCs w:val="20"/>
                <w:highlight w:val="white"/>
              </w:rPr>
              <w:t>items.Add(item);</w:t>
            </w:r>
          </w:p>
          <w:p w14:paraId="3E139E8B" w14:textId="61A687BE"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00"/>
                <w:sz w:val="20"/>
                <w:szCs w:val="20"/>
                <w:highlight w:val="white"/>
              </w:rPr>
              <w:t>}</w:t>
            </w:r>
          </w:p>
          <w:p w14:paraId="11B6189C" w14:textId="77777777"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p>
          <w:p w14:paraId="11DAD18C" w14:textId="4CB2644E"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808080"/>
                <w:sz w:val="20"/>
                <w:szCs w:val="20"/>
                <w:highlight w:val="white"/>
              </w:rPr>
              <w:t>///</w:t>
            </w:r>
            <w:r w:rsidRPr="00972B85">
              <w:rPr>
                <w:rFonts w:ascii="Consolas" w:eastAsia="Calibri" w:hAnsi="Consolas" w:cs="Consolas"/>
                <w:color w:val="008000"/>
                <w:sz w:val="20"/>
                <w:szCs w:val="20"/>
                <w:highlight w:val="white"/>
              </w:rPr>
              <w:t xml:space="preserve"> </w:t>
            </w:r>
            <w:r w:rsidRPr="00972B85">
              <w:rPr>
                <w:rFonts w:ascii="Consolas" w:eastAsia="Calibri" w:hAnsi="Consolas" w:cs="Consolas"/>
                <w:color w:val="808080"/>
                <w:sz w:val="20"/>
                <w:szCs w:val="20"/>
                <w:highlight w:val="white"/>
              </w:rPr>
              <w:t>&lt;summary&gt;</w:t>
            </w:r>
          </w:p>
          <w:p w14:paraId="12A5962B" w14:textId="72BEEDD5"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808080"/>
                <w:sz w:val="20"/>
                <w:szCs w:val="20"/>
                <w:highlight w:val="white"/>
              </w:rPr>
              <w:t>///</w:t>
            </w:r>
            <w:r w:rsidRPr="00972B85">
              <w:rPr>
                <w:rFonts w:ascii="Consolas" w:eastAsia="Calibri" w:hAnsi="Consolas" w:cs="Consolas"/>
                <w:color w:val="008000"/>
                <w:sz w:val="20"/>
                <w:szCs w:val="20"/>
                <w:highlight w:val="white"/>
              </w:rPr>
              <w:t xml:space="preserve"> Execute the workflow from the beginning.</w:t>
            </w:r>
          </w:p>
          <w:p w14:paraId="757EACD6" w14:textId="21B6FAFE"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808080"/>
                <w:sz w:val="20"/>
                <w:szCs w:val="20"/>
                <w:highlight w:val="white"/>
              </w:rPr>
              <w:t>///</w:t>
            </w:r>
            <w:r w:rsidRPr="00972B85">
              <w:rPr>
                <w:rFonts w:ascii="Consolas" w:eastAsia="Calibri" w:hAnsi="Consolas" w:cs="Consolas"/>
                <w:color w:val="008000"/>
                <w:sz w:val="20"/>
                <w:szCs w:val="20"/>
                <w:highlight w:val="white"/>
              </w:rPr>
              <w:t xml:space="preserve"> </w:t>
            </w:r>
            <w:r w:rsidRPr="00972B85">
              <w:rPr>
                <w:rFonts w:ascii="Consolas" w:eastAsia="Calibri" w:hAnsi="Consolas" w:cs="Consolas"/>
                <w:color w:val="808080"/>
                <w:sz w:val="20"/>
                <w:szCs w:val="20"/>
                <w:highlight w:val="white"/>
              </w:rPr>
              <w:t>&lt;/summary&gt;</w:t>
            </w:r>
          </w:p>
          <w:p w14:paraId="17B976F2" w14:textId="03C7AA6F"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lastRenderedPageBreak/>
              <w:t xml:space="preserve">  </w:t>
            </w:r>
            <w:r w:rsidRPr="00972B85">
              <w:rPr>
                <w:rFonts w:ascii="Consolas" w:eastAsia="Calibri" w:hAnsi="Consolas" w:cs="Consolas"/>
                <w:color w:val="0000FF"/>
                <w:sz w:val="20"/>
                <w:szCs w:val="20"/>
                <w:highlight w:val="white"/>
              </w:rPr>
              <w:t>public</w:t>
            </w:r>
            <w:r w:rsidRPr="00972B85">
              <w:rPr>
                <w:rFonts w:ascii="Consolas" w:eastAsia="Calibri" w:hAnsi="Consolas" w:cs="Consolas"/>
                <w:color w:val="000000"/>
                <w:sz w:val="20"/>
                <w:szCs w:val="20"/>
                <w:highlight w:val="white"/>
              </w:rPr>
              <w:t xml:space="preserve"> </w:t>
            </w:r>
            <w:r w:rsidRPr="00972B85">
              <w:rPr>
                <w:rFonts w:ascii="Consolas" w:eastAsia="Calibri" w:hAnsi="Consolas" w:cs="Consolas"/>
                <w:color w:val="0000FF"/>
                <w:sz w:val="20"/>
                <w:szCs w:val="20"/>
                <w:highlight w:val="white"/>
              </w:rPr>
              <w:t>void</w:t>
            </w:r>
            <w:r w:rsidRPr="00972B85">
              <w:rPr>
                <w:rFonts w:ascii="Consolas" w:eastAsia="Calibri" w:hAnsi="Consolas" w:cs="Consolas"/>
                <w:color w:val="000000"/>
                <w:sz w:val="20"/>
                <w:szCs w:val="20"/>
                <w:highlight w:val="white"/>
              </w:rPr>
              <w:t xml:space="preserve"> Execute(T data)</w:t>
            </w:r>
          </w:p>
          <w:p w14:paraId="4114D64A" w14:textId="1DE214BB"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00"/>
                <w:sz w:val="20"/>
                <w:szCs w:val="20"/>
                <w:highlight w:val="white"/>
              </w:rPr>
              <w:t>{</w:t>
            </w:r>
          </w:p>
          <w:p w14:paraId="576DAD72" w14:textId="5197A050"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2B91AF"/>
                <w:sz w:val="20"/>
                <w:szCs w:val="20"/>
                <w:highlight w:val="white"/>
              </w:rPr>
              <w:t>WorkflowContinuation</w:t>
            </w:r>
            <w:r w:rsidRPr="00972B85">
              <w:rPr>
                <w:rFonts w:ascii="Consolas" w:eastAsia="Calibri" w:hAnsi="Consolas" w:cs="Consolas"/>
                <w:color w:val="000000"/>
                <w:sz w:val="20"/>
                <w:szCs w:val="20"/>
                <w:highlight w:val="white"/>
              </w:rPr>
              <w:t xml:space="preserve">&lt;T&gt; continuation = </w:t>
            </w:r>
            <w:r w:rsidRPr="00972B85">
              <w:rPr>
                <w:rFonts w:ascii="Consolas" w:eastAsia="Calibri" w:hAnsi="Consolas" w:cs="Consolas"/>
                <w:color w:val="0000FF"/>
                <w:sz w:val="20"/>
                <w:szCs w:val="20"/>
                <w:highlight w:val="white"/>
              </w:rPr>
              <w:t>new</w:t>
            </w:r>
            <w:r w:rsidRPr="00972B85">
              <w:rPr>
                <w:rFonts w:ascii="Consolas" w:eastAsia="Calibri" w:hAnsi="Consolas" w:cs="Consolas"/>
                <w:color w:val="000000"/>
                <w:sz w:val="20"/>
                <w:szCs w:val="20"/>
                <w:highlight w:val="white"/>
              </w:rPr>
              <w:t xml:space="preserve"> </w:t>
            </w:r>
            <w:r w:rsidRPr="00972B85">
              <w:rPr>
                <w:rFonts w:ascii="Consolas" w:eastAsia="Calibri" w:hAnsi="Consolas" w:cs="Consolas"/>
                <w:color w:val="2B91AF"/>
                <w:sz w:val="20"/>
                <w:szCs w:val="20"/>
                <w:highlight w:val="white"/>
              </w:rPr>
              <w:t>WorkflowContinuation</w:t>
            </w:r>
            <w:r w:rsidRPr="00972B85">
              <w:rPr>
                <w:rFonts w:ascii="Consolas" w:eastAsia="Calibri" w:hAnsi="Consolas" w:cs="Consolas"/>
                <w:color w:val="000000"/>
                <w:sz w:val="20"/>
                <w:szCs w:val="20"/>
                <w:highlight w:val="white"/>
              </w:rPr>
              <w:t>&lt;T&gt;(</w:t>
            </w:r>
            <w:r w:rsidRPr="00972B85">
              <w:rPr>
                <w:rFonts w:ascii="Consolas" w:eastAsia="Calibri" w:hAnsi="Consolas" w:cs="Consolas"/>
                <w:color w:val="0000FF"/>
                <w:sz w:val="20"/>
                <w:szCs w:val="20"/>
                <w:highlight w:val="white"/>
              </w:rPr>
              <w:t>this</w:t>
            </w:r>
            <w:r w:rsidRPr="00972B85">
              <w:rPr>
                <w:rFonts w:ascii="Consolas" w:eastAsia="Calibri" w:hAnsi="Consolas" w:cs="Consolas"/>
                <w:color w:val="000000"/>
                <w:sz w:val="20"/>
                <w:szCs w:val="20"/>
                <w:highlight w:val="white"/>
              </w:rPr>
              <w:t>);</w:t>
            </w:r>
          </w:p>
          <w:p w14:paraId="25A3E314" w14:textId="05DAB9F0"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00"/>
                <w:sz w:val="20"/>
                <w:szCs w:val="20"/>
                <w:highlight w:val="white"/>
              </w:rPr>
              <w:t>InternalContinue(continuation, data);</w:t>
            </w:r>
          </w:p>
          <w:p w14:paraId="1B4B48FD" w14:textId="331BD2A0"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00"/>
                <w:sz w:val="20"/>
                <w:szCs w:val="20"/>
                <w:highlight w:val="white"/>
              </w:rPr>
              <w:t>}</w:t>
            </w:r>
          </w:p>
          <w:p w14:paraId="323BD9C4" w14:textId="77777777"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p>
          <w:p w14:paraId="3D1E1576" w14:textId="4D6C24EF"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808080"/>
                <w:sz w:val="20"/>
                <w:szCs w:val="20"/>
                <w:highlight w:val="white"/>
              </w:rPr>
              <w:t>///</w:t>
            </w:r>
            <w:r w:rsidRPr="00972B85">
              <w:rPr>
                <w:rFonts w:ascii="Consolas" w:eastAsia="Calibri" w:hAnsi="Consolas" w:cs="Consolas"/>
                <w:color w:val="008000"/>
                <w:sz w:val="20"/>
                <w:szCs w:val="20"/>
                <w:highlight w:val="white"/>
              </w:rPr>
              <w:t xml:space="preserve"> </w:t>
            </w:r>
            <w:r w:rsidRPr="00972B85">
              <w:rPr>
                <w:rFonts w:ascii="Consolas" w:eastAsia="Calibri" w:hAnsi="Consolas" w:cs="Consolas"/>
                <w:color w:val="808080"/>
                <w:sz w:val="20"/>
                <w:szCs w:val="20"/>
                <w:highlight w:val="white"/>
              </w:rPr>
              <w:t>&lt;summary&gt;</w:t>
            </w:r>
          </w:p>
          <w:p w14:paraId="462A20DD" w14:textId="48D1B260"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808080"/>
                <w:sz w:val="20"/>
                <w:szCs w:val="20"/>
                <w:highlight w:val="white"/>
              </w:rPr>
              <w:t>///</w:t>
            </w:r>
            <w:r w:rsidRPr="00972B85">
              <w:rPr>
                <w:rFonts w:ascii="Consolas" w:eastAsia="Calibri" w:hAnsi="Consolas" w:cs="Consolas"/>
                <w:color w:val="008000"/>
                <w:sz w:val="20"/>
                <w:szCs w:val="20"/>
                <w:highlight w:val="white"/>
              </w:rPr>
              <w:t xml:space="preserve"> Continue a deferred workflow, unless it is aborted.</w:t>
            </w:r>
          </w:p>
          <w:p w14:paraId="593BA5AF" w14:textId="2FB4E6A4"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808080"/>
                <w:sz w:val="20"/>
                <w:szCs w:val="20"/>
                <w:highlight w:val="white"/>
              </w:rPr>
              <w:t>///</w:t>
            </w:r>
            <w:r w:rsidRPr="00972B85">
              <w:rPr>
                <w:rFonts w:ascii="Consolas" w:eastAsia="Calibri" w:hAnsi="Consolas" w:cs="Consolas"/>
                <w:color w:val="008000"/>
                <w:sz w:val="20"/>
                <w:szCs w:val="20"/>
                <w:highlight w:val="white"/>
              </w:rPr>
              <w:t xml:space="preserve"> </w:t>
            </w:r>
            <w:r w:rsidRPr="00972B85">
              <w:rPr>
                <w:rFonts w:ascii="Consolas" w:eastAsia="Calibri" w:hAnsi="Consolas" w:cs="Consolas"/>
                <w:color w:val="808080"/>
                <w:sz w:val="20"/>
                <w:szCs w:val="20"/>
                <w:highlight w:val="white"/>
              </w:rPr>
              <w:t>&lt;/summary&gt;</w:t>
            </w:r>
          </w:p>
          <w:p w14:paraId="60501DE3" w14:textId="4A00EC48"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FF"/>
                <w:sz w:val="20"/>
                <w:szCs w:val="20"/>
                <w:highlight w:val="white"/>
              </w:rPr>
              <w:t>public</w:t>
            </w:r>
            <w:r w:rsidRPr="00972B85">
              <w:rPr>
                <w:rFonts w:ascii="Consolas" w:eastAsia="Calibri" w:hAnsi="Consolas" w:cs="Consolas"/>
                <w:color w:val="000000"/>
                <w:sz w:val="20"/>
                <w:szCs w:val="20"/>
                <w:highlight w:val="white"/>
              </w:rPr>
              <w:t xml:space="preserve"> </w:t>
            </w:r>
            <w:r w:rsidRPr="00972B85">
              <w:rPr>
                <w:rFonts w:ascii="Consolas" w:eastAsia="Calibri" w:hAnsi="Consolas" w:cs="Consolas"/>
                <w:color w:val="0000FF"/>
                <w:sz w:val="20"/>
                <w:szCs w:val="20"/>
                <w:highlight w:val="white"/>
              </w:rPr>
              <w:t>void</w:t>
            </w:r>
            <w:r w:rsidRPr="00972B85">
              <w:rPr>
                <w:rFonts w:ascii="Consolas" w:eastAsia="Calibri" w:hAnsi="Consolas" w:cs="Consolas"/>
                <w:color w:val="000000"/>
                <w:sz w:val="20"/>
                <w:szCs w:val="20"/>
                <w:highlight w:val="white"/>
              </w:rPr>
              <w:t xml:space="preserve"> Continue(</w:t>
            </w:r>
            <w:r w:rsidRPr="00972B85">
              <w:rPr>
                <w:rFonts w:ascii="Consolas" w:eastAsia="Calibri" w:hAnsi="Consolas" w:cs="Consolas"/>
                <w:color w:val="2B91AF"/>
                <w:sz w:val="20"/>
                <w:szCs w:val="20"/>
                <w:highlight w:val="white"/>
              </w:rPr>
              <w:t>WorkflowContinuation</w:t>
            </w:r>
            <w:r w:rsidRPr="00972B85">
              <w:rPr>
                <w:rFonts w:ascii="Consolas" w:eastAsia="Calibri" w:hAnsi="Consolas" w:cs="Consolas"/>
                <w:color w:val="000000"/>
                <w:sz w:val="20"/>
                <w:szCs w:val="20"/>
                <w:highlight w:val="white"/>
              </w:rPr>
              <w:t>&lt;T&gt; wc, T data)</w:t>
            </w:r>
          </w:p>
          <w:p w14:paraId="7C977C35" w14:textId="207563AB"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00"/>
                <w:sz w:val="20"/>
                <w:szCs w:val="20"/>
                <w:highlight w:val="white"/>
              </w:rPr>
              <w:t>{</w:t>
            </w:r>
          </w:p>
          <w:p w14:paraId="5A84E8ED" w14:textId="2F9773BC"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8000"/>
                <w:sz w:val="20"/>
                <w:szCs w:val="20"/>
                <w:highlight w:val="white"/>
              </w:rPr>
              <w:t>// TODO: Throw exception instead?</w:t>
            </w:r>
          </w:p>
          <w:p w14:paraId="37E8A6B0" w14:textId="05F07FF7"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FF"/>
                <w:sz w:val="20"/>
                <w:szCs w:val="20"/>
                <w:highlight w:val="white"/>
              </w:rPr>
              <w:t>if</w:t>
            </w:r>
            <w:r w:rsidRPr="00972B85">
              <w:rPr>
                <w:rFonts w:ascii="Consolas" w:eastAsia="Calibri" w:hAnsi="Consolas" w:cs="Consolas"/>
                <w:color w:val="000000"/>
                <w:sz w:val="20"/>
                <w:szCs w:val="20"/>
                <w:highlight w:val="white"/>
              </w:rPr>
              <w:t xml:space="preserve"> (!wc.Abort)</w:t>
            </w:r>
          </w:p>
          <w:p w14:paraId="734F7890" w14:textId="57BC5FB7"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00"/>
                <w:sz w:val="20"/>
                <w:szCs w:val="20"/>
                <w:highlight w:val="white"/>
              </w:rPr>
              <w:t>{</w:t>
            </w:r>
          </w:p>
          <w:p w14:paraId="4AD12938" w14:textId="5841936A"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00"/>
                <w:sz w:val="20"/>
                <w:szCs w:val="20"/>
                <w:highlight w:val="white"/>
              </w:rPr>
              <w:t xml:space="preserve">wc.Defer = </w:t>
            </w:r>
            <w:r w:rsidRPr="00972B85">
              <w:rPr>
                <w:rFonts w:ascii="Consolas" w:eastAsia="Calibri" w:hAnsi="Consolas" w:cs="Consolas"/>
                <w:color w:val="0000FF"/>
                <w:sz w:val="20"/>
                <w:szCs w:val="20"/>
                <w:highlight w:val="white"/>
              </w:rPr>
              <w:t>false</w:t>
            </w:r>
            <w:r w:rsidRPr="00972B85">
              <w:rPr>
                <w:rFonts w:ascii="Consolas" w:eastAsia="Calibri" w:hAnsi="Consolas" w:cs="Consolas"/>
                <w:color w:val="000000"/>
                <w:sz w:val="20"/>
                <w:szCs w:val="20"/>
                <w:highlight w:val="white"/>
              </w:rPr>
              <w:t>;</w:t>
            </w:r>
          </w:p>
          <w:p w14:paraId="55271B64" w14:textId="7FE55C5B"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00"/>
                <w:sz w:val="20"/>
                <w:szCs w:val="20"/>
                <w:highlight w:val="white"/>
              </w:rPr>
              <w:t>InternalContinue(wc, data);</w:t>
            </w:r>
          </w:p>
          <w:p w14:paraId="5852A132" w14:textId="4E1F3641"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00"/>
                <w:sz w:val="20"/>
                <w:szCs w:val="20"/>
                <w:highlight w:val="white"/>
              </w:rPr>
              <w:t>}</w:t>
            </w:r>
          </w:p>
          <w:p w14:paraId="74FEDB25" w14:textId="1E714A5C"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00"/>
                <w:sz w:val="20"/>
                <w:szCs w:val="20"/>
                <w:highlight w:val="white"/>
              </w:rPr>
              <w:t>}</w:t>
            </w:r>
          </w:p>
          <w:p w14:paraId="702A0E6E" w14:textId="77777777"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p>
          <w:p w14:paraId="187872B2" w14:textId="7B3E70BA"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808080"/>
                <w:sz w:val="20"/>
                <w:szCs w:val="20"/>
                <w:highlight w:val="white"/>
              </w:rPr>
              <w:t>///</w:t>
            </w:r>
            <w:r w:rsidRPr="00972B85">
              <w:rPr>
                <w:rFonts w:ascii="Consolas" w:eastAsia="Calibri" w:hAnsi="Consolas" w:cs="Consolas"/>
                <w:color w:val="008000"/>
                <w:sz w:val="20"/>
                <w:szCs w:val="20"/>
                <w:highlight w:val="white"/>
              </w:rPr>
              <w:t xml:space="preserve"> </w:t>
            </w:r>
            <w:r w:rsidRPr="00972B85">
              <w:rPr>
                <w:rFonts w:ascii="Consolas" w:eastAsia="Calibri" w:hAnsi="Consolas" w:cs="Consolas"/>
                <w:color w:val="808080"/>
                <w:sz w:val="20"/>
                <w:szCs w:val="20"/>
                <w:highlight w:val="white"/>
              </w:rPr>
              <w:t>&lt;summary&gt;</w:t>
            </w:r>
          </w:p>
          <w:p w14:paraId="5FD4DD52" w14:textId="25779073"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808080"/>
                <w:sz w:val="20"/>
                <w:szCs w:val="20"/>
                <w:highlight w:val="white"/>
              </w:rPr>
              <w:t>///</w:t>
            </w:r>
            <w:r w:rsidRPr="00972B85">
              <w:rPr>
                <w:rFonts w:ascii="Consolas" w:eastAsia="Calibri" w:hAnsi="Consolas" w:cs="Consolas"/>
                <w:color w:val="008000"/>
                <w:sz w:val="20"/>
                <w:szCs w:val="20"/>
                <w:highlight w:val="white"/>
              </w:rPr>
              <w:t xml:space="preserve"> Internally, we execute workflow steps until:</w:t>
            </w:r>
          </w:p>
          <w:p w14:paraId="043B77A6" w14:textId="76ED4F6F"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808080"/>
                <w:sz w:val="20"/>
                <w:szCs w:val="20"/>
                <w:highlight w:val="white"/>
              </w:rPr>
              <w:t>///</w:t>
            </w:r>
            <w:r w:rsidRPr="00972B85">
              <w:rPr>
                <w:rFonts w:ascii="Consolas" w:eastAsia="Calibri" w:hAnsi="Consolas" w:cs="Consolas"/>
                <w:color w:val="008000"/>
                <w:sz w:val="20"/>
                <w:szCs w:val="20"/>
                <w:highlight w:val="white"/>
              </w:rPr>
              <w:t xml:space="preserve"> 1. we reach the end of the workflow chain</w:t>
            </w:r>
          </w:p>
          <w:p w14:paraId="7869BB25" w14:textId="090D565B"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808080"/>
                <w:sz w:val="20"/>
                <w:szCs w:val="20"/>
                <w:highlight w:val="white"/>
              </w:rPr>
              <w:t>///</w:t>
            </w:r>
            <w:r w:rsidRPr="00972B85">
              <w:rPr>
                <w:rFonts w:ascii="Consolas" w:eastAsia="Calibri" w:hAnsi="Consolas" w:cs="Consolas"/>
                <w:color w:val="008000"/>
                <w:sz w:val="20"/>
                <w:szCs w:val="20"/>
                <w:highlight w:val="white"/>
              </w:rPr>
              <w:t xml:space="preserve"> 2. we are instructed to abort the workflow</w:t>
            </w:r>
          </w:p>
          <w:p w14:paraId="0B3D8237" w14:textId="5FB68C71"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808080"/>
                <w:sz w:val="20"/>
                <w:szCs w:val="20"/>
                <w:highlight w:val="white"/>
              </w:rPr>
              <w:t>///</w:t>
            </w:r>
            <w:r w:rsidRPr="00972B85">
              <w:rPr>
                <w:rFonts w:ascii="Consolas" w:eastAsia="Calibri" w:hAnsi="Consolas" w:cs="Consolas"/>
                <w:color w:val="008000"/>
                <w:sz w:val="20"/>
                <w:szCs w:val="20"/>
                <w:highlight w:val="white"/>
              </w:rPr>
              <w:t xml:space="preserve"> 3. </w:t>
            </w:r>
            <w:proofErr w:type="gramStart"/>
            <w:r w:rsidRPr="00972B85">
              <w:rPr>
                <w:rFonts w:ascii="Consolas" w:eastAsia="Calibri" w:hAnsi="Consolas" w:cs="Consolas"/>
                <w:color w:val="008000"/>
                <w:sz w:val="20"/>
                <w:szCs w:val="20"/>
                <w:highlight w:val="white"/>
              </w:rPr>
              <w:t>we</w:t>
            </w:r>
            <w:proofErr w:type="gramEnd"/>
            <w:r w:rsidRPr="00972B85">
              <w:rPr>
                <w:rFonts w:ascii="Consolas" w:eastAsia="Calibri" w:hAnsi="Consolas" w:cs="Consolas"/>
                <w:color w:val="008000"/>
                <w:sz w:val="20"/>
                <w:szCs w:val="20"/>
                <w:highlight w:val="white"/>
              </w:rPr>
              <w:t xml:space="preserve"> are instructed to defer execution until later.</w:t>
            </w:r>
          </w:p>
          <w:p w14:paraId="51B9308D" w14:textId="7936AB68"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808080"/>
                <w:sz w:val="20"/>
                <w:szCs w:val="20"/>
                <w:highlight w:val="white"/>
              </w:rPr>
              <w:t>///</w:t>
            </w:r>
            <w:r w:rsidRPr="00972B85">
              <w:rPr>
                <w:rFonts w:ascii="Consolas" w:eastAsia="Calibri" w:hAnsi="Consolas" w:cs="Consolas"/>
                <w:color w:val="008000"/>
                <w:sz w:val="20"/>
                <w:szCs w:val="20"/>
                <w:highlight w:val="white"/>
              </w:rPr>
              <w:t xml:space="preserve"> </w:t>
            </w:r>
            <w:r w:rsidRPr="00972B85">
              <w:rPr>
                <w:rFonts w:ascii="Consolas" w:eastAsia="Calibri" w:hAnsi="Consolas" w:cs="Consolas"/>
                <w:color w:val="808080"/>
                <w:sz w:val="20"/>
                <w:szCs w:val="20"/>
                <w:highlight w:val="white"/>
              </w:rPr>
              <w:t>&lt;/summary&gt;</w:t>
            </w:r>
          </w:p>
          <w:p w14:paraId="48887062" w14:textId="415AA540"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FF"/>
                <w:sz w:val="20"/>
                <w:szCs w:val="20"/>
                <w:highlight w:val="white"/>
              </w:rPr>
              <w:t>protected</w:t>
            </w:r>
            <w:r w:rsidRPr="00972B85">
              <w:rPr>
                <w:rFonts w:ascii="Consolas" w:eastAsia="Calibri" w:hAnsi="Consolas" w:cs="Consolas"/>
                <w:color w:val="000000"/>
                <w:sz w:val="20"/>
                <w:szCs w:val="20"/>
                <w:highlight w:val="white"/>
              </w:rPr>
              <w:t xml:space="preserve"> </w:t>
            </w:r>
            <w:r w:rsidRPr="00972B85">
              <w:rPr>
                <w:rFonts w:ascii="Consolas" w:eastAsia="Calibri" w:hAnsi="Consolas" w:cs="Consolas"/>
                <w:color w:val="0000FF"/>
                <w:sz w:val="20"/>
                <w:szCs w:val="20"/>
                <w:highlight w:val="white"/>
              </w:rPr>
              <w:t>void</w:t>
            </w:r>
            <w:r w:rsidRPr="00972B85">
              <w:rPr>
                <w:rFonts w:ascii="Consolas" w:eastAsia="Calibri" w:hAnsi="Consolas" w:cs="Consolas"/>
                <w:color w:val="000000"/>
                <w:sz w:val="20"/>
                <w:szCs w:val="20"/>
                <w:highlight w:val="white"/>
              </w:rPr>
              <w:t xml:space="preserve"> InternalContinue(</w:t>
            </w:r>
            <w:r w:rsidRPr="00972B85">
              <w:rPr>
                <w:rFonts w:ascii="Consolas" w:eastAsia="Calibri" w:hAnsi="Consolas" w:cs="Consolas"/>
                <w:color w:val="2B91AF"/>
                <w:sz w:val="20"/>
                <w:szCs w:val="20"/>
                <w:highlight w:val="white"/>
              </w:rPr>
              <w:t>WorkflowContinuation</w:t>
            </w:r>
            <w:r w:rsidRPr="00972B85">
              <w:rPr>
                <w:rFonts w:ascii="Consolas" w:eastAsia="Calibri" w:hAnsi="Consolas" w:cs="Consolas"/>
                <w:color w:val="000000"/>
                <w:sz w:val="20"/>
                <w:szCs w:val="20"/>
                <w:highlight w:val="white"/>
              </w:rPr>
              <w:t>&lt;T&gt; wc, T data)</w:t>
            </w:r>
          </w:p>
          <w:p w14:paraId="354C2D4E" w14:textId="4D825474"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00"/>
                <w:sz w:val="20"/>
                <w:szCs w:val="20"/>
                <w:highlight w:val="white"/>
              </w:rPr>
              <w:t>{</w:t>
            </w:r>
          </w:p>
          <w:p w14:paraId="4672CAAC" w14:textId="2FB843D5"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FF"/>
                <w:sz w:val="20"/>
                <w:szCs w:val="20"/>
                <w:highlight w:val="white"/>
              </w:rPr>
              <w:t>while</w:t>
            </w:r>
            <w:r w:rsidRPr="00972B85">
              <w:rPr>
                <w:rFonts w:ascii="Consolas" w:eastAsia="Calibri" w:hAnsi="Consolas" w:cs="Consolas"/>
                <w:color w:val="000000"/>
                <w:sz w:val="20"/>
                <w:szCs w:val="20"/>
                <w:highlight w:val="white"/>
              </w:rPr>
              <w:t xml:space="preserve"> ((wc.WorkflowStep &lt; items.Count) &amp;&amp; !wc.Abort &amp;&amp; !wc.Defer)</w:t>
            </w:r>
          </w:p>
          <w:p w14:paraId="3CD6114F" w14:textId="1D448752"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00"/>
                <w:sz w:val="20"/>
                <w:szCs w:val="20"/>
                <w:highlight w:val="white"/>
              </w:rPr>
              <w:t>{</w:t>
            </w:r>
          </w:p>
          <w:p w14:paraId="7B62E1F5" w14:textId="4F42624A"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2B91AF"/>
                <w:sz w:val="20"/>
                <w:szCs w:val="20"/>
                <w:highlight w:val="white"/>
              </w:rPr>
              <w:t>WorkflowState</w:t>
            </w:r>
            <w:r w:rsidRPr="00972B85">
              <w:rPr>
                <w:rFonts w:ascii="Consolas" w:eastAsia="Calibri" w:hAnsi="Consolas" w:cs="Consolas"/>
                <w:color w:val="000000"/>
                <w:sz w:val="20"/>
                <w:szCs w:val="20"/>
                <w:highlight w:val="white"/>
              </w:rPr>
              <w:t xml:space="preserve"> state = items[wc.WorkflowStep++].Execute(wc, data);</w:t>
            </w:r>
          </w:p>
          <w:p w14:paraId="1B83612D" w14:textId="77777777"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p>
          <w:p w14:paraId="1A33C7DA" w14:textId="16ECE7F0"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FF"/>
                <w:sz w:val="20"/>
                <w:szCs w:val="20"/>
                <w:highlight w:val="white"/>
              </w:rPr>
              <w:t>switch</w:t>
            </w:r>
            <w:r w:rsidRPr="00972B85">
              <w:rPr>
                <w:rFonts w:ascii="Consolas" w:eastAsia="Calibri" w:hAnsi="Consolas" w:cs="Consolas"/>
                <w:color w:val="000000"/>
                <w:sz w:val="20"/>
                <w:szCs w:val="20"/>
                <w:highlight w:val="white"/>
              </w:rPr>
              <w:t xml:space="preserve"> (state)</w:t>
            </w:r>
          </w:p>
          <w:p w14:paraId="4F86BB21" w14:textId="10724A5F"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00"/>
                <w:sz w:val="20"/>
                <w:szCs w:val="20"/>
                <w:highlight w:val="white"/>
              </w:rPr>
              <w:t>{</w:t>
            </w:r>
          </w:p>
          <w:p w14:paraId="7EC5BF05" w14:textId="579B27B7"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FF"/>
                <w:sz w:val="20"/>
                <w:szCs w:val="20"/>
                <w:highlight w:val="white"/>
              </w:rPr>
              <w:t>case</w:t>
            </w:r>
            <w:r w:rsidRPr="00972B85">
              <w:rPr>
                <w:rFonts w:ascii="Consolas" w:eastAsia="Calibri" w:hAnsi="Consolas" w:cs="Consolas"/>
                <w:color w:val="000000"/>
                <w:sz w:val="20"/>
                <w:szCs w:val="20"/>
                <w:highlight w:val="white"/>
              </w:rPr>
              <w:t xml:space="preserve"> </w:t>
            </w:r>
            <w:r w:rsidRPr="00972B85">
              <w:rPr>
                <w:rFonts w:ascii="Consolas" w:eastAsia="Calibri" w:hAnsi="Consolas" w:cs="Consolas"/>
                <w:color w:val="2B91AF"/>
                <w:sz w:val="20"/>
                <w:szCs w:val="20"/>
                <w:highlight w:val="white"/>
              </w:rPr>
              <w:t>WorkflowState</w:t>
            </w:r>
            <w:r w:rsidRPr="00972B85">
              <w:rPr>
                <w:rFonts w:ascii="Consolas" w:eastAsia="Calibri" w:hAnsi="Consolas" w:cs="Consolas"/>
                <w:color w:val="000000"/>
                <w:sz w:val="20"/>
                <w:szCs w:val="20"/>
                <w:highlight w:val="white"/>
              </w:rPr>
              <w:t>.Abort:</w:t>
            </w:r>
          </w:p>
          <w:p w14:paraId="033E2173" w14:textId="47A8072B"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00"/>
                <w:sz w:val="20"/>
                <w:szCs w:val="20"/>
                <w:highlight w:val="white"/>
              </w:rPr>
              <w:t xml:space="preserve">wc.Abort = </w:t>
            </w:r>
            <w:r w:rsidRPr="00972B85">
              <w:rPr>
                <w:rFonts w:ascii="Consolas" w:eastAsia="Calibri" w:hAnsi="Consolas" w:cs="Consolas"/>
                <w:color w:val="0000FF"/>
                <w:sz w:val="20"/>
                <w:szCs w:val="20"/>
                <w:highlight w:val="white"/>
              </w:rPr>
              <w:t>true</w:t>
            </w:r>
            <w:r w:rsidRPr="00972B85">
              <w:rPr>
                <w:rFonts w:ascii="Consolas" w:eastAsia="Calibri" w:hAnsi="Consolas" w:cs="Consolas"/>
                <w:color w:val="000000"/>
                <w:sz w:val="20"/>
                <w:szCs w:val="20"/>
                <w:highlight w:val="white"/>
              </w:rPr>
              <w:t>;</w:t>
            </w:r>
          </w:p>
          <w:p w14:paraId="0195EB5C" w14:textId="4687F3F7"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FF"/>
                <w:sz w:val="20"/>
                <w:szCs w:val="20"/>
                <w:highlight w:val="white"/>
              </w:rPr>
              <w:t>break</w:t>
            </w:r>
            <w:r w:rsidRPr="00972B85">
              <w:rPr>
                <w:rFonts w:ascii="Consolas" w:eastAsia="Calibri" w:hAnsi="Consolas" w:cs="Consolas"/>
                <w:color w:val="000000"/>
                <w:sz w:val="20"/>
                <w:szCs w:val="20"/>
                <w:highlight w:val="white"/>
              </w:rPr>
              <w:t>;</w:t>
            </w:r>
          </w:p>
          <w:p w14:paraId="6F72CCD6" w14:textId="77777777"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p>
          <w:p w14:paraId="22292938" w14:textId="020B22F9"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FF"/>
                <w:sz w:val="20"/>
                <w:szCs w:val="20"/>
                <w:highlight w:val="white"/>
              </w:rPr>
              <w:t>case</w:t>
            </w:r>
            <w:r w:rsidRPr="00972B85">
              <w:rPr>
                <w:rFonts w:ascii="Consolas" w:eastAsia="Calibri" w:hAnsi="Consolas" w:cs="Consolas"/>
                <w:color w:val="000000"/>
                <w:sz w:val="20"/>
                <w:szCs w:val="20"/>
                <w:highlight w:val="white"/>
              </w:rPr>
              <w:t xml:space="preserve"> </w:t>
            </w:r>
            <w:r w:rsidRPr="00972B85">
              <w:rPr>
                <w:rFonts w:ascii="Consolas" w:eastAsia="Calibri" w:hAnsi="Consolas" w:cs="Consolas"/>
                <w:color w:val="2B91AF"/>
                <w:sz w:val="20"/>
                <w:szCs w:val="20"/>
                <w:highlight w:val="white"/>
              </w:rPr>
              <w:t>WorkflowState</w:t>
            </w:r>
            <w:r w:rsidRPr="00972B85">
              <w:rPr>
                <w:rFonts w:ascii="Consolas" w:eastAsia="Calibri" w:hAnsi="Consolas" w:cs="Consolas"/>
                <w:color w:val="000000"/>
                <w:sz w:val="20"/>
                <w:szCs w:val="20"/>
                <w:highlight w:val="white"/>
              </w:rPr>
              <w:t>.Defer:</w:t>
            </w:r>
          </w:p>
          <w:p w14:paraId="201F1D57" w14:textId="6A1E28E2"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00"/>
                <w:sz w:val="20"/>
                <w:szCs w:val="20"/>
                <w:highlight w:val="white"/>
              </w:rPr>
              <w:t xml:space="preserve">wc.Defer = </w:t>
            </w:r>
            <w:r w:rsidRPr="00972B85">
              <w:rPr>
                <w:rFonts w:ascii="Consolas" w:eastAsia="Calibri" w:hAnsi="Consolas" w:cs="Consolas"/>
                <w:color w:val="0000FF"/>
                <w:sz w:val="20"/>
                <w:szCs w:val="20"/>
                <w:highlight w:val="white"/>
              </w:rPr>
              <w:t>true</w:t>
            </w:r>
            <w:r w:rsidRPr="00972B85">
              <w:rPr>
                <w:rFonts w:ascii="Consolas" w:eastAsia="Calibri" w:hAnsi="Consolas" w:cs="Consolas"/>
                <w:color w:val="000000"/>
                <w:sz w:val="20"/>
                <w:szCs w:val="20"/>
                <w:highlight w:val="white"/>
              </w:rPr>
              <w:t>;</w:t>
            </w:r>
          </w:p>
          <w:p w14:paraId="64B55DD5" w14:textId="599C008B"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FF"/>
                <w:sz w:val="20"/>
                <w:szCs w:val="20"/>
                <w:highlight w:val="white"/>
              </w:rPr>
              <w:t>break</w:t>
            </w:r>
            <w:r w:rsidRPr="00972B85">
              <w:rPr>
                <w:rFonts w:ascii="Consolas" w:eastAsia="Calibri" w:hAnsi="Consolas" w:cs="Consolas"/>
                <w:color w:val="000000"/>
                <w:sz w:val="20"/>
                <w:szCs w:val="20"/>
                <w:highlight w:val="white"/>
              </w:rPr>
              <w:t>;</w:t>
            </w:r>
          </w:p>
          <w:p w14:paraId="1CDD9C4F" w14:textId="6C5D0A90"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00"/>
                <w:sz w:val="20"/>
                <w:szCs w:val="20"/>
                <w:highlight w:val="white"/>
              </w:rPr>
              <w:t>}</w:t>
            </w:r>
          </w:p>
          <w:p w14:paraId="7CC233B3" w14:textId="54875E1F"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00"/>
                <w:sz w:val="20"/>
                <w:szCs w:val="20"/>
                <w:highlight w:val="white"/>
              </w:rPr>
              <w:t>}</w:t>
            </w:r>
          </w:p>
          <w:p w14:paraId="4146524A" w14:textId="68329C55" w:rsidR="00972B85" w:rsidRPr="00972B85" w:rsidRDefault="00972B85" w:rsidP="00972B8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72B85">
              <w:rPr>
                <w:rFonts w:ascii="Consolas" w:eastAsia="Calibri" w:hAnsi="Consolas" w:cs="Consolas"/>
                <w:color w:val="000000"/>
                <w:sz w:val="20"/>
                <w:szCs w:val="20"/>
                <w:highlight w:val="white"/>
              </w:rPr>
              <w:t>}</w:t>
            </w:r>
          </w:p>
          <w:p w14:paraId="33AB025C" w14:textId="568EFBA8" w:rsidR="000C3937" w:rsidRPr="00A22C49" w:rsidRDefault="00972B85" w:rsidP="00074F74">
            <w:pPr>
              <w:autoSpaceDE w:val="0"/>
              <w:autoSpaceDN w:val="0"/>
              <w:adjustRightInd w:val="0"/>
              <w:spacing w:after="0" w:line="240" w:lineRule="auto"/>
              <w:rPr>
                <w:rFonts w:ascii="Consolas" w:eastAsia="Calibri" w:hAnsi="Consolas" w:cs="Consolas"/>
                <w:color w:val="000000"/>
                <w:sz w:val="15"/>
                <w:szCs w:val="15"/>
                <w:highlight w:val="white"/>
              </w:rPr>
            </w:pPr>
            <w:r w:rsidRPr="00972B85">
              <w:rPr>
                <w:rFonts w:ascii="Consolas" w:eastAsia="Calibri" w:hAnsi="Consolas" w:cs="Consolas"/>
                <w:color w:val="000000"/>
                <w:sz w:val="20"/>
                <w:szCs w:val="20"/>
                <w:highlight w:val="white"/>
              </w:rPr>
              <w:t>}</w:t>
            </w:r>
          </w:p>
        </w:tc>
      </w:tr>
    </w:tbl>
    <w:p w14:paraId="79FE9C4A" w14:textId="77777777" w:rsidR="000C3937" w:rsidRDefault="000C3937" w:rsidP="000C3937">
      <w:pPr>
        <w:pStyle w:val="Body"/>
      </w:pPr>
    </w:p>
    <w:p w14:paraId="378C66D3" w14:textId="31ECDECE" w:rsidR="000C3937" w:rsidRDefault="00E11DC8" w:rsidP="00972B85">
      <w:pPr>
        <w:pStyle w:val="Heading2"/>
      </w:pPr>
      <w:bookmarkStart w:id="103" w:name="_Toc416246246"/>
      <w:r>
        <w:t>Putting it All Together</w:t>
      </w:r>
      <w:bookmarkEnd w:id="103"/>
    </w:p>
    <w:p w14:paraId="672C5A67" w14:textId="54A2BE8B" w:rsidR="00E11DC8" w:rsidRDefault="00E11DC8" w:rsidP="00E11DC8">
      <w:pPr>
        <w:pStyle w:val="Body"/>
      </w:pPr>
      <w:r>
        <w:t>As an example, I’ll illustrate a bit more of a robust website, capable of responding to different kinds of content requests.  We’ll define a workflow that:</w:t>
      </w:r>
    </w:p>
    <w:p w14:paraId="5B7C8FBA" w14:textId="6D525ECF" w:rsidR="00E11DC8" w:rsidRDefault="00E11DC8" w:rsidP="00E11DC8">
      <w:pPr>
        <w:pStyle w:val="NumberedList"/>
        <w:numPr>
          <w:ilvl w:val="0"/>
          <w:numId w:val="15"/>
        </w:numPr>
      </w:pPr>
      <w:r>
        <w:t>Logs the incoming IP address and web page request.</w:t>
      </w:r>
    </w:p>
    <w:p w14:paraId="26192088" w14:textId="7EA7DDF1" w:rsidR="00E11DC8" w:rsidRDefault="00E11DC8" w:rsidP="00E11DC8">
      <w:pPr>
        <w:pStyle w:val="NumberedList"/>
        <w:numPr>
          <w:ilvl w:val="0"/>
          <w:numId w:val="15"/>
        </w:numPr>
      </w:pPr>
      <w:r>
        <w:t>Checks that the requestor’s IP address is on our white list</w:t>
      </w:r>
    </w:p>
    <w:p w14:paraId="08FA5719" w14:textId="27D40401" w:rsidR="00E11DC8" w:rsidRDefault="00E11DC8" w:rsidP="00E11DC8">
      <w:pPr>
        <w:pStyle w:val="NumberedList"/>
        <w:numPr>
          <w:ilvl w:val="0"/>
          <w:numId w:val="15"/>
        </w:numPr>
      </w:pPr>
      <w:r>
        <w:lastRenderedPageBreak/>
        <w:t>Hands off the request to our single-threaded queue handler</w:t>
      </w:r>
    </w:p>
    <w:p w14:paraId="06EC06F8" w14:textId="2202A58D" w:rsidR="00E11DC8" w:rsidRDefault="00E11DC8" w:rsidP="00E11DC8">
      <w:pPr>
        <w:pStyle w:val="NumberedList"/>
        <w:numPr>
          <w:ilvl w:val="0"/>
          <w:numId w:val="15"/>
        </w:numPr>
      </w:pPr>
      <w:r>
        <w:t>Processes the requests, managing different file types.</w:t>
      </w:r>
    </w:p>
    <w:p w14:paraId="0BAA5EC7" w14:textId="77777777" w:rsidR="00E11DC8" w:rsidRDefault="00E11DC8" w:rsidP="00E11DC8">
      <w:pPr>
        <w:pStyle w:val="NumberedList"/>
        <w:numPr>
          <w:ilvl w:val="0"/>
          <w:numId w:val="0"/>
        </w:numPr>
        <w:ind w:left="720" w:hanging="360"/>
      </w:pPr>
    </w:p>
    <w:p w14:paraId="78A4573F" w14:textId="1BB7F527" w:rsidR="00972B85" w:rsidRDefault="00E11DC8" w:rsidP="000C3937">
      <w:pPr>
        <w:pStyle w:val="Body"/>
      </w:pPr>
      <w:r>
        <w:t>The workflow is defined like this:</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0C3937" w:rsidRPr="009045E5" w14:paraId="06EED2E7" w14:textId="77777777" w:rsidTr="00074F74">
        <w:tc>
          <w:tcPr>
            <w:tcW w:w="9576" w:type="dxa"/>
            <w:shd w:val="clear" w:color="auto" w:fill="F0F0F0"/>
          </w:tcPr>
          <w:p w14:paraId="3292F614" w14:textId="77777777"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r w:rsidRPr="00E11DC8">
              <w:rPr>
                <w:rFonts w:ascii="Consolas" w:eastAsia="Calibri" w:hAnsi="Consolas" w:cs="Consolas"/>
                <w:color w:val="000000"/>
                <w:sz w:val="20"/>
                <w:szCs w:val="20"/>
                <w:highlight w:val="white"/>
              </w:rPr>
              <w:t xml:space="preserve">workflow = </w:t>
            </w:r>
            <w:r w:rsidRPr="00E11DC8">
              <w:rPr>
                <w:rFonts w:ascii="Consolas" w:eastAsia="Calibri" w:hAnsi="Consolas" w:cs="Consolas"/>
                <w:color w:val="0000FF"/>
                <w:sz w:val="20"/>
                <w:szCs w:val="20"/>
                <w:highlight w:val="white"/>
              </w:rPr>
              <w:t>new</w:t>
            </w:r>
            <w:r w:rsidRPr="00E11DC8">
              <w:rPr>
                <w:rFonts w:ascii="Consolas" w:eastAsia="Calibri" w:hAnsi="Consolas" w:cs="Consolas"/>
                <w:color w:val="000000"/>
                <w:sz w:val="20"/>
                <w:szCs w:val="20"/>
                <w:highlight w:val="white"/>
              </w:rPr>
              <w:t xml:space="preserve"> </w:t>
            </w:r>
            <w:r w:rsidRPr="00E11DC8">
              <w:rPr>
                <w:rFonts w:ascii="Consolas" w:eastAsia="Calibri" w:hAnsi="Consolas" w:cs="Consolas"/>
                <w:color w:val="2B91AF"/>
                <w:sz w:val="20"/>
                <w:szCs w:val="20"/>
                <w:highlight w:val="white"/>
              </w:rPr>
              <w:t>Workflow</w:t>
            </w:r>
            <w:r w:rsidRPr="00E11DC8">
              <w:rPr>
                <w:rFonts w:ascii="Consolas" w:eastAsia="Calibri" w:hAnsi="Consolas" w:cs="Consolas"/>
                <w:color w:val="000000"/>
                <w:sz w:val="20"/>
                <w:szCs w:val="20"/>
                <w:highlight w:val="white"/>
              </w:rPr>
              <w:t>&lt;</w:t>
            </w:r>
            <w:r w:rsidRPr="00E11DC8">
              <w:rPr>
                <w:rFonts w:ascii="Consolas" w:eastAsia="Calibri" w:hAnsi="Consolas" w:cs="Consolas"/>
                <w:color w:val="2B91AF"/>
                <w:sz w:val="20"/>
                <w:szCs w:val="20"/>
                <w:highlight w:val="white"/>
              </w:rPr>
              <w:t>HttpListenerContext</w:t>
            </w:r>
            <w:r w:rsidRPr="00E11DC8">
              <w:rPr>
                <w:rFonts w:ascii="Consolas" w:eastAsia="Calibri" w:hAnsi="Consolas" w:cs="Consolas"/>
                <w:color w:val="000000"/>
                <w:sz w:val="20"/>
                <w:szCs w:val="20"/>
                <w:highlight w:val="white"/>
              </w:rPr>
              <w:t>&gt;();</w:t>
            </w:r>
          </w:p>
          <w:p w14:paraId="4AF726B2" w14:textId="77777777"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r w:rsidRPr="00E11DC8">
              <w:rPr>
                <w:rFonts w:ascii="Consolas" w:eastAsia="Calibri" w:hAnsi="Consolas" w:cs="Consolas"/>
                <w:color w:val="000000"/>
                <w:sz w:val="20"/>
                <w:szCs w:val="20"/>
                <w:highlight w:val="white"/>
              </w:rPr>
              <w:t>workflow.AddItem(</w:t>
            </w:r>
            <w:r w:rsidRPr="00E11DC8">
              <w:rPr>
                <w:rFonts w:ascii="Consolas" w:eastAsia="Calibri" w:hAnsi="Consolas" w:cs="Consolas"/>
                <w:color w:val="0000FF"/>
                <w:sz w:val="20"/>
                <w:szCs w:val="20"/>
                <w:highlight w:val="white"/>
              </w:rPr>
              <w:t>new</w:t>
            </w:r>
            <w:r w:rsidRPr="00E11DC8">
              <w:rPr>
                <w:rFonts w:ascii="Consolas" w:eastAsia="Calibri" w:hAnsi="Consolas" w:cs="Consolas"/>
                <w:color w:val="000000"/>
                <w:sz w:val="20"/>
                <w:szCs w:val="20"/>
                <w:highlight w:val="white"/>
              </w:rPr>
              <w:t xml:space="preserve"> </w:t>
            </w:r>
            <w:r w:rsidRPr="00E11DC8">
              <w:rPr>
                <w:rFonts w:ascii="Consolas" w:eastAsia="Calibri" w:hAnsi="Consolas" w:cs="Consolas"/>
                <w:color w:val="2B91AF"/>
                <w:sz w:val="20"/>
                <w:szCs w:val="20"/>
                <w:highlight w:val="white"/>
              </w:rPr>
              <w:t>WorkflowItem</w:t>
            </w:r>
            <w:r w:rsidRPr="00E11DC8">
              <w:rPr>
                <w:rFonts w:ascii="Consolas" w:eastAsia="Calibri" w:hAnsi="Consolas" w:cs="Consolas"/>
                <w:color w:val="000000"/>
                <w:sz w:val="20"/>
                <w:szCs w:val="20"/>
                <w:highlight w:val="white"/>
              </w:rPr>
              <w:t>&lt;</w:t>
            </w:r>
            <w:r w:rsidRPr="00E11DC8">
              <w:rPr>
                <w:rFonts w:ascii="Consolas" w:eastAsia="Calibri" w:hAnsi="Consolas" w:cs="Consolas"/>
                <w:color w:val="2B91AF"/>
                <w:sz w:val="20"/>
                <w:szCs w:val="20"/>
                <w:highlight w:val="white"/>
              </w:rPr>
              <w:t>HttpListenerContext</w:t>
            </w:r>
            <w:r w:rsidRPr="00E11DC8">
              <w:rPr>
                <w:rFonts w:ascii="Consolas" w:eastAsia="Calibri" w:hAnsi="Consolas" w:cs="Consolas"/>
                <w:color w:val="000000"/>
                <w:sz w:val="20"/>
                <w:szCs w:val="20"/>
                <w:highlight w:val="white"/>
              </w:rPr>
              <w:t>&gt;(LogIPAddress));</w:t>
            </w:r>
          </w:p>
          <w:p w14:paraId="069454CE" w14:textId="77777777"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r w:rsidRPr="00E11DC8">
              <w:rPr>
                <w:rFonts w:ascii="Consolas" w:eastAsia="Calibri" w:hAnsi="Consolas" w:cs="Consolas"/>
                <w:color w:val="000000"/>
                <w:sz w:val="20"/>
                <w:szCs w:val="20"/>
                <w:highlight w:val="white"/>
              </w:rPr>
              <w:t>workflow.AddItem(</w:t>
            </w:r>
            <w:r w:rsidRPr="00E11DC8">
              <w:rPr>
                <w:rFonts w:ascii="Consolas" w:eastAsia="Calibri" w:hAnsi="Consolas" w:cs="Consolas"/>
                <w:color w:val="0000FF"/>
                <w:sz w:val="20"/>
                <w:szCs w:val="20"/>
                <w:highlight w:val="white"/>
              </w:rPr>
              <w:t>new</w:t>
            </w:r>
            <w:r w:rsidRPr="00E11DC8">
              <w:rPr>
                <w:rFonts w:ascii="Consolas" w:eastAsia="Calibri" w:hAnsi="Consolas" w:cs="Consolas"/>
                <w:color w:val="000000"/>
                <w:sz w:val="20"/>
                <w:szCs w:val="20"/>
                <w:highlight w:val="white"/>
              </w:rPr>
              <w:t xml:space="preserve"> </w:t>
            </w:r>
            <w:r w:rsidRPr="00E11DC8">
              <w:rPr>
                <w:rFonts w:ascii="Consolas" w:eastAsia="Calibri" w:hAnsi="Consolas" w:cs="Consolas"/>
                <w:color w:val="2B91AF"/>
                <w:sz w:val="20"/>
                <w:szCs w:val="20"/>
                <w:highlight w:val="white"/>
              </w:rPr>
              <w:t>WorkflowItem</w:t>
            </w:r>
            <w:r w:rsidRPr="00E11DC8">
              <w:rPr>
                <w:rFonts w:ascii="Consolas" w:eastAsia="Calibri" w:hAnsi="Consolas" w:cs="Consolas"/>
                <w:color w:val="000000"/>
                <w:sz w:val="20"/>
                <w:szCs w:val="20"/>
                <w:highlight w:val="white"/>
              </w:rPr>
              <w:t>&lt;</w:t>
            </w:r>
            <w:r w:rsidRPr="00E11DC8">
              <w:rPr>
                <w:rFonts w:ascii="Consolas" w:eastAsia="Calibri" w:hAnsi="Consolas" w:cs="Consolas"/>
                <w:color w:val="2B91AF"/>
                <w:sz w:val="20"/>
                <w:szCs w:val="20"/>
                <w:highlight w:val="white"/>
              </w:rPr>
              <w:t>HttpListenerContext</w:t>
            </w:r>
            <w:r w:rsidRPr="00E11DC8">
              <w:rPr>
                <w:rFonts w:ascii="Consolas" w:eastAsia="Calibri" w:hAnsi="Consolas" w:cs="Consolas"/>
                <w:color w:val="000000"/>
                <w:sz w:val="20"/>
                <w:szCs w:val="20"/>
                <w:highlight w:val="white"/>
              </w:rPr>
              <w:t>&gt;(WhiteList));</w:t>
            </w:r>
          </w:p>
          <w:p w14:paraId="03862A06" w14:textId="77777777"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r w:rsidRPr="00E11DC8">
              <w:rPr>
                <w:rFonts w:ascii="Consolas" w:eastAsia="Calibri" w:hAnsi="Consolas" w:cs="Consolas"/>
                <w:color w:val="000000"/>
                <w:sz w:val="20"/>
                <w:szCs w:val="20"/>
                <w:highlight w:val="white"/>
              </w:rPr>
              <w:t>workflow.AddItem(</w:t>
            </w:r>
            <w:r w:rsidRPr="00E11DC8">
              <w:rPr>
                <w:rFonts w:ascii="Consolas" w:eastAsia="Calibri" w:hAnsi="Consolas" w:cs="Consolas"/>
                <w:color w:val="0000FF"/>
                <w:sz w:val="20"/>
                <w:szCs w:val="20"/>
                <w:highlight w:val="white"/>
              </w:rPr>
              <w:t>new</w:t>
            </w:r>
            <w:r w:rsidRPr="00E11DC8">
              <w:rPr>
                <w:rFonts w:ascii="Consolas" w:eastAsia="Calibri" w:hAnsi="Consolas" w:cs="Consolas"/>
                <w:color w:val="000000"/>
                <w:sz w:val="20"/>
                <w:szCs w:val="20"/>
                <w:highlight w:val="white"/>
              </w:rPr>
              <w:t xml:space="preserve"> </w:t>
            </w:r>
            <w:r w:rsidRPr="00E11DC8">
              <w:rPr>
                <w:rFonts w:ascii="Consolas" w:eastAsia="Calibri" w:hAnsi="Consolas" w:cs="Consolas"/>
                <w:color w:val="2B91AF"/>
                <w:sz w:val="20"/>
                <w:szCs w:val="20"/>
                <w:highlight w:val="white"/>
              </w:rPr>
              <w:t>WorkflowItem</w:t>
            </w:r>
            <w:r w:rsidRPr="00E11DC8">
              <w:rPr>
                <w:rFonts w:ascii="Consolas" w:eastAsia="Calibri" w:hAnsi="Consolas" w:cs="Consolas"/>
                <w:color w:val="000000"/>
                <w:sz w:val="20"/>
                <w:szCs w:val="20"/>
                <w:highlight w:val="white"/>
              </w:rPr>
              <w:t>&lt;</w:t>
            </w:r>
            <w:r w:rsidRPr="00E11DC8">
              <w:rPr>
                <w:rFonts w:ascii="Consolas" w:eastAsia="Calibri" w:hAnsi="Consolas" w:cs="Consolas"/>
                <w:color w:val="2B91AF"/>
                <w:sz w:val="20"/>
                <w:szCs w:val="20"/>
                <w:highlight w:val="white"/>
              </w:rPr>
              <w:t>HttpListenerContext</w:t>
            </w:r>
            <w:r w:rsidRPr="00E11DC8">
              <w:rPr>
                <w:rFonts w:ascii="Consolas" w:eastAsia="Calibri" w:hAnsi="Consolas" w:cs="Consolas"/>
                <w:color w:val="000000"/>
                <w:sz w:val="20"/>
                <w:szCs w:val="20"/>
                <w:highlight w:val="white"/>
              </w:rPr>
              <w:t>&gt;(handler.Process));</w:t>
            </w:r>
          </w:p>
          <w:p w14:paraId="60D92F0C" w14:textId="3090907E" w:rsidR="000C3937" w:rsidRPr="00A22C49" w:rsidRDefault="00E11DC8" w:rsidP="00074F74">
            <w:pPr>
              <w:autoSpaceDE w:val="0"/>
              <w:autoSpaceDN w:val="0"/>
              <w:adjustRightInd w:val="0"/>
              <w:spacing w:after="0" w:line="240" w:lineRule="auto"/>
              <w:rPr>
                <w:rFonts w:ascii="Consolas" w:eastAsia="Calibri" w:hAnsi="Consolas" w:cs="Consolas"/>
                <w:color w:val="000000"/>
                <w:sz w:val="15"/>
                <w:szCs w:val="15"/>
                <w:highlight w:val="white"/>
              </w:rPr>
            </w:pPr>
            <w:r w:rsidRPr="00E11DC8">
              <w:rPr>
                <w:rFonts w:ascii="Consolas" w:eastAsia="Calibri" w:hAnsi="Consolas" w:cs="Consolas"/>
                <w:color w:val="000000"/>
                <w:sz w:val="20"/>
                <w:szCs w:val="20"/>
                <w:highlight w:val="white"/>
              </w:rPr>
              <w:t>workflow.AddItem(</w:t>
            </w:r>
            <w:r w:rsidRPr="00E11DC8">
              <w:rPr>
                <w:rFonts w:ascii="Consolas" w:eastAsia="Calibri" w:hAnsi="Consolas" w:cs="Consolas"/>
                <w:color w:val="0000FF"/>
                <w:sz w:val="20"/>
                <w:szCs w:val="20"/>
                <w:highlight w:val="white"/>
              </w:rPr>
              <w:t>new</w:t>
            </w:r>
            <w:r w:rsidRPr="00E11DC8">
              <w:rPr>
                <w:rFonts w:ascii="Consolas" w:eastAsia="Calibri" w:hAnsi="Consolas" w:cs="Consolas"/>
                <w:color w:val="000000"/>
                <w:sz w:val="20"/>
                <w:szCs w:val="20"/>
                <w:highlight w:val="white"/>
              </w:rPr>
              <w:t xml:space="preserve"> </w:t>
            </w:r>
            <w:r w:rsidRPr="00E11DC8">
              <w:rPr>
                <w:rFonts w:ascii="Consolas" w:eastAsia="Calibri" w:hAnsi="Consolas" w:cs="Consolas"/>
                <w:color w:val="2B91AF"/>
                <w:sz w:val="20"/>
                <w:szCs w:val="20"/>
                <w:highlight w:val="white"/>
              </w:rPr>
              <w:t>WorkflowItem</w:t>
            </w:r>
            <w:r w:rsidRPr="00E11DC8">
              <w:rPr>
                <w:rFonts w:ascii="Consolas" w:eastAsia="Calibri" w:hAnsi="Consolas" w:cs="Consolas"/>
                <w:color w:val="000000"/>
                <w:sz w:val="20"/>
                <w:szCs w:val="20"/>
                <w:highlight w:val="white"/>
              </w:rPr>
              <w:t>&lt;</w:t>
            </w:r>
            <w:r w:rsidRPr="00E11DC8">
              <w:rPr>
                <w:rFonts w:ascii="Consolas" w:eastAsia="Calibri" w:hAnsi="Consolas" w:cs="Consolas"/>
                <w:color w:val="2B91AF"/>
                <w:sz w:val="20"/>
                <w:szCs w:val="20"/>
                <w:highlight w:val="white"/>
              </w:rPr>
              <w:t>HttpListenerContext</w:t>
            </w:r>
            <w:r w:rsidRPr="00E11DC8">
              <w:rPr>
                <w:rFonts w:ascii="Consolas" w:eastAsia="Calibri" w:hAnsi="Consolas" w:cs="Consolas"/>
                <w:color w:val="000000"/>
                <w:sz w:val="20"/>
                <w:szCs w:val="20"/>
                <w:highlight w:val="white"/>
              </w:rPr>
              <w:t>&gt;(</w:t>
            </w:r>
            <w:r w:rsidRPr="00E11DC8">
              <w:rPr>
                <w:rFonts w:ascii="Consolas" w:eastAsia="Calibri" w:hAnsi="Consolas" w:cs="Consolas"/>
                <w:color w:val="2B91AF"/>
                <w:sz w:val="20"/>
                <w:szCs w:val="20"/>
                <w:highlight w:val="white"/>
              </w:rPr>
              <w:t>CommonHandler</w:t>
            </w:r>
            <w:r w:rsidRPr="00E11DC8">
              <w:rPr>
                <w:rFonts w:ascii="Consolas" w:eastAsia="Calibri" w:hAnsi="Consolas" w:cs="Consolas"/>
                <w:color w:val="000000"/>
                <w:sz w:val="20"/>
                <w:szCs w:val="20"/>
                <w:highlight w:val="white"/>
              </w:rPr>
              <w:t>.StaticResponse));</w:t>
            </w:r>
          </w:p>
        </w:tc>
      </w:tr>
    </w:tbl>
    <w:p w14:paraId="20517303" w14:textId="77777777" w:rsidR="000C3937" w:rsidRDefault="000C3937" w:rsidP="000C3937">
      <w:pPr>
        <w:pStyle w:val="Body"/>
      </w:pPr>
    </w:p>
    <w:p w14:paraId="3FED9EAE" w14:textId="14CF7AF6" w:rsidR="00E11DC8" w:rsidRDefault="00E11DC8" w:rsidP="000C3937">
      <w:pPr>
        <w:pStyle w:val="Body"/>
      </w:pPr>
      <w:r>
        <w:t>And the logging and whitelist handler implementation is as follows:</w:t>
      </w:r>
    </w:p>
    <w:p w14:paraId="131D9ED8" w14:textId="77777777" w:rsidR="000C3937" w:rsidRDefault="000C3937" w:rsidP="000C3937">
      <w:pPr>
        <w:pStyle w:val="Body"/>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0C3937" w:rsidRPr="009045E5" w14:paraId="0CF306A1" w14:textId="77777777" w:rsidTr="00074F74">
        <w:tc>
          <w:tcPr>
            <w:tcW w:w="9576" w:type="dxa"/>
            <w:shd w:val="clear" w:color="auto" w:fill="F0F0F0"/>
          </w:tcPr>
          <w:p w14:paraId="423A9747" w14:textId="77777777"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r w:rsidRPr="00E11DC8">
              <w:rPr>
                <w:rFonts w:ascii="Consolas" w:eastAsia="Calibri" w:hAnsi="Consolas" w:cs="Consolas"/>
                <w:color w:val="808080"/>
                <w:sz w:val="20"/>
                <w:szCs w:val="20"/>
                <w:highlight w:val="white"/>
              </w:rPr>
              <w:t>///</w:t>
            </w:r>
            <w:r w:rsidRPr="00E11DC8">
              <w:rPr>
                <w:rFonts w:ascii="Consolas" w:eastAsia="Calibri" w:hAnsi="Consolas" w:cs="Consolas"/>
                <w:color w:val="008000"/>
                <w:sz w:val="20"/>
                <w:szCs w:val="20"/>
                <w:highlight w:val="white"/>
              </w:rPr>
              <w:t xml:space="preserve"> </w:t>
            </w:r>
            <w:r w:rsidRPr="00E11DC8">
              <w:rPr>
                <w:rFonts w:ascii="Consolas" w:eastAsia="Calibri" w:hAnsi="Consolas" w:cs="Consolas"/>
                <w:color w:val="808080"/>
                <w:sz w:val="20"/>
                <w:szCs w:val="20"/>
                <w:highlight w:val="white"/>
              </w:rPr>
              <w:t>&lt;summary&gt;</w:t>
            </w:r>
          </w:p>
          <w:p w14:paraId="5CCA6751" w14:textId="64B9F167"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r w:rsidRPr="00E11DC8">
              <w:rPr>
                <w:rFonts w:ascii="Consolas" w:eastAsia="Calibri" w:hAnsi="Consolas" w:cs="Consolas"/>
                <w:color w:val="808080"/>
                <w:sz w:val="20"/>
                <w:szCs w:val="20"/>
                <w:highlight w:val="white"/>
              </w:rPr>
              <w:t>///</w:t>
            </w:r>
            <w:r w:rsidRPr="00E11DC8">
              <w:rPr>
                <w:rFonts w:ascii="Consolas" w:eastAsia="Calibri" w:hAnsi="Consolas" w:cs="Consolas"/>
                <w:color w:val="008000"/>
                <w:sz w:val="20"/>
                <w:szCs w:val="20"/>
                <w:highlight w:val="white"/>
              </w:rPr>
              <w:t xml:space="preserve"> A workflow item, implementing a simple instrumentation of the </w:t>
            </w:r>
            <w:r>
              <w:rPr>
                <w:rFonts w:ascii="Consolas" w:eastAsia="Calibri" w:hAnsi="Consolas" w:cs="Consolas"/>
                <w:color w:val="008000"/>
                <w:sz w:val="20"/>
                <w:szCs w:val="20"/>
                <w:highlight w:val="white"/>
              </w:rPr>
              <w:br/>
              <w:t xml:space="preserve">/// </w:t>
            </w:r>
            <w:r w:rsidRPr="00E11DC8">
              <w:rPr>
                <w:rFonts w:ascii="Consolas" w:eastAsia="Calibri" w:hAnsi="Consolas" w:cs="Consolas"/>
                <w:color w:val="008000"/>
                <w:sz w:val="20"/>
                <w:szCs w:val="20"/>
                <w:highlight w:val="white"/>
              </w:rPr>
              <w:t>client IP address, port, and URL.</w:t>
            </w:r>
          </w:p>
          <w:p w14:paraId="5BEA772D" w14:textId="77777777"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r w:rsidRPr="00E11DC8">
              <w:rPr>
                <w:rFonts w:ascii="Consolas" w:eastAsia="Calibri" w:hAnsi="Consolas" w:cs="Consolas"/>
                <w:color w:val="808080"/>
                <w:sz w:val="20"/>
                <w:szCs w:val="20"/>
                <w:highlight w:val="white"/>
              </w:rPr>
              <w:t>///</w:t>
            </w:r>
            <w:r w:rsidRPr="00E11DC8">
              <w:rPr>
                <w:rFonts w:ascii="Consolas" w:eastAsia="Calibri" w:hAnsi="Consolas" w:cs="Consolas"/>
                <w:color w:val="008000"/>
                <w:sz w:val="20"/>
                <w:szCs w:val="20"/>
                <w:highlight w:val="white"/>
              </w:rPr>
              <w:t xml:space="preserve"> </w:t>
            </w:r>
            <w:r w:rsidRPr="00E11DC8">
              <w:rPr>
                <w:rFonts w:ascii="Consolas" w:eastAsia="Calibri" w:hAnsi="Consolas" w:cs="Consolas"/>
                <w:color w:val="808080"/>
                <w:sz w:val="20"/>
                <w:szCs w:val="20"/>
                <w:highlight w:val="white"/>
              </w:rPr>
              <w:t>&lt;/summary&gt;</w:t>
            </w:r>
          </w:p>
          <w:p w14:paraId="4CEAD0A3" w14:textId="5403D221"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r w:rsidRPr="00E11DC8">
              <w:rPr>
                <w:rFonts w:ascii="Consolas" w:eastAsia="Calibri" w:hAnsi="Consolas" w:cs="Consolas"/>
                <w:color w:val="0000FF"/>
                <w:sz w:val="20"/>
                <w:szCs w:val="20"/>
                <w:highlight w:val="white"/>
              </w:rPr>
              <w:t>static</w:t>
            </w:r>
            <w:r w:rsidRPr="00E11DC8">
              <w:rPr>
                <w:rFonts w:ascii="Consolas" w:eastAsia="Calibri" w:hAnsi="Consolas" w:cs="Consolas"/>
                <w:color w:val="000000"/>
                <w:sz w:val="20"/>
                <w:szCs w:val="20"/>
                <w:highlight w:val="white"/>
              </w:rPr>
              <w:t xml:space="preserve"> </w:t>
            </w:r>
            <w:r w:rsidRPr="00E11DC8">
              <w:rPr>
                <w:rFonts w:ascii="Consolas" w:eastAsia="Calibri" w:hAnsi="Consolas" w:cs="Consolas"/>
                <w:color w:val="2B91AF"/>
                <w:sz w:val="20"/>
                <w:szCs w:val="20"/>
                <w:highlight w:val="white"/>
              </w:rPr>
              <w:t>WorkflowState</w:t>
            </w:r>
            <w:r w:rsidRPr="00E11DC8">
              <w:rPr>
                <w:rFonts w:ascii="Consolas" w:eastAsia="Calibri" w:hAnsi="Consolas" w:cs="Consolas"/>
                <w:color w:val="000000"/>
                <w:sz w:val="20"/>
                <w:szCs w:val="20"/>
                <w:highlight w:val="white"/>
              </w:rPr>
              <w:t xml:space="preserve"> LogIPAddress(</w:t>
            </w:r>
            <w:r>
              <w:rPr>
                <w:rFonts w:ascii="Consolas" w:eastAsia="Calibri" w:hAnsi="Consolas" w:cs="Consolas"/>
                <w:color w:val="000000"/>
                <w:sz w:val="20"/>
                <w:szCs w:val="20"/>
                <w:highlight w:val="white"/>
              </w:rPr>
              <w:br/>
              <w:t xml:space="preserve">    </w:t>
            </w:r>
            <w:r w:rsidRPr="00E11DC8">
              <w:rPr>
                <w:rFonts w:ascii="Consolas" w:eastAsia="Calibri" w:hAnsi="Consolas" w:cs="Consolas"/>
                <w:color w:val="2B91AF"/>
                <w:sz w:val="20"/>
                <w:szCs w:val="20"/>
                <w:highlight w:val="white"/>
              </w:rPr>
              <w:t>WorkflowContinuation</w:t>
            </w:r>
            <w:r w:rsidRPr="00E11DC8">
              <w:rPr>
                <w:rFonts w:ascii="Consolas" w:eastAsia="Calibri" w:hAnsi="Consolas" w:cs="Consolas"/>
                <w:color w:val="000000"/>
                <w:sz w:val="20"/>
                <w:szCs w:val="20"/>
                <w:highlight w:val="white"/>
              </w:rPr>
              <w:t>&lt;</w:t>
            </w:r>
            <w:r w:rsidRPr="00E11DC8">
              <w:rPr>
                <w:rFonts w:ascii="Consolas" w:eastAsia="Calibri" w:hAnsi="Consolas" w:cs="Consolas"/>
                <w:color w:val="2B91AF"/>
                <w:sz w:val="20"/>
                <w:szCs w:val="20"/>
                <w:highlight w:val="white"/>
              </w:rPr>
              <w:t>HttpListenerContext</w:t>
            </w:r>
            <w:r w:rsidRPr="00E11DC8">
              <w:rPr>
                <w:rFonts w:ascii="Consolas" w:eastAsia="Calibri" w:hAnsi="Consolas" w:cs="Consolas"/>
                <w:color w:val="000000"/>
                <w:sz w:val="20"/>
                <w:szCs w:val="20"/>
                <w:highlight w:val="white"/>
              </w:rPr>
              <w:t>&gt; workflowContinuation,</w:t>
            </w:r>
            <w:r>
              <w:rPr>
                <w:rFonts w:ascii="Consolas" w:eastAsia="Calibri" w:hAnsi="Consolas" w:cs="Consolas"/>
                <w:color w:val="000000"/>
                <w:sz w:val="20"/>
                <w:szCs w:val="20"/>
                <w:highlight w:val="white"/>
              </w:rPr>
              <w:br/>
              <w:t xml:space="preserve">   </w:t>
            </w:r>
            <w:r w:rsidRPr="00E11DC8">
              <w:rPr>
                <w:rFonts w:ascii="Consolas" w:eastAsia="Calibri" w:hAnsi="Consolas" w:cs="Consolas"/>
                <w:color w:val="000000"/>
                <w:sz w:val="20"/>
                <w:szCs w:val="20"/>
                <w:highlight w:val="white"/>
              </w:rPr>
              <w:t xml:space="preserve"> </w:t>
            </w:r>
            <w:r w:rsidRPr="00E11DC8">
              <w:rPr>
                <w:rFonts w:ascii="Consolas" w:eastAsia="Calibri" w:hAnsi="Consolas" w:cs="Consolas"/>
                <w:color w:val="2B91AF"/>
                <w:sz w:val="20"/>
                <w:szCs w:val="20"/>
                <w:highlight w:val="white"/>
              </w:rPr>
              <w:t>HttpListenerContext</w:t>
            </w:r>
            <w:r w:rsidRPr="00E11DC8">
              <w:rPr>
                <w:rFonts w:ascii="Consolas" w:eastAsia="Calibri" w:hAnsi="Consolas" w:cs="Consolas"/>
                <w:color w:val="000000"/>
                <w:sz w:val="20"/>
                <w:szCs w:val="20"/>
                <w:highlight w:val="white"/>
              </w:rPr>
              <w:t xml:space="preserve"> context)</w:t>
            </w:r>
          </w:p>
          <w:p w14:paraId="6752EE81" w14:textId="77777777"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r w:rsidRPr="00E11DC8">
              <w:rPr>
                <w:rFonts w:ascii="Consolas" w:eastAsia="Calibri" w:hAnsi="Consolas" w:cs="Consolas"/>
                <w:color w:val="000000"/>
                <w:sz w:val="20"/>
                <w:szCs w:val="20"/>
                <w:highlight w:val="white"/>
              </w:rPr>
              <w:t>{</w:t>
            </w:r>
          </w:p>
          <w:p w14:paraId="7394BD47" w14:textId="0BC3B835"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E11DC8">
              <w:rPr>
                <w:rFonts w:ascii="Consolas" w:eastAsia="Calibri" w:hAnsi="Consolas" w:cs="Consolas"/>
                <w:color w:val="2B91AF"/>
                <w:sz w:val="20"/>
                <w:szCs w:val="20"/>
                <w:highlight w:val="white"/>
              </w:rPr>
              <w:t>Console</w:t>
            </w:r>
            <w:r w:rsidRPr="00E11DC8">
              <w:rPr>
                <w:rFonts w:ascii="Consolas" w:eastAsia="Calibri" w:hAnsi="Consolas" w:cs="Consolas"/>
                <w:color w:val="000000"/>
                <w:sz w:val="20"/>
                <w:szCs w:val="20"/>
                <w:highlight w:val="white"/>
              </w:rPr>
              <w:t xml:space="preserve">.WriteLine(context.Request.RemoteEndPoint.ToString() + </w:t>
            </w:r>
            <w:r>
              <w:rPr>
                <w:rFonts w:ascii="Consolas" w:eastAsia="Calibri" w:hAnsi="Consolas" w:cs="Consolas"/>
                <w:color w:val="000000"/>
                <w:sz w:val="20"/>
                <w:szCs w:val="20"/>
                <w:highlight w:val="white"/>
              </w:rPr>
              <w:br/>
              <w:t xml:space="preserve">    </w:t>
            </w:r>
            <w:r w:rsidRPr="00E11DC8">
              <w:rPr>
                <w:rFonts w:ascii="Consolas" w:eastAsia="Calibri" w:hAnsi="Consolas" w:cs="Consolas"/>
                <w:color w:val="A31515"/>
                <w:sz w:val="20"/>
                <w:szCs w:val="20"/>
                <w:highlight w:val="white"/>
              </w:rPr>
              <w:t>" : "</w:t>
            </w:r>
            <w:r w:rsidRPr="00E11DC8">
              <w:rPr>
                <w:rFonts w:ascii="Consolas" w:eastAsia="Calibri" w:hAnsi="Consolas" w:cs="Consolas"/>
                <w:color w:val="000000"/>
                <w:sz w:val="20"/>
                <w:szCs w:val="20"/>
                <w:highlight w:val="white"/>
              </w:rPr>
              <w:t xml:space="preserve"> + </w:t>
            </w:r>
            <w:r>
              <w:rPr>
                <w:rFonts w:ascii="Consolas" w:eastAsia="Calibri" w:hAnsi="Consolas" w:cs="Consolas"/>
                <w:color w:val="000000"/>
                <w:sz w:val="20"/>
                <w:szCs w:val="20"/>
                <w:highlight w:val="white"/>
              </w:rPr>
              <w:t xml:space="preserve">  </w:t>
            </w:r>
            <w:r w:rsidRPr="00E11DC8">
              <w:rPr>
                <w:rFonts w:ascii="Consolas" w:eastAsia="Calibri" w:hAnsi="Consolas" w:cs="Consolas"/>
                <w:color w:val="000000"/>
                <w:sz w:val="20"/>
                <w:szCs w:val="20"/>
                <w:highlight w:val="white"/>
              </w:rPr>
              <w:t>context.Request.RawUrl);</w:t>
            </w:r>
          </w:p>
          <w:p w14:paraId="2C2E34A5" w14:textId="77777777"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p>
          <w:p w14:paraId="03A66E7E" w14:textId="07EB07EF"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E11DC8">
              <w:rPr>
                <w:rFonts w:ascii="Consolas" w:eastAsia="Calibri" w:hAnsi="Consolas" w:cs="Consolas"/>
                <w:color w:val="0000FF"/>
                <w:sz w:val="20"/>
                <w:szCs w:val="20"/>
                <w:highlight w:val="white"/>
              </w:rPr>
              <w:t>return</w:t>
            </w:r>
            <w:r w:rsidRPr="00E11DC8">
              <w:rPr>
                <w:rFonts w:ascii="Consolas" w:eastAsia="Calibri" w:hAnsi="Consolas" w:cs="Consolas"/>
                <w:color w:val="000000"/>
                <w:sz w:val="20"/>
                <w:szCs w:val="20"/>
                <w:highlight w:val="white"/>
              </w:rPr>
              <w:t xml:space="preserve"> </w:t>
            </w:r>
            <w:r w:rsidRPr="00E11DC8">
              <w:rPr>
                <w:rFonts w:ascii="Consolas" w:eastAsia="Calibri" w:hAnsi="Consolas" w:cs="Consolas"/>
                <w:color w:val="2B91AF"/>
                <w:sz w:val="20"/>
                <w:szCs w:val="20"/>
                <w:highlight w:val="white"/>
              </w:rPr>
              <w:t>WorkflowState</w:t>
            </w:r>
            <w:r w:rsidRPr="00E11DC8">
              <w:rPr>
                <w:rFonts w:ascii="Consolas" w:eastAsia="Calibri" w:hAnsi="Consolas" w:cs="Consolas"/>
                <w:color w:val="000000"/>
                <w:sz w:val="20"/>
                <w:szCs w:val="20"/>
                <w:highlight w:val="white"/>
              </w:rPr>
              <w:t>.Continue;</w:t>
            </w:r>
          </w:p>
          <w:p w14:paraId="22E9955E" w14:textId="77777777"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r w:rsidRPr="00E11DC8">
              <w:rPr>
                <w:rFonts w:ascii="Consolas" w:eastAsia="Calibri" w:hAnsi="Consolas" w:cs="Consolas"/>
                <w:color w:val="000000"/>
                <w:sz w:val="20"/>
                <w:szCs w:val="20"/>
                <w:highlight w:val="white"/>
              </w:rPr>
              <w:t>}</w:t>
            </w:r>
          </w:p>
          <w:p w14:paraId="7613F676" w14:textId="77777777"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p>
          <w:p w14:paraId="76E2F95C" w14:textId="77777777"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r w:rsidRPr="00E11DC8">
              <w:rPr>
                <w:rFonts w:ascii="Consolas" w:eastAsia="Calibri" w:hAnsi="Consolas" w:cs="Consolas"/>
                <w:color w:val="808080"/>
                <w:sz w:val="20"/>
                <w:szCs w:val="20"/>
                <w:highlight w:val="white"/>
              </w:rPr>
              <w:t>///</w:t>
            </w:r>
            <w:r w:rsidRPr="00E11DC8">
              <w:rPr>
                <w:rFonts w:ascii="Consolas" w:eastAsia="Calibri" w:hAnsi="Consolas" w:cs="Consolas"/>
                <w:color w:val="008000"/>
                <w:sz w:val="20"/>
                <w:szCs w:val="20"/>
                <w:highlight w:val="white"/>
              </w:rPr>
              <w:t xml:space="preserve"> </w:t>
            </w:r>
            <w:r w:rsidRPr="00E11DC8">
              <w:rPr>
                <w:rFonts w:ascii="Consolas" w:eastAsia="Calibri" w:hAnsi="Consolas" w:cs="Consolas"/>
                <w:color w:val="808080"/>
                <w:sz w:val="20"/>
                <w:szCs w:val="20"/>
                <w:highlight w:val="white"/>
              </w:rPr>
              <w:t>&lt;summary&gt;</w:t>
            </w:r>
          </w:p>
          <w:p w14:paraId="7C853F38" w14:textId="77777777"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r w:rsidRPr="00E11DC8">
              <w:rPr>
                <w:rFonts w:ascii="Consolas" w:eastAsia="Calibri" w:hAnsi="Consolas" w:cs="Consolas"/>
                <w:color w:val="808080"/>
                <w:sz w:val="20"/>
                <w:szCs w:val="20"/>
                <w:highlight w:val="white"/>
              </w:rPr>
              <w:t>///</w:t>
            </w:r>
            <w:r w:rsidRPr="00E11DC8">
              <w:rPr>
                <w:rFonts w:ascii="Consolas" w:eastAsia="Calibri" w:hAnsi="Consolas" w:cs="Consolas"/>
                <w:color w:val="008000"/>
                <w:sz w:val="20"/>
                <w:szCs w:val="20"/>
                <w:highlight w:val="white"/>
              </w:rPr>
              <w:t xml:space="preserve"> Only intranet IP addresses are allowed.</w:t>
            </w:r>
          </w:p>
          <w:p w14:paraId="1ED750D7" w14:textId="77777777"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r w:rsidRPr="00E11DC8">
              <w:rPr>
                <w:rFonts w:ascii="Consolas" w:eastAsia="Calibri" w:hAnsi="Consolas" w:cs="Consolas"/>
                <w:color w:val="808080"/>
                <w:sz w:val="20"/>
                <w:szCs w:val="20"/>
                <w:highlight w:val="white"/>
              </w:rPr>
              <w:t>///</w:t>
            </w:r>
            <w:r w:rsidRPr="00E11DC8">
              <w:rPr>
                <w:rFonts w:ascii="Consolas" w:eastAsia="Calibri" w:hAnsi="Consolas" w:cs="Consolas"/>
                <w:color w:val="008000"/>
                <w:sz w:val="20"/>
                <w:szCs w:val="20"/>
                <w:highlight w:val="white"/>
              </w:rPr>
              <w:t xml:space="preserve"> </w:t>
            </w:r>
            <w:r w:rsidRPr="00E11DC8">
              <w:rPr>
                <w:rFonts w:ascii="Consolas" w:eastAsia="Calibri" w:hAnsi="Consolas" w:cs="Consolas"/>
                <w:color w:val="808080"/>
                <w:sz w:val="20"/>
                <w:szCs w:val="20"/>
                <w:highlight w:val="white"/>
              </w:rPr>
              <w:t>&lt;/summary&gt;</w:t>
            </w:r>
          </w:p>
          <w:p w14:paraId="45450792" w14:textId="2A821877"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r w:rsidRPr="00E11DC8">
              <w:rPr>
                <w:rFonts w:ascii="Consolas" w:eastAsia="Calibri" w:hAnsi="Consolas" w:cs="Consolas"/>
                <w:color w:val="0000FF"/>
                <w:sz w:val="20"/>
                <w:szCs w:val="20"/>
                <w:highlight w:val="white"/>
              </w:rPr>
              <w:t>static</w:t>
            </w:r>
            <w:r w:rsidRPr="00E11DC8">
              <w:rPr>
                <w:rFonts w:ascii="Consolas" w:eastAsia="Calibri" w:hAnsi="Consolas" w:cs="Consolas"/>
                <w:color w:val="000000"/>
                <w:sz w:val="20"/>
                <w:szCs w:val="20"/>
                <w:highlight w:val="white"/>
              </w:rPr>
              <w:t xml:space="preserve"> </w:t>
            </w:r>
            <w:r w:rsidRPr="00E11DC8">
              <w:rPr>
                <w:rFonts w:ascii="Consolas" w:eastAsia="Calibri" w:hAnsi="Consolas" w:cs="Consolas"/>
                <w:color w:val="2B91AF"/>
                <w:sz w:val="20"/>
                <w:szCs w:val="20"/>
                <w:highlight w:val="white"/>
              </w:rPr>
              <w:t>WorkflowState</w:t>
            </w:r>
            <w:r w:rsidRPr="00E11DC8">
              <w:rPr>
                <w:rFonts w:ascii="Consolas" w:eastAsia="Calibri" w:hAnsi="Consolas" w:cs="Consolas"/>
                <w:color w:val="000000"/>
                <w:sz w:val="20"/>
                <w:szCs w:val="20"/>
                <w:highlight w:val="white"/>
              </w:rPr>
              <w:t xml:space="preserve"> WhiteList(</w:t>
            </w:r>
            <w:r>
              <w:rPr>
                <w:rFonts w:ascii="Consolas" w:eastAsia="Calibri" w:hAnsi="Consolas" w:cs="Consolas"/>
                <w:color w:val="000000"/>
                <w:sz w:val="20"/>
                <w:szCs w:val="20"/>
                <w:highlight w:val="white"/>
              </w:rPr>
              <w:br/>
              <w:t xml:space="preserve">    </w:t>
            </w:r>
            <w:r w:rsidRPr="00E11DC8">
              <w:rPr>
                <w:rFonts w:ascii="Consolas" w:eastAsia="Calibri" w:hAnsi="Consolas" w:cs="Consolas"/>
                <w:color w:val="2B91AF"/>
                <w:sz w:val="20"/>
                <w:szCs w:val="20"/>
                <w:highlight w:val="white"/>
              </w:rPr>
              <w:t>WorkflowContinuation</w:t>
            </w:r>
            <w:r w:rsidRPr="00E11DC8">
              <w:rPr>
                <w:rFonts w:ascii="Consolas" w:eastAsia="Calibri" w:hAnsi="Consolas" w:cs="Consolas"/>
                <w:color w:val="000000"/>
                <w:sz w:val="20"/>
                <w:szCs w:val="20"/>
                <w:highlight w:val="white"/>
              </w:rPr>
              <w:t>&lt;</w:t>
            </w:r>
            <w:r w:rsidRPr="00E11DC8">
              <w:rPr>
                <w:rFonts w:ascii="Consolas" w:eastAsia="Calibri" w:hAnsi="Consolas" w:cs="Consolas"/>
                <w:color w:val="2B91AF"/>
                <w:sz w:val="20"/>
                <w:szCs w:val="20"/>
                <w:highlight w:val="white"/>
              </w:rPr>
              <w:t>HttpListenerContext</w:t>
            </w:r>
            <w:r w:rsidRPr="00E11DC8">
              <w:rPr>
                <w:rFonts w:ascii="Consolas" w:eastAsia="Calibri" w:hAnsi="Consolas" w:cs="Consolas"/>
                <w:color w:val="000000"/>
                <w:sz w:val="20"/>
                <w:szCs w:val="20"/>
                <w:highlight w:val="white"/>
              </w:rPr>
              <w:t>&gt; workflowContinuation,</w:t>
            </w:r>
            <w:r>
              <w:rPr>
                <w:rFonts w:ascii="Consolas" w:eastAsia="Calibri" w:hAnsi="Consolas" w:cs="Consolas"/>
                <w:color w:val="000000"/>
                <w:sz w:val="20"/>
                <w:szCs w:val="20"/>
                <w:highlight w:val="white"/>
              </w:rPr>
              <w:br/>
              <w:t xml:space="preserve">    </w:t>
            </w:r>
            <w:r w:rsidRPr="00E11DC8">
              <w:rPr>
                <w:rFonts w:ascii="Consolas" w:eastAsia="Calibri" w:hAnsi="Consolas" w:cs="Consolas"/>
                <w:color w:val="2B91AF"/>
                <w:sz w:val="20"/>
                <w:szCs w:val="20"/>
                <w:highlight w:val="white"/>
              </w:rPr>
              <w:t>HttpListenerContext</w:t>
            </w:r>
            <w:r w:rsidRPr="00E11DC8">
              <w:rPr>
                <w:rFonts w:ascii="Consolas" w:eastAsia="Calibri" w:hAnsi="Consolas" w:cs="Consolas"/>
                <w:color w:val="000000"/>
                <w:sz w:val="20"/>
                <w:szCs w:val="20"/>
                <w:highlight w:val="white"/>
              </w:rPr>
              <w:t xml:space="preserve"> context)</w:t>
            </w:r>
          </w:p>
          <w:p w14:paraId="0440401D" w14:textId="77777777"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r w:rsidRPr="00E11DC8">
              <w:rPr>
                <w:rFonts w:ascii="Consolas" w:eastAsia="Calibri" w:hAnsi="Consolas" w:cs="Consolas"/>
                <w:color w:val="000000"/>
                <w:sz w:val="20"/>
                <w:szCs w:val="20"/>
                <w:highlight w:val="white"/>
              </w:rPr>
              <w:t>{</w:t>
            </w:r>
          </w:p>
          <w:p w14:paraId="2A859261" w14:textId="5064622B"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sidRPr="00BB619B">
              <w:rPr>
                <w:rFonts w:ascii="Consolas" w:eastAsia="Calibri" w:hAnsi="Consolas" w:cs="Consolas"/>
                <w:color w:val="0000FF"/>
                <w:sz w:val="20"/>
                <w:szCs w:val="20"/>
                <w:highlight w:val="white"/>
              </w:rPr>
              <w:t xml:space="preserve">  string</w:t>
            </w:r>
            <w:r w:rsidRPr="00BB619B">
              <w:rPr>
                <w:rFonts w:ascii="Consolas" w:eastAsia="Calibri" w:hAnsi="Consolas" w:cs="Consolas"/>
                <w:color w:val="000000"/>
                <w:sz w:val="20"/>
                <w:szCs w:val="20"/>
                <w:highlight w:val="white"/>
              </w:rPr>
              <w:t xml:space="preserve"> url = context.Request.RemoteEndPoint.ToString();</w:t>
            </w:r>
          </w:p>
          <w:p w14:paraId="614D516D" w14:textId="2A56300C"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sidRPr="00BB619B">
              <w:rPr>
                <w:rFonts w:ascii="Consolas" w:eastAsia="Calibri" w:hAnsi="Consolas" w:cs="Consolas"/>
                <w:color w:val="0000FF"/>
                <w:sz w:val="20"/>
                <w:szCs w:val="20"/>
                <w:highlight w:val="white"/>
              </w:rPr>
              <w:t xml:space="preserve">  bool</w:t>
            </w:r>
            <w:r w:rsidRPr="00BB619B">
              <w:rPr>
                <w:rFonts w:ascii="Consolas" w:eastAsia="Calibri" w:hAnsi="Consolas" w:cs="Consolas"/>
                <w:color w:val="000000"/>
                <w:sz w:val="20"/>
                <w:szCs w:val="20"/>
                <w:highlight w:val="white"/>
              </w:rPr>
              <w:t xml:space="preserve"> valid = url.StartsWith(</w:t>
            </w:r>
            <w:r w:rsidRPr="00BB619B">
              <w:rPr>
                <w:rFonts w:ascii="Consolas" w:eastAsia="Calibri" w:hAnsi="Consolas" w:cs="Consolas"/>
                <w:color w:val="A31515"/>
                <w:sz w:val="20"/>
                <w:szCs w:val="20"/>
                <w:highlight w:val="white"/>
              </w:rPr>
              <w:t>"192.168"</w:t>
            </w:r>
            <w:r w:rsidRPr="00BB619B">
              <w:rPr>
                <w:rFonts w:ascii="Consolas" w:eastAsia="Calibri" w:hAnsi="Consolas" w:cs="Consolas"/>
                <w:color w:val="000000"/>
                <w:sz w:val="20"/>
                <w:szCs w:val="20"/>
                <w:highlight w:val="white"/>
              </w:rPr>
              <w:t>) || url.StartsWith(</w:t>
            </w:r>
            <w:r w:rsidRPr="00BB619B">
              <w:rPr>
                <w:rFonts w:ascii="Consolas" w:eastAsia="Calibri" w:hAnsi="Consolas" w:cs="Consolas"/>
                <w:color w:val="A31515"/>
                <w:sz w:val="20"/>
                <w:szCs w:val="20"/>
                <w:highlight w:val="white"/>
              </w:rPr>
              <w:t>"127.0.0.1"</w:t>
            </w:r>
            <w:r w:rsidRPr="00BB619B">
              <w:rPr>
                <w:rFonts w:ascii="Consolas" w:eastAsia="Calibri" w:hAnsi="Consolas" w:cs="Consolas"/>
                <w:color w:val="000000"/>
                <w:sz w:val="20"/>
                <w:szCs w:val="20"/>
                <w:highlight w:val="white"/>
              </w:rPr>
              <w:t>);</w:t>
            </w:r>
          </w:p>
          <w:p w14:paraId="6E39B9A8" w14:textId="465B0B6C"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sidRPr="00BB619B">
              <w:rPr>
                <w:rFonts w:ascii="Consolas" w:eastAsia="Calibri" w:hAnsi="Consolas" w:cs="Consolas"/>
                <w:color w:val="2B91AF"/>
                <w:sz w:val="20"/>
                <w:szCs w:val="20"/>
                <w:highlight w:val="white"/>
              </w:rPr>
              <w:t xml:space="preserve">  WorkflowState</w:t>
            </w:r>
            <w:r w:rsidRPr="00BB619B">
              <w:rPr>
                <w:rFonts w:ascii="Consolas" w:eastAsia="Calibri" w:hAnsi="Consolas" w:cs="Consolas"/>
                <w:color w:val="000000"/>
                <w:sz w:val="20"/>
                <w:szCs w:val="20"/>
                <w:highlight w:val="white"/>
              </w:rPr>
              <w:t xml:space="preserve"> ret = </w:t>
            </w:r>
            <w:proofErr w:type="gramStart"/>
            <w:r w:rsidRPr="00BB619B">
              <w:rPr>
                <w:rFonts w:ascii="Consolas" w:eastAsia="Calibri" w:hAnsi="Consolas" w:cs="Consolas"/>
                <w:color w:val="000000"/>
                <w:sz w:val="20"/>
                <w:szCs w:val="20"/>
                <w:highlight w:val="white"/>
              </w:rPr>
              <w:t>valid ?</w:t>
            </w:r>
            <w:proofErr w:type="gramEnd"/>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2B91AF"/>
                <w:sz w:val="20"/>
                <w:szCs w:val="20"/>
                <w:highlight w:val="white"/>
              </w:rPr>
              <w:t>WorkflowState</w:t>
            </w:r>
            <w:r w:rsidRPr="00BB619B">
              <w:rPr>
                <w:rFonts w:ascii="Consolas" w:eastAsia="Calibri" w:hAnsi="Consolas" w:cs="Consolas"/>
                <w:color w:val="000000"/>
                <w:sz w:val="20"/>
                <w:szCs w:val="20"/>
                <w:highlight w:val="white"/>
              </w:rPr>
              <w:t xml:space="preserve">.Continue : </w:t>
            </w:r>
            <w:r w:rsidRPr="00BB619B">
              <w:rPr>
                <w:rFonts w:ascii="Consolas" w:eastAsia="Calibri" w:hAnsi="Consolas" w:cs="Consolas"/>
                <w:color w:val="2B91AF"/>
                <w:sz w:val="20"/>
                <w:szCs w:val="20"/>
                <w:highlight w:val="white"/>
              </w:rPr>
              <w:t>WorkflowState</w:t>
            </w:r>
            <w:r w:rsidRPr="00BB619B">
              <w:rPr>
                <w:rFonts w:ascii="Consolas" w:eastAsia="Calibri" w:hAnsi="Consolas" w:cs="Consolas"/>
                <w:color w:val="000000"/>
                <w:sz w:val="20"/>
                <w:szCs w:val="20"/>
                <w:highlight w:val="white"/>
              </w:rPr>
              <w:t>.Abort;</w:t>
            </w:r>
          </w:p>
          <w:p w14:paraId="7C93ADF3" w14:textId="77777777"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p>
          <w:p w14:paraId="48854162" w14:textId="6E7E8CC3"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E11DC8">
              <w:rPr>
                <w:rFonts w:ascii="Consolas" w:eastAsia="Calibri" w:hAnsi="Consolas" w:cs="Consolas"/>
                <w:color w:val="0000FF"/>
                <w:sz w:val="20"/>
                <w:szCs w:val="20"/>
                <w:highlight w:val="white"/>
              </w:rPr>
              <w:t>return</w:t>
            </w:r>
            <w:r w:rsidRPr="00E11DC8">
              <w:rPr>
                <w:rFonts w:ascii="Consolas" w:eastAsia="Calibri" w:hAnsi="Consolas" w:cs="Consolas"/>
                <w:color w:val="000000"/>
                <w:sz w:val="20"/>
                <w:szCs w:val="20"/>
                <w:highlight w:val="white"/>
              </w:rPr>
              <w:t xml:space="preserve"> ret;</w:t>
            </w:r>
          </w:p>
          <w:p w14:paraId="3C2906B4" w14:textId="595CA261" w:rsidR="000C3937" w:rsidRPr="00A22C49" w:rsidRDefault="00E11DC8" w:rsidP="00074F74">
            <w:pPr>
              <w:autoSpaceDE w:val="0"/>
              <w:autoSpaceDN w:val="0"/>
              <w:adjustRightInd w:val="0"/>
              <w:spacing w:after="0" w:line="240" w:lineRule="auto"/>
              <w:rPr>
                <w:rFonts w:ascii="Consolas" w:eastAsia="Calibri" w:hAnsi="Consolas" w:cs="Consolas"/>
                <w:color w:val="000000"/>
                <w:sz w:val="15"/>
                <w:szCs w:val="15"/>
                <w:highlight w:val="white"/>
              </w:rPr>
            </w:pPr>
            <w:r w:rsidRPr="00E11DC8">
              <w:rPr>
                <w:rFonts w:ascii="Consolas" w:eastAsia="Calibri" w:hAnsi="Consolas" w:cs="Consolas"/>
                <w:color w:val="000000"/>
                <w:sz w:val="20"/>
                <w:szCs w:val="20"/>
                <w:highlight w:val="white"/>
              </w:rPr>
              <w:t>}</w:t>
            </w:r>
          </w:p>
        </w:tc>
      </w:tr>
    </w:tbl>
    <w:p w14:paraId="72637D69" w14:textId="77777777" w:rsidR="000C3937" w:rsidRDefault="000C3937" w:rsidP="000C3937">
      <w:pPr>
        <w:pStyle w:val="Body"/>
      </w:pPr>
    </w:p>
    <w:p w14:paraId="6251FCCB" w14:textId="0268AB4B" w:rsidR="000C3937" w:rsidRDefault="00E11DC8" w:rsidP="000C3937">
      <w:pPr>
        <w:pStyle w:val="Body"/>
      </w:pPr>
      <w:r>
        <w:t>The actual response handler is implemented with a bit more intelligence – here we can specify the loader function to call based on the file extension in the request:</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0C3937" w:rsidRPr="009045E5" w14:paraId="483F25AE" w14:textId="77777777" w:rsidTr="00074F74">
        <w:tc>
          <w:tcPr>
            <w:tcW w:w="9576" w:type="dxa"/>
            <w:shd w:val="clear" w:color="auto" w:fill="F0F0F0"/>
          </w:tcPr>
          <w:p w14:paraId="02E7E5A2" w14:textId="244BE939"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r w:rsidRPr="00E11DC8">
              <w:rPr>
                <w:rFonts w:ascii="Consolas" w:eastAsia="Calibri" w:hAnsi="Consolas" w:cs="Consolas"/>
                <w:color w:val="0000FF"/>
                <w:sz w:val="20"/>
                <w:szCs w:val="20"/>
                <w:highlight w:val="white"/>
              </w:rPr>
              <w:t>public</w:t>
            </w:r>
            <w:r w:rsidRPr="00E11DC8">
              <w:rPr>
                <w:rFonts w:ascii="Consolas" w:eastAsia="Calibri" w:hAnsi="Consolas" w:cs="Consolas"/>
                <w:color w:val="000000"/>
                <w:sz w:val="20"/>
                <w:szCs w:val="20"/>
                <w:highlight w:val="white"/>
              </w:rPr>
              <w:t xml:space="preserve"> </w:t>
            </w:r>
            <w:r w:rsidRPr="00E11DC8">
              <w:rPr>
                <w:rFonts w:ascii="Consolas" w:eastAsia="Calibri" w:hAnsi="Consolas" w:cs="Consolas"/>
                <w:color w:val="0000FF"/>
                <w:sz w:val="20"/>
                <w:szCs w:val="20"/>
                <w:highlight w:val="white"/>
              </w:rPr>
              <w:t>static</w:t>
            </w:r>
            <w:r w:rsidRPr="00E11DC8">
              <w:rPr>
                <w:rFonts w:ascii="Consolas" w:eastAsia="Calibri" w:hAnsi="Consolas" w:cs="Consolas"/>
                <w:color w:val="000000"/>
                <w:sz w:val="20"/>
                <w:szCs w:val="20"/>
                <w:highlight w:val="white"/>
              </w:rPr>
              <w:t xml:space="preserve"> </w:t>
            </w:r>
            <w:r w:rsidRPr="00E11DC8">
              <w:rPr>
                <w:rFonts w:ascii="Consolas" w:eastAsia="Calibri" w:hAnsi="Consolas" w:cs="Consolas"/>
                <w:color w:val="2B91AF"/>
                <w:sz w:val="20"/>
                <w:szCs w:val="20"/>
                <w:highlight w:val="white"/>
              </w:rPr>
              <w:t>WorkflowState</w:t>
            </w:r>
            <w:r w:rsidRPr="00E11DC8">
              <w:rPr>
                <w:rFonts w:ascii="Consolas" w:eastAsia="Calibri" w:hAnsi="Consolas" w:cs="Consolas"/>
                <w:color w:val="000000"/>
                <w:sz w:val="20"/>
                <w:szCs w:val="20"/>
                <w:highlight w:val="white"/>
              </w:rPr>
              <w:t xml:space="preserve"> StaticResponse(</w:t>
            </w:r>
            <w:r w:rsidR="00BB619B">
              <w:rPr>
                <w:rFonts w:ascii="Consolas" w:eastAsia="Calibri" w:hAnsi="Consolas" w:cs="Consolas"/>
                <w:color w:val="000000"/>
                <w:sz w:val="20"/>
                <w:szCs w:val="20"/>
                <w:highlight w:val="white"/>
              </w:rPr>
              <w:br/>
              <w:t xml:space="preserve">    </w:t>
            </w:r>
            <w:r w:rsidRPr="00E11DC8">
              <w:rPr>
                <w:rFonts w:ascii="Consolas" w:eastAsia="Calibri" w:hAnsi="Consolas" w:cs="Consolas"/>
                <w:color w:val="2B91AF"/>
                <w:sz w:val="20"/>
                <w:szCs w:val="20"/>
                <w:highlight w:val="white"/>
              </w:rPr>
              <w:t>WorkflowContinuation</w:t>
            </w:r>
            <w:r w:rsidRPr="00E11DC8">
              <w:rPr>
                <w:rFonts w:ascii="Consolas" w:eastAsia="Calibri" w:hAnsi="Consolas" w:cs="Consolas"/>
                <w:color w:val="000000"/>
                <w:sz w:val="20"/>
                <w:szCs w:val="20"/>
                <w:highlight w:val="white"/>
              </w:rPr>
              <w:t>&lt;</w:t>
            </w:r>
            <w:r w:rsidRPr="00E11DC8">
              <w:rPr>
                <w:rFonts w:ascii="Consolas" w:eastAsia="Calibri" w:hAnsi="Consolas" w:cs="Consolas"/>
                <w:color w:val="2B91AF"/>
                <w:sz w:val="20"/>
                <w:szCs w:val="20"/>
                <w:highlight w:val="white"/>
              </w:rPr>
              <w:t>HttpListenerContext</w:t>
            </w:r>
            <w:r w:rsidRPr="00E11DC8">
              <w:rPr>
                <w:rFonts w:ascii="Consolas" w:eastAsia="Calibri" w:hAnsi="Consolas" w:cs="Consolas"/>
                <w:color w:val="000000"/>
                <w:sz w:val="20"/>
                <w:szCs w:val="20"/>
                <w:highlight w:val="white"/>
              </w:rPr>
              <w:t>&gt; workflowContinuation,</w:t>
            </w:r>
            <w:r w:rsidR="00BB619B">
              <w:rPr>
                <w:rFonts w:ascii="Consolas" w:eastAsia="Calibri" w:hAnsi="Consolas" w:cs="Consolas"/>
                <w:color w:val="000000"/>
                <w:sz w:val="20"/>
                <w:szCs w:val="20"/>
                <w:highlight w:val="white"/>
              </w:rPr>
              <w:br/>
            </w:r>
            <w:r w:rsidR="00BB619B">
              <w:rPr>
                <w:rFonts w:ascii="Consolas" w:eastAsia="Calibri" w:hAnsi="Consolas" w:cs="Consolas"/>
                <w:color w:val="000000"/>
                <w:sz w:val="20"/>
                <w:szCs w:val="20"/>
                <w:highlight w:val="white"/>
              </w:rPr>
              <w:lastRenderedPageBreak/>
              <w:t xml:space="preserve">   </w:t>
            </w:r>
            <w:r w:rsidRPr="00E11DC8">
              <w:rPr>
                <w:rFonts w:ascii="Consolas" w:eastAsia="Calibri" w:hAnsi="Consolas" w:cs="Consolas"/>
                <w:color w:val="000000"/>
                <w:sz w:val="20"/>
                <w:szCs w:val="20"/>
                <w:highlight w:val="white"/>
              </w:rPr>
              <w:t xml:space="preserve"> </w:t>
            </w:r>
            <w:r w:rsidRPr="00E11DC8">
              <w:rPr>
                <w:rFonts w:ascii="Consolas" w:eastAsia="Calibri" w:hAnsi="Consolas" w:cs="Consolas"/>
                <w:color w:val="2B91AF"/>
                <w:sz w:val="20"/>
                <w:szCs w:val="20"/>
                <w:highlight w:val="white"/>
              </w:rPr>
              <w:t>HttpListenerContext</w:t>
            </w:r>
            <w:r w:rsidRPr="00E11DC8">
              <w:rPr>
                <w:rFonts w:ascii="Consolas" w:eastAsia="Calibri" w:hAnsi="Consolas" w:cs="Consolas"/>
                <w:color w:val="000000"/>
                <w:sz w:val="20"/>
                <w:szCs w:val="20"/>
                <w:highlight w:val="white"/>
              </w:rPr>
              <w:t xml:space="preserve"> context)</w:t>
            </w:r>
          </w:p>
          <w:p w14:paraId="156123EA" w14:textId="77777777"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r w:rsidRPr="00E11DC8">
              <w:rPr>
                <w:rFonts w:ascii="Consolas" w:eastAsia="Calibri" w:hAnsi="Consolas" w:cs="Consolas"/>
                <w:color w:val="000000"/>
                <w:sz w:val="20"/>
                <w:szCs w:val="20"/>
                <w:highlight w:val="white"/>
              </w:rPr>
              <w:t>{</w:t>
            </w:r>
          </w:p>
          <w:p w14:paraId="4AAB73FE" w14:textId="77777777"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r w:rsidRPr="00E11DC8">
              <w:rPr>
                <w:rFonts w:ascii="Consolas" w:eastAsia="Calibri" w:hAnsi="Consolas" w:cs="Consolas"/>
                <w:color w:val="008000"/>
                <w:sz w:val="20"/>
                <w:szCs w:val="20"/>
                <w:highlight w:val="white"/>
              </w:rPr>
              <w:t>// Get the request.</w:t>
            </w:r>
          </w:p>
          <w:p w14:paraId="2E8DB9A8" w14:textId="0F3EF266" w:rsidR="00E11DC8" w:rsidRPr="00E11DC8" w:rsidRDefault="00BB619B" w:rsidP="00E11DC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00E11DC8" w:rsidRPr="00E11DC8">
              <w:rPr>
                <w:rFonts w:ascii="Consolas" w:eastAsia="Calibri" w:hAnsi="Consolas" w:cs="Consolas"/>
                <w:color w:val="2B91AF"/>
                <w:sz w:val="20"/>
                <w:szCs w:val="20"/>
                <w:highlight w:val="white"/>
              </w:rPr>
              <w:t>HttpListenerRequest</w:t>
            </w:r>
            <w:r w:rsidR="00E11DC8" w:rsidRPr="00E11DC8">
              <w:rPr>
                <w:rFonts w:ascii="Consolas" w:eastAsia="Calibri" w:hAnsi="Consolas" w:cs="Consolas"/>
                <w:color w:val="000000"/>
                <w:sz w:val="20"/>
                <w:szCs w:val="20"/>
                <w:highlight w:val="white"/>
              </w:rPr>
              <w:t xml:space="preserve"> request = context.Request;</w:t>
            </w:r>
          </w:p>
          <w:p w14:paraId="0E182878" w14:textId="5524FCAE" w:rsidR="00E11DC8" w:rsidRPr="00E11DC8" w:rsidRDefault="00BB619B" w:rsidP="00E11DC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00E11DC8" w:rsidRPr="00E11DC8">
              <w:rPr>
                <w:rFonts w:ascii="Consolas" w:eastAsia="Calibri" w:hAnsi="Consolas" w:cs="Consolas"/>
                <w:color w:val="2B91AF"/>
                <w:sz w:val="20"/>
                <w:szCs w:val="20"/>
                <w:highlight w:val="white"/>
              </w:rPr>
              <w:t>HttpListenerResponse</w:t>
            </w:r>
            <w:r w:rsidR="00E11DC8" w:rsidRPr="00E11DC8">
              <w:rPr>
                <w:rFonts w:ascii="Consolas" w:eastAsia="Calibri" w:hAnsi="Consolas" w:cs="Consolas"/>
                <w:color w:val="000000"/>
                <w:sz w:val="20"/>
                <w:szCs w:val="20"/>
                <w:highlight w:val="white"/>
              </w:rPr>
              <w:t xml:space="preserve"> response = context.Response;</w:t>
            </w:r>
          </w:p>
          <w:p w14:paraId="4FD52D2E" w14:textId="77777777"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p>
          <w:p w14:paraId="40331048" w14:textId="06FE78FB" w:rsidR="00E11DC8" w:rsidRPr="00E11DC8" w:rsidRDefault="00BB619B" w:rsidP="00E11DC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00E11DC8" w:rsidRPr="00E11DC8">
              <w:rPr>
                <w:rFonts w:ascii="Consolas" w:eastAsia="Calibri" w:hAnsi="Consolas" w:cs="Consolas"/>
                <w:color w:val="008000"/>
                <w:sz w:val="20"/>
                <w:szCs w:val="20"/>
                <w:highlight w:val="white"/>
              </w:rPr>
              <w:t xml:space="preserve">// Get the path, everything up to the </w:t>
            </w:r>
            <w:proofErr w:type="gramStart"/>
            <w:r w:rsidR="00E11DC8" w:rsidRPr="00E11DC8">
              <w:rPr>
                <w:rFonts w:ascii="Consolas" w:eastAsia="Calibri" w:hAnsi="Consolas" w:cs="Consolas"/>
                <w:color w:val="008000"/>
                <w:sz w:val="20"/>
                <w:szCs w:val="20"/>
                <w:highlight w:val="white"/>
              </w:rPr>
              <w:t>first ?</w:t>
            </w:r>
            <w:proofErr w:type="gramEnd"/>
            <w:r w:rsidR="00E11DC8" w:rsidRPr="00E11DC8">
              <w:rPr>
                <w:rFonts w:ascii="Consolas" w:eastAsia="Calibri" w:hAnsi="Consolas" w:cs="Consolas"/>
                <w:color w:val="008000"/>
                <w:sz w:val="20"/>
                <w:szCs w:val="20"/>
                <w:highlight w:val="white"/>
              </w:rPr>
              <w:t xml:space="preserve"> and excluding the leading "/"</w:t>
            </w:r>
          </w:p>
          <w:p w14:paraId="02047A71" w14:textId="6B73D986" w:rsidR="00E11DC8" w:rsidRPr="00E11DC8" w:rsidRDefault="00BB619B" w:rsidP="00E11DC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proofErr w:type="gramStart"/>
            <w:r w:rsidR="00E11DC8" w:rsidRPr="00E11DC8">
              <w:rPr>
                <w:rFonts w:ascii="Consolas" w:eastAsia="Calibri" w:hAnsi="Consolas" w:cs="Consolas"/>
                <w:color w:val="0000FF"/>
                <w:sz w:val="20"/>
                <w:szCs w:val="20"/>
                <w:highlight w:val="white"/>
              </w:rPr>
              <w:t>string</w:t>
            </w:r>
            <w:proofErr w:type="gramEnd"/>
            <w:r w:rsidR="00E11DC8" w:rsidRPr="00E11DC8">
              <w:rPr>
                <w:rFonts w:ascii="Consolas" w:eastAsia="Calibri" w:hAnsi="Consolas" w:cs="Consolas"/>
                <w:color w:val="000000"/>
                <w:sz w:val="20"/>
                <w:szCs w:val="20"/>
                <w:highlight w:val="white"/>
              </w:rPr>
              <w:t xml:space="preserve"> path = request.RawUrl.LeftOf(</w:t>
            </w:r>
            <w:r w:rsidR="00E11DC8" w:rsidRPr="00E11DC8">
              <w:rPr>
                <w:rFonts w:ascii="Consolas" w:eastAsia="Calibri" w:hAnsi="Consolas" w:cs="Consolas"/>
                <w:color w:val="A31515"/>
                <w:sz w:val="20"/>
                <w:szCs w:val="20"/>
                <w:highlight w:val="white"/>
              </w:rPr>
              <w:t>"?"</w:t>
            </w:r>
            <w:r w:rsidR="00E11DC8" w:rsidRPr="00E11DC8">
              <w:rPr>
                <w:rFonts w:ascii="Consolas" w:eastAsia="Calibri" w:hAnsi="Consolas" w:cs="Consolas"/>
                <w:color w:val="000000"/>
                <w:sz w:val="20"/>
                <w:szCs w:val="20"/>
                <w:highlight w:val="white"/>
              </w:rPr>
              <w:t>).RightOf(</w:t>
            </w:r>
            <w:r w:rsidR="00E11DC8" w:rsidRPr="00E11DC8">
              <w:rPr>
                <w:rFonts w:ascii="Consolas" w:eastAsia="Calibri" w:hAnsi="Consolas" w:cs="Consolas"/>
                <w:color w:val="A31515"/>
                <w:sz w:val="20"/>
                <w:szCs w:val="20"/>
                <w:highlight w:val="white"/>
              </w:rPr>
              <w:t>"/"</w:t>
            </w:r>
            <w:r w:rsidR="00E11DC8" w:rsidRPr="00E11DC8">
              <w:rPr>
                <w:rFonts w:ascii="Consolas" w:eastAsia="Calibri" w:hAnsi="Consolas" w:cs="Consolas"/>
                <w:color w:val="000000"/>
                <w:sz w:val="20"/>
                <w:szCs w:val="20"/>
                <w:highlight w:val="white"/>
              </w:rPr>
              <w:t>);</w:t>
            </w:r>
          </w:p>
          <w:p w14:paraId="00DA0431" w14:textId="566CC730" w:rsidR="00E11DC8" w:rsidRPr="00E11DC8" w:rsidRDefault="00BB619B" w:rsidP="00E11DC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proofErr w:type="gramStart"/>
            <w:r w:rsidR="00E11DC8" w:rsidRPr="00E11DC8">
              <w:rPr>
                <w:rFonts w:ascii="Consolas" w:eastAsia="Calibri" w:hAnsi="Consolas" w:cs="Consolas"/>
                <w:color w:val="0000FF"/>
                <w:sz w:val="20"/>
                <w:szCs w:val="20"/>
                <w:highlight w:val="white"/>
              </w:rPr>
              <w:t>string</w:t>
            </w:r>
            <w:proofErr w:type="gramEnd"/>
            <w:r w:rsidR="00E11DC8" w:rsidRPr="00E11DC8">
              <w:rPr>
                <w:rFonts w:ascii="Consolas" w:eastAsia="Calibri" w:hAnsi="Consolas" w:cs="Consolas"/>
                <w:color w:val="000000"/>
                <w:sz w:val="20"/>
                <w:szCs w:val="20"/>
                <w:highlight w:val="white"/>
              </w:rPr>
              <w:t xml:space="preserve"> ext = path.RightOfRightmostOf(</w:t>
            </w:r>
            <w:r w:rsidR="00E11DC8" w:rsidRPr="00E11DC8">
              <w:rPr>
                <w:rFonts w:ascii="Consolas" w:eastAsia="Calibri" w:hAnsi="Consolas" w:cs="Consolas"/>
                <w:color w:val="A31515"/>
                <w:sz w:val="20"/>
                <w:szCs w:val="20"/>
                <w:highlight w:val="white"/>
              </w:rPr>
              <w:t>'.'</w:t>
            </w:r>
            <w:r w:rsidR="00E11DC8" w:rsidRPr="00E11DC8">
              <w:rPr>
                <w:rFonts w:ascii="Consolas" w:eastAsia="Calibri" w:hAnsi="Consolas" w:cs="Consolas"/>
                <w:color w:val="000000"/>
                <w:sz w:val="20"/>
                <w:szCs w:val="20"/>
                <w:highlight w:val="white"/>
              </w:rPr>
              <w:t>);</w:t>
            </w:r>
          </w:p>
          <w:p w14:paraId="46DF75B0" w14:textId="262270A7" w:rsidR="00E11DC8" w:rsidRPr="00E11DC8" w:rsidRDefault="00BB619B" w:rsidP="00E11DC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00E11DC8" w:rsidRPr="00E11DC8">
              <w:rPr>
                <w:rFonts w:ascii="Consolas" w:eastAsia="Calibri" w:hAnsi="Consolas" w:cs="Consolas"/>
                <w:color w:val="2B91AF"/>
                <w:sz w:val="20"/>
                <w:szCs w:val="20"/>
                <w:highlight w:val="white"/>
              </w:rPr>
              <w:t>FileExtensionHandler</w:t>
            </w:r>
            <w:r w:rsidR="00E11DC8" w:rsidRPr="00E11DC8">
              <w:rPr>
                <w:rFonts w:ascii="Consolas" w:eastAsia="Calibri" w:hAnsi="Consolas" w:cs="Consolas"/>
                <w:color w:val="000000"/>
                <w:sz w:val="20"/>
                <w:szCs w:val="20"/>
                <w:highlight w:val="white"/>
              </w:rPr>
              <w:t xml:space="preserve"> extHandler;</w:t>
            </w:r>
          </w:p>
          <w:p w14:paraId="05B2C005" w14:textId="77777777"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p>
          <w:p w14:paraId="357D3371" w14:textId="124885F2" w:rsidR="00E11DC8" w:rsidRPr="00E11DC8" w:rsidRDefault="00BB619B" w:rsidP="00E11DC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00E11DC8" w:rsidRPr="00E11DC8">
              <w:rPr>
                <w:rFonts w:ascii="Consolas" w:eastAsia="Calibri" w:hAnsi="Consolas" w:cs="Consolas"/>
                <w:color w:val="0000FF"/>
                <w:sz w:val="20"/>
                <w:szCs w:val="20"/>
                <w:highlight w:val="white"/>
              </w:rPr>
              <w:t>if</w:t>
            </w:r>
            <w:r w:rsidR="00E11DC8" w:rsidRPr="00E11DC8">
              <w:rPr>
                <w:rFonts w:ascii="Consolas" w:eastAsia="Calibri" w:hAnsi="Consolas" w:cs="Consolas"/>
                <w:color w:val="000000"/>
                <w:sz w:val="20"/>
                <w:szCs w:val="20"/>
                <w:highlight w:val="white"/>
              </w:rPr>
              <w:t xml:space="preserve"> (extensionLoaderMap.TryGetValue(ext, </w:t>
            </w:r>
            <w:r w:rsidR="00E11DC8" w:rsidRPr="00E11DC8">
              <w:rPr>
                <w:rFonts w:ascii="Consolas" w:eastAsia="Calibri" w:hAnsi="Consolas" w:cs="Consolas"/>
                <w:color w:val="0000FF"/>
                <w:sz w:val="20"/>
                <w:szCs w:val="20"/>
                <w:highlight w:val="white"/>
              </w:rPr>
              <w:t>out</w:t>
            </w:r>
            <w:r w:rsidR="00E11DC8" w:rsidRPr="00E11DC8">
              <w:rPr>
                <w:rFonts w:ascii="Consolas" w:eastAsia="Calibri" w:hAnsi="Consolas" w:cs="Consolas"/>
                <w:color w:val="000000"/>
                <w:sz w:val="20"/>
                <w:szCs w:val="20"/>
                <w:highlight w:val="white"/>
              </w:rPr>
              <w:t xml:space="preserve"> extHandler))</w:t>
            </w:r>
          </w:p>
          <w:p w14:paraId="1F2B55A9" w14:textId="03474F23" w:rsidR="00E11DC8" w:rsidRPr="00E11DC8" w:rsidRDefault="00BB619B" w:rsidP="00E11DC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00E11DC8" w:rsidRPr="00E11DC8">
              <w:rPr>
                <w:rFonts w:ascii="Consolas" w:eastAsia="Calibri" w:hAnsi="Consolas" w:cs="Consolas"/>
                <w:color w:val="000000"/>
                <w:sz w:val="20"/>
                <w:szCs w:val="20"/>
                <w:highlight w:val="white"/>
              </w:rPr>
              <w:t>{</w:t>
            </w:r>
          </w:p>
          <w:p w14:paraId="5C82058A" w14:textId="449B718D" w:rsidR="00E11DC8" w:rsidRPr="00E11DC8" w:rsidRDefault="00BB619B" w:rsidP="00E11DC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00E11DC8" w:rsidRPr="00E11DC8">
              <w:rPr>
                <w:rFonts w:ascii="Consolas" w:eastAsia="Calibri" w:hAnsi="Consolas" w:cs="Consolas"/>
                <w:color w:val="0000FF"/>
                <w:sz w:val="20"/>
                <w:szCs w:val="20"/>
                <w:highlight w:val="white"/>
              </w:rPr>
              <w:t>byte</w:t>
            </w:r>
            <w:r w:rsidR="00E11DC8" w:rsidRPr="00E11DC8">
              <w:rPr>
                <w:rFonts w:ascii="Consolas" w:eastAsia="Calibri" w:hAnsi="Consolas" w:cs="Consolas"/>
                <w:color w:val="000000"/>
                <w:sz w:val="20"/>
                <w:szCs w:val="20"/>
                <w:highlight w:val="white"/>
              </w:rPr>
              <w:t>[] data = extHandler.Loader(context, path, ext);</w:t>
            </w:r>
          </w:p>
          <w:p w14:paraId="031B7479" w14:textId="7224D3D8" w:rsidR="00E11DC8" w:rsidRPr="00E11DC8" w:rsidRDefault="00BB619B" w:rsidP="00E11DC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00E11DC8" w:rsidRPr="00E11DC8">
              <w:rPr>
                <w:rFonts w:ascii="Consolas" w:eastAsia="Calibri" w:hAnsi="Consolas" w:cs="Consolas"/>
                <w:color w:val="000000"/>
                <w:sz w:val="20"/>
                <w:szCs w:val="20"/>
                <w:highlight w:val="white"/>
              </w:rPr>
              <w:t xml:space="preserve">response.ContentEncoding = </w:t>
            </w:r>
            <w:r w:rsidR="00E11DC8" w:rsidRPr="00E11DC8">
              <w:rPr>
                <w:rFonts w:ascii="Consolas" w:eastAsia="Calibri" w:hAnsi="Consolas" w:cs="Consolas"/>
                <w:color w:val="2B91AF"/>
                <w:sz w:val="20"/>
                <w:szCs w:val="20"/>
                <w:highlight w:val="white"/>
              </w:rPr>
              <w:t>Encoding</w:t>
            </w:r>
            <w:r w:rsidR="00E11DC8" w:rsidRPr="00E11DC8">
              <w:rPr>
                <w:rFonts w:ascii="Consolas" w:eastAsia="Calibri" w:hAnsi="Consolas" w:cs="Consolas"/>
                <w:color w:val="000000"/>
                <w:sz w:val="20"/>
                <w:szCs w:val="20"/>
                <w:highlight w:val="white"/>
              </w:rPr>
              <w:t>.UTF8;</w:t>
            </w:r>
          </w:p>
          <w:p w14:paraId="4F500AAA" w14:textId="6E5E163C" w:rsidR="00E11DC8" w:rsidRPr="00E11DC8" w:rsidRDefault="00BB619B" w:rsidP="00E11DC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00E11DC8" w:rsidRPr="00E11DC8">
              <w:rPr>
                <w:rFonts w:ascii="Consolas" w:eastAsia="Calibri" w:hAnsi="Consolas" w:cs="Consolas"/>
                <w:color w:val="000000"/>
                <w:sz w:val="20"/>
                <w:szCs w:val="20"/>
                <w:highlight w:val="white"/>
              </w:rPr>
              <w:t>context.Response.ContentType = extHandler.ContentType;</w:t>
            </w:r>
          </w:p>
          <w:p w14:paraId="4CB60B41" w14:textId="3B491B70" w:rsidR="00E11DC8" w:rsidRPr="00E11DC8" w:rsidRDefault="00BB619B" w:rsidP="00E11DC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00E11DC8" w:rsidRPr="00E11DC8">
              <w:rPr>
                <w:rFonts w:ascii="Consolas" w:eastAsia="Calibri" w:hAnsi="Consolas" w:cs="Consolas"/>
                <w:color w:val="000000"/>
                <w:sz w:val="20"/>
                <w:szCs w:val="20"/>
                <w:highlight w:val="white"/>
              </w:rPr>
              <w:t>context.Response.ContentLength64 = data.Length;</w:t>
            </w:r>
          </w:p>
          <w:p w14:paraId="7EDA91E1" w14:textId="04FE3CF4" w:rsidR="00E11DC8" w:rsidRPr="00E11DC8" w:rsidRDefault="00BB619B" w:rsidP="00E11DC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00E11DC8" w:rsidRPr="00E11DC8">
              <w:rPr>
                <w:rFonts w:ascii="Consolas" w:eastAsia="Calibri" w:hAnsi="Consolas" w:cs="Consolas"/>
                <w:color w:val="000000"/>
                <w:sz w:val="20"/>
                <w:szCs w:val="20"/>
                <w:highlight w:val="white"/>
              </w:rPr>
              <w:t>context.Response.OutputStream.Write(data, 0, data.Length);</w:t>
            </w:r>
          </w:p>
          <w:p w14:paraId="221B59B4" w14:textId="2C1AF60A" w:rsidR="00E11DC8" w:rsidRPr="00E11DC8" w:rsidRDefault="00BB619B" w:rsidP="00E11DC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00E11DC8" w:rsidRPr="00E11DC8">
              <w:rPr>
                <w:rFonts w:ascii="Consolas" w:eastAsia="Calibri" w:hAnsi="Consolas" w:cs="Consolas"/>
                <w:color w:val="000000"/>
                <w:sz w:val="20"/>
                <w:szCs w:val="20"/>
                <w:highlight w:val="white"/>
              </w:rPr>
              <w:t>response.StatusCode = 200;</w:t>
            </w:r>
            <w:r w:rsidR="00E11DC8" w:rsidRPr="00E11DC8">
              <w:rPr>
                <w:rFonts w:ascii="Consolas" w:eastAsia="Calibri" w:hAnsi="Consolas" w:cs="Consolas"/>
                <w:color w:val="000000"/>
                <w:sz w:val="20"/>
                <w:szCs w:val="20"/>
                <w:highlight w:val="white"/>
              </w:rPr>
              <w:tab/>
            </w:r>
            <w:r w:rsidR="00E11DC8" w:rsidRPr="00E11DC8">
              <w:rPr>
                <w:rFonts w:ascii="Consolas" w:eastAsia="Calibri" w:hAnsi="Consolas" w:cs="Consolas"/>
                <w:color w:val="000000"/>
                <w:sz w:val="20"/>
                <w:szCs w:val="20"/>
                <w:highlight w:val="white"/>
              </w:rPr>
              <w:tab/>
            </w:r>
            <w:r w:rsidR="00E11DC8" w:rsidRPr="00E11DC8">
              <w:rPr>
                <w:rFonts w:ascii="Consolas" w:eastAsia="Calibri" w:hAnsi="Consolas" w:cs="Consolas"/>
                <w:color w:val="000000"/>
                <w:sz w:val="20"/>
                <w:szCs w:val="20"/>
                <w:highlight w:val="white"/>
              </w:rPr>
              <w:tab/>
            </w:r>
            <w:r w:rsidR="00E11DC8" w:rsidRPr="00E11DC8">
              <w:rPr>
                <w:rFonts w:ascii="Consolas" w:eastAsia="Calibri" w:hAnsi="Consolas" w:cs="Consolas"/>
                <w:color w:val="008000"/>
                <w:sz w:val="20"/>
                <w:szCs w:val="20"/>
                <w:highlight w:val="white"/>
              </w:rPr>
              <w:t>// OK</w:t>
            </w:r>
          </w:p>
          <w:p w14:paraId="0E4D16B3" w14:textId="224BFA87" w:rsidR="00E11DC8" w:rsidRPr="00E11DC8" w:rsidRDefault="00BB619B" w:rsidP="00E11DC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00E11DC8" w:rsidRPr="00E11DC8">
              <w:rPr>
                <w:rFonts w:ascii="Consolas" w:eastAsia="Calibri" w:hAnsi="Consolas" w:cs="Consolas"/>
                <w:color w:val="000000"/>
                <w:sz w:val="20"/>
                <w:szCs w:val="20"/>
                <w:highlight w:val="white"/>
              </w:rPr>
              <w:t>response.OutputStream.Close();</w:t>
            </w:r>
          </w:p>
          <w:p w14:paraId="3E6C8F5E" w14:textId="57D6E1F0" w:rsidR="00E11DC8" w:rsidRPr="00E11DC8" w:rsidRDefault="00BB619B" w:rsidP="00E11DC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00E11DC8" w:rsidRPr="00E11DC8">
              <w:rPr>
                <w:rFonts w:ascii="Consolas" w:eastAsia="Calibri" w:hAnsi="Consolas" w:cs="Consolas"/>
                <w:color w:val="000000"/>
                <w:sz w:val="20"/>
                <w:szCs w:val="20"/>
                <w:highlight w:val="white"/>
              </w:rPr>
              <w:t>}</w:t>
            </w:r>
          </w:p>
          <w:p w14:paraId="65C4E7C8" w14:textId="77777777" w:rsidR="00E11DC8" w:rsidRPr="00E11DC8" w:rsidRDefault="00E11DC8" w:rsidP="00E11DC8">
            <w:pPr>
              <w:autoSpaceDE w:val="0"/>
              <w:autoSpaceDN w:val="0"/>
              <w:adjustRightInd w:val="0"/>
              <w:spacing w:after="0" w:line="240" w:lineRule="auto"/>
              <w:rPr>
                <w:rFonts w:ascii="Consolas" w:eastAsia="Calibri" w:hAnsi="Consolas" w:cs="Consolas"/>
                <w:color w:val="000000"/>
                <w:sz w:val="20"/>
                <w:szCs w:val="20"/>
                <w:highlight w:val="white"/>
              </w:rPr>
            </w:pPr>
          </w:p>
          <w:p w14:paraId="4DFCCD4E" w14:textId="69A6864F" w:rsidR="00E11DC8" w:rsidRPr="00E11DC8" w:rsidRDefault="00BB619B" w:rsidP="00E11DC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00E11DC8" w:rsidRPr="00E11DC8">
              <w:rPr>
                <w:rFonts w:ascii="Consolas" w:eastAsia="Calibri" w:hAnsi="Consolas" w:cs="Consolas"/>
                <w:color w:val="0000FF"/>
                <w:sz w:val="20"/>
                <w:szCs w:val="20"/>
                <w:highlight w:val="white"/>
              </w:rPr>
              <w:t>return</w:t>
            </w:r>
            <w:r w:rsidR="00E11DC8" w:rsidRPr="00E11DC8">
              <w:rPr>
                <w:rFonts w:ascii="Consolas" w:eastAsia="Calibri" w:hAnsi="Consolas" w:cs="Consolas"/>
                <w:color w:val="000000"/>
                <w:sz w:val="20"/>
                <w:szCs w:val="20"/>
                <w:highlight w:val="white"/>
              </w:rPr>
              <w:t xml:space="preserve"> </w:t>
            </w:r>
            <w:r w:rsidR="00E11DC8" w:rsidRPr="00E11DC8">
              <w:rPr>
                <w:rFonts w:ascii="Consolas" w:eastAsia="Calibri" w:hAnsi="Consolas" w:cs="Consolas"/>
                <w:color w:val="2B91AF"/>
                <w:sz w:val="20"/>
                <w:szCs w:val="20"/>
                <w:highlight w:val="white"/>
              </w:rPr>
              <w:t>WorkflowState</w:t>
            </w:r>
            <w:r w:rsidR="00E11DC8" w:rsidRPr="00E11DC8">
              <w:rPr>
                <w:rFonts w:ascii="Consolas" w:eastAsia="Calibri" w:hAnsi="Consolas" w:cs="Consolas"/>
                <w:color w:val="000000"/>
                <w:sz w:val="20"/>
                <w:szCs w:val="20"/>
                <w:highlight w:val="white"/>
              </w:rPr>
              <w:t>.Continue;</w:t>
            </w:r>
          </w:p>
          <w:p w14:paraId="6A61E29A" w14:textId="765D0785" w:rsidR="000C3937" w:rsidRPr="00A22C49" w:rsidRDefault="00E11DC8" w:rsidP="00E11DC8">
            <w:pPr>
              <w:autoSpaceDE w:val="0"/>
              <w:autoSpaceDN w:val="0"/>
              <w:adjustRightInd w:val="0"/>
              <w:spacing w:after="0" w:line="240" w:lineRule="auto"/>
              <w:rPr>
                <w:rFonts w:ascii="Consolas" w:eastAsia="Calibri" w:hAnsi="Consolas" w:cs="Consolas"/>
                <w:color w:val="000000"/>
                <w:sz w:val="15"/>
                <w:szCs w:val="15"/>
                <w:highlight w:val="white"/>
              </w:rPr>
            </w:pPr>
            <w:r w:rsidRPr="00E11DC8">
              <w:rPr>
                <w:rFonts w:ascii="Consolas" w:eastAsia="Calibri" w:hAnsi="Consolas" w:cs="Consolas"/>
                <w:color w:val="000000"/>
                <w:sz w:val="20"/>
                <w:szCs w:val="20"/>
                <w:highlight w:val="white"/>
              </w:rPr>
              <w:t>}</w:t>
            </w:r>
          </w:p>
        </w:tc>
      </w:tr>
    </w:tbl>
    <w:p w14:paraId="7E5BDB53" w14:textId="77777777" w:rsidR="000C3937" w:rsidRDefault="000C3937" w:rsidP="000C3937">
      <w:pPr>
        <w:pStyle w:val="Body"/>
      </w:pPr>
    </w:p>
    <w:p w14:paraId="347B6189" w14:textId="1CA4AC04" w:rsidR="00BB619B" w:rsidRPr="000C3937" w:rsidRDefault="00BB619B" w:rsidP="000C3937">
      <w:pPr>
        <w:pStyle w:val="Body"/>
      </w:pPr>
      <w:r>
        <w:t>How the extension is routed to the static file loader handler is determined by the following mapping:</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BB619B" w:rsidRPr="009045E5" w14:paraId="24E3393F" w14:textId="77777777" w:rsidTr="00DE2F6F">
        <w:tc>
          <w:tcPr>
            <w:tcW w:w="9576" w:type="dxa"/>
            <w:shd w:val="clear" w:color="auto" w:fill="F0F0F0"/>
          </w:tcPr>
          <w:p w14:paraId="276C13FB" w14:textId="42D4A2CC"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sidRPr="00BB619B">
              <w:rPr>
                <w:rFonts w:ascii="Consolas" w:eastAsia="Calibri" w:hAnsi="Consolas" w:cs="Consolas"/>
                <w:color w:val="0000FF"/>
                <w:sz w:val="20"/>
                <w:szCs w:val="20"/>
                <w:highlight w:val="white"/>
              </w:rPr>
              <w:t>public</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0000FF"/>
                <w:sz w:val="20"/>
                <w:szCs w:val="20"/>
                <w:highlight w:val="white"/>
              </w:rPr>
              <w:t>static</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2B91AF"/>
                <w:sz w:val="20"/>
                <w:szCs w:val="20"/>
                <w:highlight w:val="white"/>
              </w:rPr>
              <w:t>Dictionary</w:t>
            </w:r>
            <w:r w:rsidRPr="00BB619B">
              <w:rPr>
                <w:rFonts w:ascii="Consolas" w:eastAsia="Calibri" w:hAnsi="Consolas" w:cs="Consolas"/>
                <w:color w:val="000000"/>
                <w:sz w:val="20"/>
                <w:szCs w:val="20"/>
                <w:highlight w:val="white"/>
              </w:rPr>
              <w:t>&lt;</w:t>
            </w:r>
            <w:r w:rsidRPr="00BB619B">
              <w:rPr>
                <w:rFonts w:ascii="Consolas" w:eastAsia="Calibri" w:hAnsi="Consolas" w:cs="Consolas"/>
                <w:color w:val="0000FF"/>
                <w:sz w:val="20"/>
                <w:szCs w:val="20"/>
                <w:highlight w:val="white"/>
              </w:rPr>
              <w:t>string</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2B91AF"/>
                <w:sz w:val="20"/>
                <w:szCs w:val="20"/>
                <w:highlight w:val="white"/>
              </w:rPr>
              <w:t>FileExtensionHandler</w:t>
            </w:r>
            <w:r w:rsidRPr="00BB619B">
              <w:rPr>
                <w:rFonts w:ascii="Consolas" w:eastAsia="Calibri" w:hAnsi="Consolas" w:cs="Consolas"/>
                <w:color w:val="000000"/>
                <w:sz w:val="20"/>
                <w:szCs w:val="20"/>
                <w:highlight w:val="white"/>
              </w:rPr>
              <w:t xml:space="preserve">&gt; extensionLoaderMap = </w:t>
            </w:r>
            <w:r w:rsidRPr="00BB619B">
              <w:rPr>
                <w:rFonts w:ascii="Consolas" w:eastAsia="Calibri" w:hAnsi="Consolas" w:cs="Consolas"/>
                <w:color w:val="000000"/>
                <w:sz w:val="20"/>
                <w:szCs w:val="20"/>
                <w:highlight w:val="white"/>
              </w:rPr>
              <w:br/>
              <w:t xml:space="preserve">  </w:t>
            </w:r>
            <w:r w:rsidRPr="00BB619B">
              <w:rPr>
                <w:rFonts w:ascii="Consolas" w:eastAsia="Calibri" w:hAnsi="Consolas" w:cs="Consolas"/>
                <w:color w:val="0000FF"/>
                <w:sz w:val="20"/>
                <w:szCs w:val="20"/>
                <w:highlight w:val="white"/>
              </w:rPr>
              <w:t>new</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2B91AF"/>
                <w:sz w:val="20"/>
                <w:szCs w:val="20"/>
                <w:highlight w:val="white"/>
              </w:rPr>
              <w:t>Dictionary</w:t>
            </w:r>
            <w:r w:rsidRPr="00BB619B">
              <w:rPr>
                <w:rFonts w:ascii="Consolas" w:eastAsia="Calibri" w:hAnsi="Consolas" w:cs="Consolas"/>
                <w:color w:val="000000"/>
                <w:sz w:val="20"/>
                <w:szCs w:val="20"/>
                <w:highlight w:val="white"/>
              </w:rPr>
              <w:t>&lt;</w:t>
            </w:r>
            <w:r w:rsidRPr="00BB619B">
              <w:rPr>
                <w:rFonts w:ascii="Consolas" w:eastAsia="Calibri" w:hAnsi="Consolas" w:cs="Consolas"/>
                <w:color w:val="0000FF"/>
                <w:sz w:val="20"/>
                <w:szCs w:val="20"/>
                <w:highlight w:val="white"/>
              </w:rPr>
              <w:t>string</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2B91AF"/>
                <w:sz w:val="20"/>
                <w:szCs w:val="20"/>
                <w:highlight w:val="white"/>
              </w:rPr>
              <w:t>FileExtensionHandler</w:t>
            </w:r>
            <w:r w:rsidRPr="00BB619B">
              <w:rPr>
                <w:rFonts w:ascii="Consolas" w:eastAsia="Calibri" w:hAnsi="Consolas" w:cs="Consolas"/>
                <w:color w:val="000000"/>
                <w:sz w:val="20"/>
                <w:szCs w:val="20"/>
                <w:highlight w:val="white"/>
              </w:rPr>
              <w:t xml:space="preserve">&gt;() </w:t>
            </w:r>
          </w:p>
          <w:p w14:paraId="7847563B" w14:textId="727654C8"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sidRPr="00BB619B">
              <w:rPr>
                <w:rFonts w:ascii="Consolas" w:eastAsia="Calibri" w:hAnsi="Consolas" w:cs="Consolas"/>
                <w:color w:val="000000"/>
                <w:sz w:val="20"/>
                <w:szCs w:val="20"/>
                <w:highlight w:val="white"/>
              </w:rPr>
              <w:t xml:space="preserve">  {</w:t>
            </w:r>
          </w:p>
          <w:p w14:paraId="63C4024D" w14:textId="6297DB3F"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A31515"/>
                <w:sz w:val="20"/>
                <w:szCs w:val="20"/>
                <w:highlight w:val="white"/>
              </w:rPr>
              <w:t>"ico"</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0000FF"/>
                <w:sz w:val="20"/>
                <w:szCs w:val="20"/>
                <w:highlight w:val="white"/>
              </w:rPr>
              <w:t>new</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2B91AF"/>
                <w:sz w:val="20"/>
                <w:szCs w:val="20"/>
                <w:highlight w:val="white"/>
              </w:rPr>
              <w:t>FileExtensionHandler</w:t>
            </w:r>
            <w:r w:rsidRPr="00BB619B">
              <w:rPr>
                <w:rFonts w:ascii="Consolas" w:eastAsia="Calibri" w:hAnsi="Consolas" w:cs="Consolas"/>
                <w:color w:val="000000"/>
                <w:sz w:val="20"/>
                <w:szCs w:val="20"/>
                <w:highlight w:val="white"/>
              </w:rPr>
              <w:t xml:space="preserve">() </w:t>
            </w:r>
            <w:r>
              <w:rPr>
                <w:rFonts w:ascii="Consolas" w:eastAsia="Calibri" w:hAnsi="Consolas" w:cs="Consolas"/>
                <w:color w:val="000000"/>
                <w:sz w:val="20"/>
                <w:szCs w:val="20"/>
                <w:highlight w:val="white"/>
              </w:rPr>
              <w:br/>
              <w:t xml:space="preserve">            </w:t>
            </w:r>
            <w:r w:rsidRPr="00BB619B">
              <w:rPr>
                <w:rFonts w:ascii="Consolas" w:eastAsia="Calibri" w:hAnsi="Consolas" w:cs="Consolas"/>
                <w:color w:val="000000"/>
                <w:sz w:val="20"/>
                <w:szCs w:val="20"/>
                <w:highlight w:val="white"/>
              </w:rPr>
              <w:t>{Loader=ImageLoader, ContentType=</w:t>
            </w:r>
            <w:r w:rsidRPr="00BB619B">
              <w:rPr>
                <w:rFonts w:ascii="Consolas" w:eastAsia="Calibri" w:hAnsi="Consolas" w:cs="Consolas"/>
                <w:color w:val="A31515"/>
                <w:sz w:val="20"/>
                <w:szCs w:val="20"/>
                <w:highlight w:val="white"/>
              </w:rPr>
              <w:t>"image/ico"</w:t>
            </w:r>
            <w:r w:rsidRPr="00BB619B">
              <w:rPr>
                <w:rFonts w:ascii="Consolas" w:eastAsia="Calibri" w:hAnsi="Consolas" w:cs="Consolas"/>
                <w:color w:val="000000"/>
                <w:sz w:val="20"/>
                <w:szCs w:val="20"/>
                <w:highlight w:val="white"/>
              </w:rPr>
              <w:t>}},</w:t>
            </w:r>
          </w:p>
          <w:p w14:paraId="71994153" w14:textId="71FBC3EA"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A31515"/>
                <w:sz w:val="20"/>
                <w:szCs w:val="20"/>
                <w:highlight w:val="white"/>
              </w:rPr>
              <w:t>"png"</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0000FF"/>
                <w:sz w:val="20"/>
                <w:szCs w:val="20"/>
                <w:highlight w:val="white"/>
              </w:rPr>
              <w:t>new</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2B91AF"/>
                <w:sz w:val="20"/>
                <w:szCs w:val="20"/>
                <w:highlight w:val="white"/>
              </w:rPr>
              <w:t>FileExtensionHandler</w:t>
            </w:r>
            <w:r w:rsidRPr="00BB619B">
              <w:rPr>
                <w:rFonts w:ascii="Consolas" w:eastAsia="Calibri" w:hAnsi="Consolas" w:cs="Consolas"/>
                <w:color w:val="000000"/>
                <w:sz w:val="20"/>
                <w:szCs w:val="20"/>
                <w:highlight w:val="white"/>
              </w:rPr>
              <w:t xml:space="preserve">() </w:t>
            </w:r>
            <w:r>
              <w:rPr>
                <w:rFonts w:ascii="Consolas" w:eastAsia="Calibri" w:hAnsi="Consolas" w:cs="Consolas"/>
                <w:color w:val="000000"/>
                <w:sz w:val="20"/>
                <w:szCs w:val="20"/>
                <w:highlight w:val="white"/>
              </w:rPr>
              <w:br/>
              <w:t xml:space="preserve">            </w:t>
            </w:r>
            <w:r w:rsidRPr="00BB619B">
              <w:rPr>
                <w:rFonts w:ascii="Consolas" w:eastAsia="Calibri" w:hAnsi="Consolas" w:cs="Consolas"/>
                <w:color w:val="000000"/>
                <w:sz w:val="20"/>
                <w:szCs w:val="20"/>
                <w:highlight w:val="white"/>
              </w:rPr>
              <w:t>{Loader=ImageLoader, ContentType=</w:t>
            </w:r>
            <w:r w:rsidRPr="00BB619B">
              <w:rPr>
                <w:rFonts w:ascii="Consolas" w:eastAsia="Calibri" w:hAnsi="Consolas" w:cs="Consolas"/>
                <w:color w:val="A31515"/>
                <w:sz w:val="20"/>
                <w:szCs w:val="20"/>
                <w:highlight w:val="white"/>
              </w:rPr>
              <w:t>"image/png"</w:t>
            </w:r>
            <w:r w:rsidRPr="00BB619B">
              <w:rPr>
                <w:rFonts w:ascii="Consolas" w:eastAsia="Calibri" w:hAnsi="Consolas" w:cs="Consolas"/>
                <w:color w:val="000000"/>
                <w:sz w:val="20"/>
                <w:szCs w:val="20"/>
                <w:highlight w:val="white"/>
              </w:rPr>
              <w:t>}},</w:t>
            </w:r>
          </w:p>
          <w:p w14:paraId="1F6C08F0" w14:textId="5FD10D65"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A31515"/>
                <w:sz w:val="20"/>
                <w:szCs w:val="20"/>
                <w:highlight w:val="white"/>
              </w:rPr>
              <w:t>"jpg"</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0000FF"/>
                <w:sz w:val="20"/>
                <w:szCs w:val="20"/>
                <w:highlight w:val="white"/>
              </w:rPr>
              <w:t>new</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2B91AF"/>
                <w:sz w:val="20"/>
                <w:szCs w:val="20"/>
                <w:highlight w:val="white"/>
              </w:rPr>
              <w:t>FileExtensionHandler</w:t>
            </w:r>
            <w:r w:rsidRPr="00BB619B">
              <w:rPr>
                <w:rFonts w:ascii="Consolas" w:eastAsia="Calibri" w:hAnsi="Consolas" w:cs="Consolas"/>
                <w:color w:val="000000"/>
                <w:sz w:val="20"/>
                <w:szCs w:val="20"/>
                <w:highlight w:val="white"/>
              </w:rPr>
              <w:t xml:space="preserve">() </w:t>
            </w:r>
            <w:r>
              <w:rPr>
                <w:rFonts w:ascii="Consolas" w:eastAsia="Calibri" w:hAnsi="Consolas" w:cs="Consolas"/>
                <w:color w:val="000000"/>
                <w:sz w:val="20"/>
                <w:szCs w:val="20"/>
                <w:highlight w:val="white"/>
              </w:rPr>
              <w:br/>
              <w:t xml:space="preserve">            </w:t>
            </w:r>
            <w:r w:rsidRPr="00BB619B">
              <w:rPr>
                <w:rFonts w:ascii="Consolas" w:eastAsia="Calibri" w:hAnsi="Consolas" w:cs="Consolas"/>
                <w:color w:val="000000"/>
                <w:sz w:val="20"/>
                <w:szCs w:val="20"/>
                <w:highlight w:val="white"/>
              </w:rPr>
              <w:t>{Loader=ImageLoader, ContentType=</w:t>
            </w:r>
            <w:r w:rsidRPr="00BB619B">
              <w:rPr>
                <w:rFonts w:ascii="Consolas" w:eastAsia="Calibri" w:hAnsi="Consolas" w:cs="Consolas"/>
                <w:color w:val="A31515"/>
                <w:sz w:val="20"/>
                <w:szCs w:val="20"/>
                <w:highlight w:val="white"/>
              </w:rPr>
              <w:t>"image/jpg"</w:t>
            </w:r>
            <w:r w:rsidRPr="00BB619B">
              <w:rPr>
                <w:rFonts w:ascii="Consolas" w:eastAsia="Calibri" w:hAnsi="Consolas" w:cs="Consolas"/>
                <w:color w:val="000000"/>
                <w:sz w:val="20"/>
                <w:szCs w:val="20"/>
                <w:highlight w:val="white"/>
              </w:rPr>
              <w:t>}},</w:t>
            </w:r>
          </w:p>
          <w:p w14:paraId="0E9F955D" w14:textId="626535E2"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A31515"/>
                <w:sz w:val="20"/>
                <w:szCs w:val="20"/>
                <w:highlight w:val="white"/>
              </w:rPr>
              <w:t>"gif"</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0000FF"/>
                <w:sz w:val="20"/>
                <w:szCs w:val="20"/>
                <w:highlight w:val="white"/>
              </w:rPr>
              <w:t>new</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2B91AF"/>
                <w:sz w:val="20"/>
                <w:szCs w:val="20"/>
                <w:highlight w:val="white"/>
              </w:rPr>
              <w:t>FileExtensionHandler</w:t>
            </w:r>
            <w:r w:rsidRPr="00BB619B">
              <w:rPr>
                <w:rFonts w:ascii="Consolas" w:eastAsia="Calibri" w:hAnsi="Consolas" w:cs="Consolas"/>
                <w:color w:val="000000"/>
                <w:sz w:val="20"/>
                <w:szCs w:val="20"/>
                <w:highlight w:val="white"/>
              </w:rPr>
              <w:t xml:space="preserve">() </w:t>
            </w:r>
            <w:r>
              <w:rPr>
                <w:rFonts w:ascii="Consolas" w:eastAsia="Calibri" w:hAnsi="Consolas" w:cs="Consolas"/>
                <w:color w:val="000000"/>
                <w:sz w:val="20"/>
                <w:szCs w:val="20"/>
                <w:highlight w:val="white"/>
              </w:rPr>
              <w:br/>
              <w:t xml:space="preserve">            </w:t>
            </w:r>
            <w:r w:rsidRPr="00BB619B">
              <w:rPr>
                <w:rFonts w:ascii="Consolas" w:eastAsia="Calibri" w:hAnsi="Consolas" w:cs="Consolas"/>
                <w:color w:val="000000"/>
                <w:sz w:val="20"/>
                <w:szCs w:val="20"/>
                <w:highlight w:val="white"/>
              </w:rPr>
              <w:t>{Loader=ImageLoader, ContentType=</w:t>
            </w:r>
            <w:r w:rsidRPr="00BB619B">
              <w:rPr>
                <w:rFonts w:ascii="Consolas" w:eastAsia="Calibri" w:hAnsi="Consolas" w:cs="Consolas"/>
                <w:color w:val="A31515"/>
                <w:sz w:val="20"/>
                <w:szCs w:val="20"/>
                <w:highlight w:val="white"/>
              </w:rPr>
              <w:t>"image/gif"</w:t>
            </w:r>
            <w:r w:rsidRPr="00BB619B">
              <w:rPr>
                <w:rFonts w:ascii="Consolas" w:eastAsia="Calibri" w:hAnsi="Consolas" w:cs="Consolas"/>
                <w:color w:val="000000"/>
                <w:sz w:val="20"/>
                <w:szCs w:val="20"/>
                <w:highlight w:val="white"/>
              </w:rPr>
              <w:t>}},</w:t>
            </w:r>
          </w:p>
          <w:p w14:paraId="1B31D0C7" w14:textId="2E43EDEE"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A31515"/>
                <w:sz w:val="20"/>
                <w:szCs w:val="20"/>
                <w:highlight w:val="white"/>
              </w:rPr>
              <w:t>"bmp"</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0000FF"/>
                <w:sz w:val="20"/>
                <w:szCs w:val="20"/>
                <w:highlight w:val="white"/>
              </w:rPr>
              <w:t>new</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2B91AF"/>
                <w:sz w:val="20"/>
                <w:szCs w:val="20"/>
                <w:highlight w:val="white"/>
              </w:rPr>
              <w:t>FileExtensionHandler</w:t>
            </w:r>
            <w:r w:rsidRPr="00BB619B">
              <w:rPr>
                <w:rFonts w:ascii="Consolas" w:eastAsia="Calibri" w:hAnsi="Consolas" w:cs="Consolas"/>
                <w:color w:val="000000"/>
                <w:sz w:val="20"/>
                <w:szCs w:val="20"/>
                <w:highlight w:val="white"/>
              </w:rPr>
              <w:t xml:space="preserve">() </w:t>
            </w:r>
            <w:r>
              <w:rPr>
                <w:rFonts w:ascii="Consolas" w:eastAsia="Calibri" w:hAnsi="Consolas" w:cs="Consolas"/>
                <w:color w:val="000000"/>
                <w:sz w:val="20"/>
                <w:szCs w:val="20"/>
                <w:highlight w:val="white"/>
              </w:rPr>
              <w:br/>
              <w:t xml:space="preserve">            </w:t>
            </w:r>
            <w:r w:rsidRPr="00BB619B">
              <w:rPr>
                <w:rFonts w:ascii="Consolas" w:eastAsia="Calibri" w:hAnsi="Consolas" w:cs="Consolas"/>
                <w:color w:val="000000"/>
                <w:sz w:val="20"/>
                <w:szCs w:val="20"/>
                <w:highlight w:val="white"/>
              </w:rPr>
              <w:t>{Loader=ImageLoader, ContentType=</w:t>
            </w:r>
            <w:r w:rsidRPr="00BB619B">
              <w:rPr>
                <w:rFonts w:ascii="Consolas" w:eastAsia="Calibri" w:hAnsi="Consolas" w:cs="Consolas"/>
                <w:color w:val="A31515"/>
                <w:sz w:val="20"/>
                <w:szCs w:val="20"/>
                <w:highlight w:val="white"/>
              </w:rPr>
              <w:t>"image/bmp"</w:t>
            </w:r>
            <w:r w:rsidRPr="00BB619B">
              <w:rPr>
                <w:rFonts w:ascii="Consolas" w:eastAsia="Calibri" w:hAnsi="Consolas" w:cs="Consolas"/>
                <w:color w:val="000000"/>
                <w:sz w:val="20"/>
                <w:szCs w:val="20"/>
                <w:highlight w:val="white"/>
              </w:rPr>
              <w:t>}},</w:t>
            </w:r>
          </w:p>
          <w:p w14:paraId="61231A6A" w14:textId="7A737217"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A31515"/>
                <w:sz w:val="20"/>
                <w:szCs w:val="20"/>
                <w:highlight w:val="white"/>
              </w:rPr>
              <w:t>"html"</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0000FF"/>
                <w:sz w:val="20"/>
                <w:szCs w:val="20"/>
                <w:highlight w:val="white"/>
              </w:rPr>
              <w:t>new</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2B91AF"/>
                <w:sz w:val="20"/>
                <w:szCs w:val="20"/>
                <w:highlight w:val="white"/>
              </w:rPr>
              <w:t>FileExtensionHandler</w:t>
            </w:r>
            <w:r w:rsidRPr="00BB619B">
              <w:rPr>
                <w:rFonts w:ascii="Consolas" w:eastAsia="Calibri" w:hAnsi="Consolas" w:cs="Consolas"/>
                <w:color w:val="000000"/>
                <w:sz w:val="20"/>
                <w:szCs w:val="20"/>
                <w:highlight w:val="white"/>
              </w:rPr>
              <w:t xml:space="preserve">() </w:t>
            </w:r>
            <w:r>
              <w:rPr>
                <w:rFonts w:ascii="Consolas" w:eastAsia="Calibri" w:hAnsi="Consolas" w:cs="Consolas"/>
                <w:color w:val="000000"/>
                <w:sz w:val="20"/>
                <w:szCs w:val="20"/>
                <w:highlight w:val="white"/>
              </w:rPr>
              <w:br/>
              <w:t xml:space="preserve">            </w:t>
            </w:r>
            <w:r w:rsidRPr="00BB619B">
              <w:rPr>
                <w:rFonts w:ascii="Consolas" w:eastAsia="Calibri" w:hAnsi="Consolas" w:cs="Consolas"/>
                <w:color w:val="000000"/>
                <w:sz w:val="20"/>
                <w:szCs w:val="20"/>
                <w:highlight w:val="white"/>
              </w:rPr>
              <w:t>{Loader=PageLoader, ContentType=</w:t>
            </w:r>
            <w:r w:rsidRPr="00BB619B">
              <w:rPr>
                <w:rFonts w:ascii="Consolas" w:eastAsia="Calibri" w:hAnsi="Consolas" w:cs="Consolas"/>
                <w:color w:val="A31515"/>
                <w:sz w:val="20"/>
                <w:szCs w:val="20"/>
                <w:highlight w:val="white"/>
              </w:rPr>
              <w:t>"text/html"</w:t>
            </w:r>
            <w:r w:rsidRPr="00BB619B">
              <w:rPr>
                <w:rFonts w:ascii="Consolas" w:eastAsia="Calibri" w:hAnsi="Consolas" w:cs="Consolas"/>
                <w:color w:val="000000"/>
                <w:sz w:val="20"/>
                <w:szCs w:val="20"/>
                <w:highlight w:val="white"/>
              </w:rPr>
              <w:t>}},</w:t>
            </w:r>
          </w:p>
          <w:p w14:paraId="1AB93039" w14:textId="4FC7A0D5"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A31515"/>
                <w:sz w:val="20"/>
                <w:szCs w:val="20"/>
                <w:highlight w:val="white"/>
              </w:rPr>
              <w:t>"css"</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0000FF"/>
                <w:sz w:val="20"/>
                <w:szCs w:val="20"/>
                <w:highlight w:val="white"/>
              </w:rPr>
              <w:t>new</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2B91AF"/>
                <w:sz w:val="20"/>
                <w:szCs w:val="20"/>
                <w:highlight w:val="white"/>
              </w:rPr>
              <w:t>FileExtensionHandler</w:t>
            </w:r>
            <w:r w:rsidRPr="00BB619B">
              <w:rPr>
                <w:rFonts w:ascii="Consolas" w:eastAsia="Calibri" w:hAnsi="Consolas" w:cs="Consolas"/>
                <w:color w:val="000000"/>
                <w:sz w:val="20"/>
                <w:szCs w:val="20"/>
                <w:highlight w:val="white"/>
              </w:rPr>
              <w:t xml:space="preserve">() </w:t>
            </w:r>
            <w:r>
              <w:rPr>
                <w:rFonts w:ascii="Consolas" w:eastAsia="Calibri" w:hAnsi="Consolas" w:cs="Consolas"/>
                <w:color w:val="000000"/>
                <w:sz w:val="20"/>
                <w:szCs w:val="20"/>
                <w:highlight w:val="white"/>
              </w:rPr>
              <w:br/>
              <w:t xml:space="preserve">            </w:t>
            </w:r>
            <w:r w:rsidRPr="00BB619B">
              <w:rPr>
                <w:rFonts w:ascii="Consolas" w:eastAsia="Calibri" w:hAnsi="Consolas" w:cs="Consolas"/>
                <w:color w:val="000000"/>
                <w:sz w:val="20"/>
                <w:szCs w:val="20"/>
                <w:highlight w:val="white"/>
              </w:rPr>
              <w:t>{Loader=FileLoader, ContentType=</w:t>
            </w:r>
            <w:r w:rsidRPr="00BB619B">
              <w:rPr>
                <w:rFonts w:ascii="Consolas" w:eastAsia="Calibri" w:hAnsi="Consolas" w:cs="Consolas"/>
                <w:color w:val="A31515"/>
                <w:sz w:val="20"/>
                <w:szCs w:val="20"/>
                <w:highlight w:val="white"/>
              </w:rPr>
              <w:t>"text/css"</w:t>
            </w:r>
            <w:r w:rsidRPr="00BB619B">
              <w:rPr>
                <w:rFonts w:ascii="Consolas" w:eastAsia="Calibri" w:hAnsi="Consolas" w:cs="Consolas"/>
                <w:color w:val="000000"/>
                <w:sz w:val="20"/>
                <w:szCs w:val="20"/>
                <w:highlight w:val="white"/>
              </w:rPr>
              <w:t>}},</w:t>
            </w:r>
          </w:p>
          <w:p w14:paraId="4D7BBAC5" w14:textId="054AFD52"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A31515"/>
                <w:sz w:val="20"/>
                <w:szCs w:val="20"/>
                <w:highlight w:val="white"/>
              </w:rPr>
              <w:t>"js"</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0000FF"/>
                <w:sz w:val="20"/>
                <w:szCs w:val="20"/>
                <w:highlight w:val="white"/>
              </w:rPr>
              <w:t>new</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2B91AF"/>
                <w:sz w:val="20"/>
                <w:szCs w:val="20"/>
                <w:highlight w:val="white"/>
              </w:rPr>
              <w:t>FileExtensionHandler</w:t>
            </w:r>
            <w:r w:rsidRPr="00BB619B">
              <w:rPr>
                <w:rFonts w:ascii="Consolas" w:eastAsia="Calibri" w:hAnsi="Consolas" w:cs="Consolas"/>
                <w:color w:val="000000"/>
                <w:sz w:val="20"/>
                <w:szCs w:val="20"/>
                <w:highlight w:val="white"/>
              </w:rPr>
              <w:t xml:space="preserve">() </w:t>
            </w:r>
            <w:r>
              <w:rPr>
                <w:rFonts w:ascii="Consolas" w:eastAsia="Calibri" w:hAnsi="Consolas" w:cs="Consolas"/>
                <w:color w:val="000000"/>
                <w:sz w:val="20"/>
                <w:szCs w:val="20"/>
                <w:highlight w:val="white"/>
              </w:rPr>
              <w:br/>
              <w:t xml:space="preserve">            </w:t>
            </w:r>
            <w:r w:rsidRPr="00BB619B">
              <w:rPr>
                <w:rFonts w:ascii="Consolas" w:eastAsia="Calibri" w:hAnsi="Consolas" w:cs="Consolas"/>
                <w:color w:val="000000"/>
                <w:sz w:val="20"/>
                <w:szCs w:val="20"/>
                <w:highlight w:val="white"/>
              </w:rPr>
              <w:t>{Loader=FileLoader, ContentType=</w:t>
            </w:r>
            <w:r w:rsidRPr="00BB619B">
              <w:rPr>
                <w:rFonts w:ascii="Consolas" w:eastAsia="Calibri" w:hAnsi="Consolas" w:cs="Consolas"/>
                <w:color w:val="A31515"/>
                <w:sz w:val="20"/>
                <w:szCs w:val="20"/>
                <w:highlight w:val="white"/>
              </w:rPr>
              <w:t>"text/javascript"</w:t>
            </w:r>
            <w:r w:rsidRPr="00BB619B">
              <w:rPr>
                <w:rFonts w:ascii="Consolas" w:eastAsia="Calibri" w:hAnsi="Consolas" w:cs="Consolas"/>
                <w:color w:val="000000"/>
                <w:sz w:val="20"/>
                <w:szCs w:val="20"/>
                <w:highlight w:val="white"/>
              </w:rPr>
              <w:t>}},</w:t>
            </w:r>
          </w:p>
          <w:p w14:paraId="1EB8FD06" w14:textId="6FFDF4E6"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A31515"/>
                <w:sz w:val="20"/>
                <w:szCs w:val="20"/>
                <w:highlight w:val="white"/>
              </w:rPr>
              <w:t>"json"</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0000FF"/>
                <w:sz w:val="20"/>
                <w:szCs w:val="20"/>
                <w:highlight w:val="white"/>
              </w:rPr>
              <w:t>new</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2B91AF"/>
                <w:sz w:val="20"/>
                <w:szCs w:val="20"/>
                <w:highlight w:val="white"/>
              </w:rPr>
              <w:t>FileExtensionHandler</w:t>
            </w:r>
            <w:r w:rsidRPr="00BB619B">
              <w:rPr>
                <w:rFonts w:ascii="Consolas" w:eastAsia="Calibri" w:hAnsi="Consolas" w:cs="Consolas"/>
                <w:color w:val="000000"/>
                <w:sz w:val="20"/>
                <w:szCs w:val="20"/>
                <w:highlight w:val="white"/>
              </w:rPr>
              <w:t xml:space="preserve">() </w:t>
            </w:r>
            <w:r>
              <w:rPr>
                <w:rFonts w:ascii="Consolas" w:eastAsia="Calibri" w:hAnsi="Consolas" w:cs="Consolas"/>
                <w:color w:val="000000"/>
                <w:sz w:val="20"/>
                <w:szCs w:val="20"/>
                <w:highlight w:val="white"/>
              </w:rPr>
              <w:br/>
              <w:t xml:space="preserve">            </w:t>
            </w:r>
            <w:r w:rsidRPr="00BB619B">
              <w:rPr>
                <w:rFonts w:ascii="Consolas" w:eastAsia="Calibri" w:hAnsi="Consolas" w:cs="Consolas"/>
                <w:color w:val="000000"/>
                <w:sz w:val="20"/>
                <w:szCs w:val="20"/>
                <w:highlight w:val="white"/>
              </w:rPr>
              <w:t>{Loader=FileLoader, ContentType=</w:t>
            </w:r>
            <w:r w:rsidRPr="00BB619B">
              <w:rPr>
                <w:rFonts w:ascii="Consolas" w:eastAsia="Calibri" w:hAnsi="Consolas" w:cs="Consolas"/>
                <w:color w:val="A31515"/>
                <w:sz w:val="20"/>
                <w:szCs w:val="20"/>
                <w:highlight w:val="white"/>
              </w:rPr>
              <w:t>"text/json"</w:t>
            </w:r>
            <w:r w:rsidRPr="00BB619B">
              <w:rPr>
                <w:rFonts w:ascii="Consolas" w:eastAsia="Calibri" w:hAnsi="Consolas" w:cs="Consolas"/>
                <w:color w:val="000000"/>
                <w:sz w:val="20"/>
                <w:szCs w:val="20"/>
                <w:highlight w:val="white"/>
              </w:rPr>
              <w:t>}},</w:t>
            </w:r>
          </w:p>
          <w:p w14:paraId="4D8FE8CF" w14:textId="7D27E3FA" w:rsidR="00BB619B" w:rsidRPr="00A22C49" w:rsidRDefault="00BB619B" w:rsidP="00BB619B">
            <w:pPr>
              <w:autoSpaceDE w:val="0"/>
              <w:autoSpaceDN w:val="0"/>
              <w:adjustRightInd w:val="0"/>
              <w:spacing w:after="0" w:line="240" w:lineRule="auto"/>
              <w:rPr>
                <w:rFonts w:ascii="Consolas" w:eastAsia="Calibri" w:hAnsi="Consolas" w:cs="Consolas"/>
                <w:color w:val="000000"/>
                <w:sz w:val="15"/>
                <w:szCs w:val="15"/>
                <w:highlight w:val="white"/>
              </w:rPr>
            </w:pP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A31515"/>
                <w:sz w:val="20"/>
                <w:szCs w:val="20"/>
                <w:highlight w:val="white"/>
              </w:rPr>
              <w:t>""</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0000FF"/>
                <w:sz w:val="20"/>
                <w:szCs w:val="20"/>
                <w:highlight w:val="white"/>
              </w:rPr>
              <w:t>new</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2B91AF"/>
                <w:sz w:val="20"/>
                <w:szCs w:val="20"/>
                <w:highlight w:val="white"/>
              </w:rPr>
              <w:t>FileExtensionHandler</w:t>
            </w:r>
            <w:r w:rsidRPr="00BB619B">
              <w:rPr>
                <w:rFonts w:ascii="Consolas" w:eastAsia="Calibri" w:hAnsi="Consolas" w:cs="Consolas"/>
                <w:color w:val="000000"/>
                <w:sz w:val="20"/>
                <w:szCs w:val="20"/>
                <w:highlight w:val="white"/>
              </w:rPr>
              <w:t xml:space="preserve">() </w:t>
            </w:r>
            <w:r>
              <w:rPr>
                <w:rFonts w:ascii="Consolas" w:eastAsia="Calibri" w:hAnsi="Consolas" w:cs="Consolas"/>
                <w:color w:val="000000"/>
                <w:sz w:val="20"/>
                <w:szCs w:val="20"/>
                <w:highlight w:val="white"/>
              </w:rPr>
              <w:br/>
              <w:t xml:space="preserve">            </w:t>
            </w:r>
            <w:r w:rsidRPr="00BB619B">
              <w:rPr>
                <w:rFonts w:ascii="Consolas" w:eastAsia="Calibri" w:hAnsi="Consolas" w:cs="Consolas"/>
                <w:color w:val="000000"/>
                <w:sz w:val="20"/>
                <w:szCs w:val="20"/>
                <w:highlight w:val="white"/>
              </w:rPr>
              <w:t>{Loader=PageLoader, ContentType=</w:t>
            </w:r>
            <w:r w:rsidRPr="00BB619B">
              <w:rPr>
                <w:rFonts w:ascii="Consolas" w:eastAsia="Calibri" w:hAnsi="Consolas" w:cs="Consolas"/>
                <w:color w:val="A31515"/>
                <w:sz w:val="20"/>
                <w:szCs w:val="20"/>
                <w:highlight w:val="white"/>
              </w:rPr>
              <w:t>"text/html"</w:t>
            </w:r>
            <w:r w:rsidRPr="00BB619B">
              <w:rPr>
                <w:rFonts w:ascii="Consolas" w:eastAsia="Calibri" w:hAnsi="Consolas" w:cs="Consolas"/>
                <w:color w:val="000000"/>
                <w:sz w:val="20"/>
                <w:szCs w:val="20"/>
                <w:highlight w:val="white"/>
              </w:rPr>
              <w:t>}}</w:t>
            </w:r>
            <w:r w:rsidRPr="00BB619B">
              <w:rPr>
                <w:rFonts w:ascii="Consolas" w:eastAsia="Calibri" w:hAnsi="Consolas" w:cs="Consolas"/>
                <w:color w:val="000000"/>
                <w:sz w:val="20"/>
                <w:szCs w:val="20"/>
                <w:highlight w:val="white"/>
              </w:rPr>
              <w:br/>
              <w:t>};</w:t>
            </w:r>
          </w:p>
        </w:tc>
      </w:tr>
    </w:tbl>
    <w:p w14:paraId="3288BDCF" w14:textId="77777777" w:rsidR="000C3937" w:rsidRDefault="000C3937" w:rsidP="000C3937">
      <w:pPr>
        <w:spacing w:after="0" w:line="240" w:lineRule="auto"/>
        <w:rPr>
          <w:rFonts w:ascii="Arial" w:hAnsi="Arial"/>
          <w:sz w:val="24"/>
        </w:rPr>
      </w:pPr>
    </w:p>
    <w:p w14:paraId="7E61F61D" w14:textId="1CB0CB99" w:rsidR="00BB619B" w:rsidRDefault="00BB619B" w:rsidP="000C3937">
      <w:pPr>
        <w:spacing w:after="0" w:line="240" w:lineRule="auto"/>
        <w:rPr>
          <w:rFonts w:ascii="Arial" w:hAnsi="Arial"/>
          <w:sz w:val="24"/>
        </w:rPr>
      </w:pPr>
      <w:r>
        <w:rPr>
          <w:rFonts w:ascii="Arial" w:hAnsi="Arial"/>
          <w:sz w:val="24"/>
        </w:rPr>
        <w:t>And the three handlers are straightforward implementations – note how the page loader will append the extension “.html” if it is missing:</w:t>
      </w:r>
    </w:p>
    <w:p w14:paraId="3C17FCE1" w14:textId="77777777" w:rsidR="00BB619B" w:rsidRDefault="00BB619B" w:rsidP="000C3937">
      <w:pPr>
        <w:spacing w:after="0" w:line="240" w:lineRule="auto"/>
        <w:rPr>
          <w:rFonts w:ascii="Arial" w:hAnsi="Arial"/>
          <w:sz w:val="24"/>
        </w:rPr>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BB619B" w:rsidRPr="009045E5" w14:paraId="391FB9F5" w14:textId="77777777" w:rsidTr="00DE2F6F">
        <w:tc>
          <w:tcPr>
            <w:tcW w:w="9576" w:type="dxa"/>
            <w:shd w:val="clear" w:color="auto" w:fill="F0F0F0"/>
          </w:tcPr>
          <w:p w14:paraId="43A48080" w14:textId="5FD02327"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sidRPr="00BB619B">
              <w:rPr>
                <w:rFonts w:ascii="Consolas" w:eastAsia="Calibri" w:hAnsi="Consolas" w:cs="Consolas"/>
                <w:color w:val="0000FF"/>
                <w:sz w:val="20"/>
                <w:szCs w:val="20"/>
                <w:highlight w:val="white"/>
              </w:rPr>
              <w:t>public</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0000FF"/>
                <w:sz w:val="20"/>
                <w:szCs w:val="20"/>
                <w:highlight w:val="white"/>
              </w:rPr>
              <w:t>static</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0000FF"/>
                <w:sz w:val="20"/>
                <w:szCs w:val="20"/>
                <w:highlight w:val="white"/>
              </w:rPr>
              <w:t>byte</w:t>
            </w:r>
            <w:r w:rsidRPr="00BB619B">
              <w:rPr>
                <w:rFonts w:ascii="Consolas" w:eastAsia="Calibri" w:hAnsi="Consolas" w:cs="Consolas"/>
                <w:color w:val="000000"/>
                <w:sz w:val="20"/>
                <w:szCs w:val="20"/>
                <w:highlight w:val="white"/>
              </w:rPr>
              <w:t>[] ImageLoader(</w:t>
            </w:r>
            <w:r>
              <w:rPr>
                <w:rFonts w:ascii="Consolas" w:eastAsia="Calibri" w:hAnsi="Consolas" w:cs="Consolas"/>
                <w:color w:val="000000"/>
                <w:sz w:val="20"/>
                <w:szCs w:val="20"/>
                <w:highlight w:val="white"/>
              </w:rPr>
              <w:br/>
              <w:t xml:space="preserve">    </w:t>
            </w:r>
            <w:r w:rsidRPr="00BB619B">
              <w:rPr>
                <w:rFonts w:ascii="Consolas" w:eastAsia="Calibri" w:hAnsi="Consolas" w:cs="Consolas"/>
                <w:color w:val="2B91AF"/>
                <w:sz w:val="20"/>
                <w:szCs w:val="20"/>
                <w:highlight w:val="white"/>
              </w:rPr>
              <w:t>HttpListenerContext</w:t>
            </w:r>
            <w:r w:rsidRPr="00BB619B">
              <w:rPr>
                <w:rFonts w:ascii="Consolas" w:eastAsia="Calibri" w:hAnsi="Consolas" w:cs="Consolas"/>
                <w:color w:val="000000"/>
                <w:sz w:val="20"/>
                <w:szCs w:val="20"/>
                <w:highlight w:val="white"/>
              </w:rPr>
              <w:t xml:space="preserve"> context, </w:t>
            </w:r>
            <w:r>
              <w:rPr>
                <w:rFonts w:ascii="Consolas" w:eastAsia="Calibri" w:hAnsi="Consolas" w:cs="Consolas"/>
                <w:color w:val="000000"/>
                <w:sz w:val="20"/>
                <w:szCs w:val="20"/>
                <w:highlight w:val="white"/>
              </w:rPr>
              <w:br/>
              <w:t xml:space="preserve">    </w:t>
            </w:r>
            <w:r w:rsidRPr="00BB619B">
              <w:rPr>
                <w:rFonts w:ascii="Consolas" w:eastAsia="Calibri" w:hAnsi="Consolas" w:cs="Consolas"/>
                <w:color w:val="0000FF"/>
                <w:sz w:val="20"/>
                <w:szCs w:val="20"/>
                <w:highlight w:val="white"/>
              </w:rPr>
              <w:t>string</w:t>
            </w:r>
            <w:r w:rsidRPr="00BB619B">
              <w:rPr>
                <w:rFonts w:ascii="Consolas" w:eastAsia="Calibri" w:hAnsi="Consolas" w:cs="Consolas"/>
                <w:color w:val="000000"/>
                <w:sz w:val="20"/>
                <w:szCs w:val="20"/>
                <w:highlight w:val="white"/>
              </w:rPr>
              <w:t xml:space="preserve"> path, </w:t>
            </w:r>
            <w:r>
              <w:rPr>
                <w:rFonts w:ascii="Consolas" w:eastAsia="Calibri" w:hAnsi="Consolas" w:cs="Consolas"/>
                <w:color w:val="000000"/>
                <w:sz w:val="20"/>
                <w:szCs w:val="20"/>
                <w:highlight w:val="white"/>
              </w:rPr>
              <w:br/>
              <w:t xml:space="preserve">    </w:t>
            </w:r>
            <w:r w:rsidRPr="00BB619B">
              <w:rPr>
                <w:rFonts w:ascii="Consolas" w:eastAsia="Calibri" w:hAnsi="Consolas" w:cs="Consolas"/>
                <w:color w:val="0000FF"/>
                <w:sz w:val="20"/>
                <w:szCs w:val="20"/>
                <w:highlight w:val="white"/>
              </w:rPr>
              <w:t>string</w:t>
            </w:r>
            <w:r w:rsidRPr="00BB619B">
              <w:rPr>
                <w:rFonts w:ascii="Consolas" w:eastAsia="Calibri" w:hAnsi="Consolas" w:cs="Consolas"/>
                <w:color w:val="000000"/>
                <w:sz w:val="20"/>
                <w:szCs w:val="20"/>
                <w:highlight w:val="white"/>
              </w:rPr>
              <w:t xml:space="preserve"> ext)</w:t>
            </w:r>
          </w:p>
          <w:p w14:paraId="18E27E27" w14:textId="77777777"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sidRPr="00BB619B">
              <w:rPr>
                <w:rFonts w:ascii="Consolas" w:eastAsia="Calibri" w:hAnsi="Consolas" w:cs="Consolas"/>
                <w:color w:val="000000"/>
                <w:sz w:val="20"/>
                <w:szCs w:val="20"/>
                <w:highlight w:val="white"/>
              </w:rPr>
              <w:t>{</w:t>
            </w:r>
          </w:p>
          <w:p w14:paraId="440E54DE" w14:textId="4EE16722"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BB619B">
              <w:rPr>
                <w:rFonts w:ascii="Consolas" w:eastAsia="Calibri" w:hAnsi="Consolas" w:cs="Consolas"/>
                <w:color w:val="2B91AF"/>
                <w:sz w:val="20"/>
                <w:szCs w:val="20"/>
                <w:highlight w:val="white"/>
              </w:rPr>
              <w:t>FileStream</w:t>
            </w:r>
            <w:r w:rsidRPr="00BB619B">
              <w:rPr>
                <w:rFonts w:ascii="Consolas" w:eastAsia="Calibri" w:hAnsi="Consolas" w:cs="Consolas"/>
                <w:color w:val="000000"/>
                <w:sz w:val="20"/>
                <w:szCs w:val="20"/>
                <w:highlight w:val="white"/>
              </w:rPr>
              <w:t xml:space="preserve"> fStream = </w:t>
            </w:r>
            <w:r w:rsidRPr="00BB619B">
              <w:rPr>
                <w:rFonts w:ascii="Consolas" w:eastAsia="Calibri" w:hAnsi="Consolas" w:cs="Consolas"/>
                <w:color w:val="0000FF"/>
                <w:sz w:val="20"/>
                <w:szCs w:val="20"/>
                <w:highlight w:val="white"/>
              </w:rPr>
              <w:t>new</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2B91AF"/>
                <w:sz w:val="20"/>
                <w:szCs w:val="20"/>
                <w:highlight w:val="white"/>
              </w:rPr>
              <w:t>FileStream</w:t>
            </w:r>
            <w:r w:rsidRPr="00BB619B">
              <w:rPr>
                <w:rFonts w:ascii="Consolas" w:eastAsia="Calibri" w:hAnsi="Consolas" w:cs="Consolas"/>
                <w:color w:val="000000"/>
                <w:sz w:val="20"/>
                <w:szCs w:val="20"/>
                <w:highlight w:val="white"/>
              </w:rPr>
              <w:t xml:space="preserve">(path, </w:t>
            </w:r>
            <w:r w:rsidRPr="00BB619B">
              <w:rPr>
                <w:rFonts w:ascii="Consolas" w:eastAsia="Calibri" w:hAnsi="Consolas" w:cs="Consolas"/>
                <w:color w:val="2B91AF"/>
                <w:sz w:val="20"/>
                <w:szCs w:val="20"/>
                <w:highlight w:val="white"/>
              </w:rPr>
              <w:t>FileMode</w:t>
            </w:r>
            <w:r w:rsidRPr="00BB619B">
              <w:rPr>
                <w:rFonts w:ascii="Consolas" w:eastAsia="Calibri" w:hAnsi="Consolas" w:cs="Consolas"/>
                <w:color w:val="000000"/>
                <w:sz w:val="20"/>
                <w:szCs w:val="20"/>
                <w:highlight w:val="white"/>
              </w:rPr>
              <w:t xml:space="preserve">.Open, </w:t>
            </w:r>
            <w:r w:rsidRPr="00BB619B">
              <w:rPr>
                <w:rFonts w:ascii="Consolas" w:eastAsia="Calibri" w:hAnsi="Consolas" w:cs="Consolas"/>
                <w:color w:val="2B91AF"/>
                <w:sz w:val="20"/>
                <w:szCs w:val="20"/>
                <w:highlight w:val="white"/>
              </w:rPr>
              <w:t>FileAccess</w:t>
            </w:r>
            <w:r w:rsidRPr="00BB619B">
              <w:rPr>
                <w:rFonts w:ascii="Consolas" w:eastAsia="Calibri" w:hAnsi="Consolas" w:cs="Consolas"/>
                <w:color w:val="000000"/>
                <w:sz w:val="20"/>
                <w:szCs w:val="20"/>
                <w:highlight w:val="white"/>
              </w:rPr>
              <w:t>.Read);</w:t>
            </w:r>
          </w:p>
          <w:p w14:paraId="74DA930D" w14:textId="4CF4222D"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BB619B">
              <w:rPr>
                <w:rFonts w:ascii="Consolas" w:eastAsia="Calibri" w:hAnsi="Consolas" w:cs="Consolas"/>
                <w:color w:val="2B91AF"/>
                <w:sz w:val="20"/>
                <w:szCs w:val="20"/>
                <w:highlight w:val="white"/>
              </w:rPr>
              <w:t>BinaryReader</w:t>
            </w:r>
            <w:r w:rsidRPr="00BB619B">
              <w:rPr>
                <w:rFonts w:ascii="Consolas" w:eastAsia="Calibri" w:hAnsi="Consolas" w:cs="Consolas"/>
                <w:color w:val="000000"/>
                <w:sz w:val="20"/>
                <w:szCs w:val="20"/>
                <w:highlight w:val="white"/>
              </w:rPr>
              <w:t xml:space="preserve"> br = </w:t>
            </w:r>
            <w:r w:rsidRPr="00BB619B">
              <w:rPr>
                <w:rFonts w:ascii="Consolas" w:eastAsia="Calibri" w:hAnsi="Consolas" w:cs="Consolas"/>
                <w:color w:val="0000FF"/>
                <w:sz w:val="20"/>
                <w:szCs w:val="20"/>
                <w:highlight w:val="white"/>
              </w:rPr>
              <w:t>new</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2B91AF"/>
                <w:sz w:val="20"/>
                <w:szCs w:val="20"/>
                <w:highlight w:val="white"/>
              </w:rPr>
              <w:t>BinaryReader</w:t>
            </w:r>
            <w:r w:rsidRPr="00BB619B">
              <w:rPr>
                <w:rFonts w:ascii="Consolas" w:eastAsia="Calibri" w:hAnsi="Consolas" w:cs="Consolas"/>
                <w:color w:val="000000"/>
                <w:sz w:val="20"/>
                <w:szCs w:val="20"/>
                <w:highlight w:val="white"/>
              </w:rPr>
              <w:t>(fStream);</w:t>
            </w:r>
          </w:p>
          <w:p w14:paraId="004841BA" w14:textId="4CD00392"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BB619B">
              <w:rPr>
                <w:rFonts w:ascii="Consolas" w:eastAsia="Calibri" w:hAnsi="Consolas" w:cs="Consolas"/>
                <w:color w:val="0000FF"/>
                <w:sz w:val="20"/>
                <w:szCs w:val="20"/>
                <w:highlight w:val="white"/>
              </w:rPr>
              <w:t>byte</w:t>
            </w:r>
            <w:r w:rsidRPr="00BB619B">
              <w:rPr>
                <w:rFonts w:ascii="Consolas" w:eastAsia="Calibri" w:hAnsi="Consolas" w:cs="Consolas"/>
                <w:color w:val="000000"/>
                <w:sz w:val="20"/>
                <w:szCs w:val="20"/>
                <w:highlight w:val="white"/>
              </w:rPr>
              <w:t>[] data = br.ReadBytes((</w:t>
            </w:r>
            <w:r w:rsidRPr="00BB619B">
              <w:rPr>
                <w:rFonts w:ascii="Consolas" w:eastAsia="Calibri" w:hAnsi="Consolas" w:cs="Consolas"/>
                <w:color w:val="0000FF"/>
                <w:sz w:val="20"/>
                <w:szCs w:val="20"/>
                <w:highlight w:val="white"/>
              </w:rPr>
              <w:t>int</w:t>
            </w:r>
            <w:r w:rsidRPr="00BB619B">
              <w:rPr>
                <w:rFonts w:ascii="Consolas" w:eastAsia="Calibri" w:hAnsi="Consolas" w:cs="Consolas"/>
                <w:color w:val="000000"/>
                <w:sz w:val="20"/>
                <w:szCs w:val="20"/>
                <w:highlight w:val="white"/>
              </w:rPr>
              <w:t>)fStream.Length);</w:t>
            </w:r>
          </w:p>
          <w:p w14:paraId="6F0E348A" w14:textId="6325CF1B"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BB619B">
              <w:rPr>
                <w:rFonts w:ascii="Consolas" w:eastAsia="Calibri" w:hAnsi="Consolas" w:cs="Consolas"/>
                <w:color w:val="000000"/>
                <w:sz w:val="20"/>
                <w:szCs w:val="20"/>
                <w:highlight w:val="white"/>
              </w:rPr>
              <w:t>br.Close();</w:t>
            </w:r>
          </w:p>
          <w:p w14:paraId="0F028647" w14:textId="3C871B32"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BB619B">
              <w:rPr>
                <w:rFonts w:ascii="Consolas" w:eastAsia="Calibri" w:hAnsi="Consolas" w:cs="Consolas"/>
                <w:color w:val="000000"/>
                <w:sz w:val="20"/>
                <w:szCs w:val="20"/>
                <w:highlight w:val="white"/>
              </w:rPr>
              <w:t>fStream.Close();</w:t>
            </w:r>
          </w:p>
          <w:p w14:paraId="6EE6021F" w14:textId="77777777"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p>
          <w:p w14:paraId="08EC3F2C" w14:textId="262B2595"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BB619B">
              <w:rPr>
                <w:rFonts w:ascii="Consolas" w:eastAsia="Calibri" w:hAnsi="Consolas" w:cs="Consolas"/>
                <w:color w:val="0000FF"/>
                <w:sz w:val="20"/>
                <w:szCs w:val="20"/>
                <w:highlight w:val="white"/>
              </w:rPr>
              <w:t>return</w:t>
            </w:r>
            <w:r w:rsidRPr="00BB619B">
              <w:rPr>
                <w:rFonts w:ascii="Consolas" w:eastAsia="Calibri" w:hAnsi="Consolas" w:cs="Consolas"/>
                <w:color w:val="000000"/>
                <w:sz w:val="20"/>
                <w:szCs w:val="20"/>
                <w:highlight w:val="white"/>
              </w:rPr>
              <w:t xml:space="preserve"> data;</w:t>
            </w:r>
          </w:p>
          <w:p w14:paraId="6A4041A4" w14:textId="77777777"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sidRPr="00BB619B">
              <w:rPr>
                <w:rFonts w:ascii="Consolas" w:eastAsia="Calibri" w:hAnsi="Consolas" w:cs="Consolas"/>
                <w:color w:val="000000"/>
                <w:sz w:val="20"/>
                <w:szCs w:val="20"/>
                <w:highlight w:val="white"/>
              </w:rPr>
              <w:t>}</w:t>
            </w:r>
          </w:p>
          <w:p w14:paraId="3E23156F" w14:textId="77777777"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p>
          <w:p w14:paraId="62FA0988" w14:textId="62B56468"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sidRPr="00BB619B">
              <w:rPr>
                <w:rFonts w:ascii="Consolas" w:eastAsia="Calibri" w:hAnsi="Consolas" w:cs="Consolas"/>
                <w:color w:val="0000FF"/>
                <w:sz w:val="20"/>
                <w:szCs w:val="20"/>
                <w:highlight w:val="white"/>
              </w:rPr>
              <w:t>public</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0000FF"/>
                <w:sz w:val="20"/>
                <w:szCs w:val="20"/>
                <w:highlight w:val="white"/>
              </w:rPr>
              <w:t>static</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0000FF"/>
                <w:sz w:val="20"/>
                <w:szCs w:val="20"/>
                <w:highlight w:val="white"/>
              </w:rPr>
              <w:t>byte</w:t>
            </w:r>
            <w:r w:rsidRPr="00BB619B">
              <w:rPr>
                <w:rFonts w:ascii="Consolas" w:eastAsia="Calibri" w:hAnsi="Consolas" w:cs="Consolas"/>
                <w:color w:val="000000"/>
                <w:sz w:val="20"/>
                <w:szCs w:val="20"/>
                <w:highlight w:val="white"/>
              </w:rPr>
              <w:t>[] FileLoader(</w:t>
            </w:r>
            <w:r>
              <w:rPr>
                <w:rFonts w:ascii="Consolas" w:eastAsia="Calibri" w:hAnsi="Consolas" w:cs="Consolas"/>
                <w:color w:val="000000"/>
                <w:sz w:val="20"/>
                <w:szCs w:val="20"/>
                <w:highlight w:val="white"/>
              </w:rPr>
              <w:br/>
              <w:t xml:space="preserve">    </w:t>
            </w:r>
            <w:r w:rsidRPr="00BB619B">
              <w:rPr>
                <w:rFonts w:ascii="Consolas" w:eastAsia="Calibri" w:hAnsi="Consolas" w:cs="Consolas"/>
                <w:color w:val="2B91AF"/>
                <w:sz w:val="20"/>
                <w:szCs w:val="20"/>
                <w:highlight w:val="white"/>
              </w:rPr>
              <w:t>HttpListenerContext</w:t>
            </w:r>
            <w:r w:rsidRPr="00BB619B">
              <w:rPr>
                <w:rFonts w:ascii="Consolas" w:eastAsia="Calibri" w:hAnsi="Consolas" w:cs="Consolas"/>
                <w:color w:val="000000"/>
                <w:sz w:val="20"/>
                <w:szCs w:val="20"/>
                <w:highlight w:val="white"/>
              </w:rPr>
              <w:t xml:space="preserve"> context, </w:t>
            </w:r>
            <w:r>
              <w:rPr>
                <w:rFonts w:ascii="Consolas" w:eastAsia="Calibri" w:hAnsi="Consolas" w:cs="Consolas"/>
                <w:color w:val="000000"/>
                <w:sz w:val="20"/>
                <w:szCs w:val="20"/>
                <w:highlight w:val="white"/>
              </w:rPr>
              <w:br/>
              <w:t xml:space="preserve">    </w:t>
            </w:r>
            <w:r w:rsidRPr="00BB619B">
              <w:rPr>
                <w:rFonts w:ascii="Consolas" w:eastAsia="Calibri" w:hAnsi="Consolas" w:cs="Consolas"/>
                <w:color w:val="0000FF"/>
                <w:sz w:val="20"/>
                <w:szCs w:val="20"/>
                <w:highlight w:val="white"/>
              </w:rPr>
              <w:t>string</w:t>
            </w:r>
            <w:r w:rsidRPr="00BB619B">
              <w:rPr>
                <w:rFonts w:ascii="Consolas" w:eastAsia="Calibri" w:hAnsi="Consolas" w:cs="Consolas"/>
                <w:color w:val="000000"/>
                <w:sz w:val="20"/>
                <w:szCs w:val="20"/>
                <w:highlight w:val="white"/>
              </w:rPr>
              <w:t xml:space="preserve"> path, </w:t>
            </w:r>
            <w:r>
              <w:rPr>
                <w:rFonts w:ascii="Consolas" w:eastAsia="Calibri" w:hAnsi="Consolas" w:cs="Consolas"/>
                <w:color w:val="000000"/>
                <w:sz w:val="20"/>
                <w:szCs w:val="20"/>
                <w:highlight w:val="white"/>
              </w:rPr>
              <w:br/>
              <w:t xml:space="preserve">    </w:t>
            </w:r>
            <w:r w:rsidRPr="00BB619B">
              <w:rPr>
                <w:rFonts w:ascii="Consolas" w:eastAsia="Calibri" w:hAnsi="Consolas" w:cs="Consolas"/>
                <w:color w:val="0000FF"/>
                <w:sz w:val="20"/>
                <w:szCs w:val="20"/>
                <w:highlight w:val="white"/>
              </w:rPr>
              <w:t>string</w:t>
            </w:r>
            <w:r w:rsidRPr="00BB619B">
              <w:rPr>
                <w:rFonts w:ascii="Consolas" w:eastAsia="Calibri" w:hAnsi="Consolas" w:cs="Consolas"/>
                <w:color w:val="000000"/>
                <w:sz w:val="20"/>
                <w:szCs w:val="20"/>
                <w:highlight w:val="white"/>
              </w:rPr>
              <w:t xml:space="preserve"> ext)</w:t>
            </w:r>
          </w:p>
          <w:p w14:paraId="2D4C87D1" w14:textId="77777777"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sidRPr="00BB619B">
              <w:rPr>
                <w:rFonts w:ascii="Consolas" w:eastAsia="Calibri" w:hAnsi="Consolas" w:cs="Consolas"/>
                <w:color w:val="000000"/>
                <w:sz w:val="20"/>
                <w:szCs w:val="20"/>
                <w:highlight w:val="white"/>
              </w:rPr>
              <w:t>{</w:t>
            </w:r>
          </w:p>
          <w:p w14:paraId="6C03157F" w14:textId="63D9D9F2"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BB619B">
              <w:rPr>
                <w:rFonts w:ascii="Consolas" w:eastAsia="Calibri" w:hAnsi="Consolas" w:cs="Consolas"/>
                <w:color w:val="0000FF"/>
                <w:sz w:val="20"/>
                <w:szCs w:val="20"/>
                <w:highlight w:val="white"/>
              </w:rPr>
              <w:t>string</w:t>
            </w:r>
            <w:r w:rsidRPr="00BB619B">
              <w:rPr>
                <w:rFonts w:ascii="Consolas" w:eastAsia="Calibri" w:hAnsi="Consolas" w:cs="Consolas"/>
                <w:color w:val="000000"/>
                <w:sz w:val="20"/>
                <w:szCs w:val="20"/>
                <w:highlight w:val="white"/>
              </w:rPr>
              <w:t xml:space="preserve"> text = </w:t>
            </w:r>
            <w:r w:rsidRPr="00BB619B">
              <w:rPr>
                <w:rFonts w:ascii="Consolas" w:eastAsia="Calibri" w:hAnsi="Consolas" w:cs="Consolas"/>
                <w:color w:val="2B91AF"/>
                <w:sz w:val="20"/>
                <w:szCs w:val="20"/>
                <w:highlight w:val="white"/>
              </w:rPr>
              <w:t>File</w:t>
            </w:r>
            <w:r w:rsidRPr="00BB619B">
              <w:rPr>
                <w:rFonts w:ascii="Consolas" w:eastAsia="Calibri" w:hAnsi="Consolas" w:cs="Consolas"/>
                <w:color w:val="000000"/>
                <w:sz w:val="20"/>
                <w:szCs w:val="20"/>
                <w:highlight w:val="white"/>
              </w:rPr>
              <w:t>.ReadAllText(path);</w:t>
            </w:r>
          </w:p>
          <w:p w14:paraId="4D5C884C" w14:textId="378B15E5"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BB619B">
              <w:rPr>
                <w:rFonts w:ascii="Consolas" w:eastAsia="Calibri" w:hAnsi="Consolas" w:cs="Consolas"/>
                <w:color w:val="0000FF"/>
                <w:sz w:val="20"/>
                <w:szCs w:val="20"/>
                <w:highlight w:val="white"/>
              </w:rPr>
              <w:t>byte</w:t>
            </w:r>
            <w:r w:rsidRPr="00BB619B">
              <w:rPr>
                <w:rFonts w:ascii="Consolas" w:eastAsia="Calibri" w:hAnsi="Consolas" w:cs="Consolas"/>
                <w:color w:val="000000"/>
                <w:sz w:val="20"/>
                <w:szCs w:val="20"/>
                <w:highlight w:val="white"/>
              </w:rPr>
              <w:t xml:space="preserve">[] data = </w:t>
            </w:r>
            <w:r w:rsidRPr="00BB619B">
              <w:rPr>
                <w:rFonts w:ascii="Consolas" w:eastAsia="Calibri" w:hAnsi="Consolas" w:cs="Consolas"/>
                <w:color w:val="2B91AF"/>
                <w:sz w:val="20"/>
                <w:szCs w:val="20"/>
                <w:highlight w:val="white"/>
              </w:rPr>
              <w:t>Encoding</w:t>
            </w:r>
            <w:r w:rsidRPr="00BB619B">
              <w:rPr>
                <w:rFonts w:ascii="Consolas" w:eastAsia="Calibri" w:hAnsi="Consolas" w:cs="Consolas"/>
                <w:color w:val="000000"/>
                <w:sz w:val="20"/>
                <w:szCs w:val="20"/>
                <w:highlight w:val="white"/>
              </w:rPr>
              <w:t>.UTF8.GetBytes(text);</w:t>
            </w:r>
          </w:p>
          <w:p w14:paraId="71E59975" w14:textId="77777777"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p>
          <w:p w14:paraId="103D1325" w14:textId="6DD3CB21"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BB619B">
              <w:rPr>
                <w:rFonts w:ascii="Consolas" w:eastAsia="Calibri" w:hAnsi="Consolas" w:cs="Consolas"/>
                <w:color w:val="0000FF"/>
                <w:sz w:val="20"/>
                <w:szCs w:val="20"/>
                <w:highlight w:val="white"/>
              </w:rPr>
              <w:t>return</w:t>
            </w:r>
            <w:r w:rsidRPr="00BB619B">
              <w:rPr>
                <w:rFonts w:ascii="Consolas" w:eastAsia="Calibri" w:hAnsi="Consolas" w:cs="Consolas"/>
                <w:color w:val="000000"/>
                <w:sz w:val="20"/>
                <w:szCs w:val="20"/>
                <w:highlight w:val="white"/>
              </w:rPr>
              <w:t xml:space="preserve"> data;</w:t>
            </w:r>
          </w:p>
          <w:p w14:paraId="12142CD0" w14:textId="77777777"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sidRPr="00BB619B">
              <w:rPr>
                <w:rFonts w:ascii="Consolas" w:eastAsia="Calibri" w:hAnsi="Consolas" w:cs="Consolas"/>
                <w:color w:val="000000"/>
                <w:sz w:val="20"/>
                <w:szCs w:val="20"/>
                <w:highlight w:val="white"/>
              </w:rPr>
              <w:t>}</w:t>
            </w:r>
          </w:p>
          <w:p w14:paraId="2B07EE26" w14:textId="77777777"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p>
          <w:p w14:paraId="6A47DF53" w14:textId="2705721E"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sidRPr="00BB619B">
              <w:rPr>
                <w:rFonts w:ascii="Consolas" w:eastAsia="Calibri" w:hAnsi="Consolas" w:cs="Consolas"/>
                <w:color w:val="0000FF"/>
                <w:sz w:val="20"/>
                <w:szCs w:val="20"/>
                <w:highlight w:val="white"/>
              </w:rPr>
              <w:t>public</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0000FF"/>
                <w:sz w:val="20"/>
                <w:szCs w:val="20"/>
                <w:highlight w:val="white"/>
              </w:rPr>
              <w:t>static</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0000FF"/>
                <w:sz w:val="20"/>
                <w:szCs w:val="20"/>
                <w:highlight w:val="white"/>
              </w:rPr>
              <w:t>byte</w:t>
            </w:r>
            <w:r w:rsidRPr="00BB619B">
              <w:rPr>
                <w:rFonts w:ascii="Consolas" w:eastAsia="Calibri" w:hAnsi="Consolas" w:cs="Consolas"/>
                <w:color w:val="000000"/>
                <w:sz w:val="20"/>
                <w:szCs w:val="20"/>
                <w:highlight w:val="white"/>
              </w:rPr>
              <w:t>[] PageLoader(</w:t>
            </w:r>
            <w:r>
              <w:rPr>
                <w:rFonts w:ascii="Consolas" w:eastAsia="Calibri" w:hAnsi="Consolas" w:cs="Consolas"/>
                <w:color w:val="000000"/>
                <w:sz w:val="20"/>
                <w:szCs w:val="20"/>
                <w:highlight w:val="white"/>
              </w:rPr>
              <w:br/>
              <w:t xml:space="preserve">    </w:t>
            </w:r>
            <w:r w:rsidRPr="00BB619B">
              <w:rPr>
                <w:rFonts w:ascii="Consolas" w:eastAsia="Calibri" w:hAnsi="Consolas" w:cs="Consolas"/>
                <w:color w:val="2B91AF"/>
                <w:sz w:val="20"/>
                <w:szCs w:val="20"/>
                <w:highlight w:val="white"/>
              </w:rPr>
              <w:t>HttpListenerContext</w:t>
            </w:r>
            <w:r w:rsidRPr="00BB619B">
              <w:rPr>
                <w:rFonts w:ascii="Consolas" w:eastAsia="Calibri" w:hAnsi="Consolas" w:cs="Consolas"/>
                <w:color w:val="000000"/>
                <w:sz w:val="20"/>
                <w:szCs w:val="20"/>
                <w:highlight w:val="white"/>
              </w:rPr>
              <w:t xml:space="preserve"> context, </w:t>
            </w:r>
            <w:r>
              <w:rPr>
                <w:rFonts w:ascii="Consolas" w:eastAsia="Calibri" w:hAnsi="Consolas" w:cs="Consolas"/>
                <w:color w:val="000000"/>
                <w:sz w:val="20"/>
                <w:szCs w:val="20"/>
                <w:highlight w:val="white"/>
              </w:rPr>
              <w:br/>
              <w:t xml:space="preserve">    </w:t>
            </w:r>
            <w:r w:rsidRPr="00BB619B">
              <w:rPr>
                <w:rFonts w:ascii="Consolas" w:eastAsia="Calibri" w:hAnsi="Consolas" w:cs="Consolas"/>
                <w:color w:val="0000FF"/>
                <w:sz w:val="20"/>
                <w:szCs w:val="20"/>
                <w:highlight w:val="white"/>
              </w:rPr>
              <w:t>string</w:t>
            </w:r>
            <w:r w:rsidRPr="00BB619B">
              <w:rPr>
                <w:rFonts w:ascii="Consolas" w:eastAsia="Calibri" w:hAnsi="Consolas" w:cs="Consolas"/>
                <w:color w:val="000000"/>
                <w:sz w:val="20"/>
                <w:szCs w:val="20"/>
                <w:highlight w:val="white"/>
              </w:rPr>
              <w:t xml:space="preserve"> path, </w:t>
            </w:r>
            <w:r>
              <w:rPr>
                <w:rFonts w:ascii="Consolas" w:eastAsia="Calibri" w:hAnsi="Consolas" w:cs="Consolas"/>
                <w:color w:val="000000"/>
                <w:sz w:val="20"/>
                <w:szCs w:val="20"/>
                <w:highlight w:val="white"/>
              </w:rPr>
              <w:br/>
              <w:t xml:space="preserve">    </w:t>
            </w:r>
            <w:r w:rsidRPr="00BB619B">
              <w:rPr>
                <w:rFonts w:ascii="Consolas" w:eastAsia="Calibri" w:hAnsi="Consolas" w:cs="Consolas"/>
                <w:color w:val="0000FF"/>
                <w:sz w:val="20"/>
                <w:szCs w:val="20"/>
                <w:highlight w:val="white"/>
              </w:rPr>
              <w:t>string</w:t>
            </w:r>
            <w:r w:rsidRPr="00BB619B">
              <w:rPr>
                <w:rFonts w:ascii="Consolas" w:eastAsia="Calibri" w:hAnsi="Consolas" w:cs="Consolas"/>
                <w:color w:val="000000"/>
                <w:sz w:val="20"/>
                <w:szCs w:val="20"/>
                <w:highlight w:val="white"/>
              </w:rPr>
              <w:t xml:space="preserve"> ext)</w:t>
            </w:r>
          </w:p>
          <w:p w14:paraId="624F63D8" w14:textId="77777777"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sidRPr="00BB619B">
              <w:rPr>
                <w:rFonts w:ascii="Consolas" w:eastAsia="Calibri" w:hAnsi="Consolas" w:cs="Consolas"/>
                <w:color w:val="000000"/>
                <w:sz w:val="20"/>
                <w:szCs w:val="20"/>
                <w:highlight w:val="white"/>
              </w:rPr>
              <w:t>{</w:t>
            </w:r>
          </w:p>
          <w:p w14:paraId="1AB63681" w14:textId="16F7A42B"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BB619B">
              <w:rPr>
                <w:rFonts w:ascii="Consolas" w:eastAsia="Calibri" w:hAnsi="Consolas" w:cs="Consolas"/>
                <w:color w:val="0000FF"/>
                <w:sz w:val="20"/>
                <w:szCs w:val="20"/>
                <w:highlight w:val="white"/>
              </w:rPr>
              <w:t>if</w:t>
            </w:r>
            <w:r w:rsidRPr="00BB619B">
              <w:rPr>
                <w:rFonts w:ascii="Consolas" w:eastAsia="Calibri" w:hAnsi="Consolas" w:cs="Consolas"/>
                <w:color w:val="000000"/>
                <w:sz w:val="20"/>
                <w:szCs w:val="20"/>
                <w:highlight w:val="white"/>
              </w:rPr>
              <w:t xml:space="preserve"> (</w:t>
            </w:r>
            <w:r w:rsidRPr="00BB619B">
              <w:rPr>
                <w:rFonts w:ascii="Consolas" w:eastAsia="Calibri" w:hAnsi="Consolas" w:cs="Consolas"/>
                <w:color w:val="2B91AF"/>
                <w:sz w:val="20"/>
                <w:szCs w:val="20"/>
                <w:highlight w:val="white"/>
              </w:rPr>
              <w:t>String</w:t>
            </w:r>
            <w:r w:rsidRPr="00BB619B">
              <w:rPr>
                <w:rFonts w:ascii="Consolas" w:eastAsia="Calibri" w:hAnsi="Consolas" w:cs="Consolas"/>
                <w:color w:val="000000"/>
                <w:sz w:val="20"/>
                <w:szCs w:val="20"/>
                <w:highlight w:val="white"/>
              </w:rPr>
              <w:t>.IsNullOrEmpty(ext))</w:t>
            </w:r>
          </w:p>
          <w:p w14:paraId="5B55AEF4" w14:textId="3561D319"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BB619B">
              <w:rPr>
                <w:rFonts w:ascii="Consolas" w:eastAsia="Calibri" w:hAnsi="Consolas" w:cs="Consolas"/>
                <w:color w:val="000000"/>
                <w:sz w:val="20"/>
                <w:szCs w:val="20"/>
                <w:highlight w:val="white"/>
              </w:rPr>
              <w:t>{</w:t>
            </w:r>
          </w:p>
          <w:p w14:paraId="0125BA69" w14:textId="04EC38E2"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BB619B">
              <w:rPr>
                <w:rFonts w:ascii="Consolas" w:eastAsia="Calibri" w:hAnsi="Consolas" w:cs="Consolas"/>
                <w:color w:val="000000"/>
                <w:sz w:val="20"/>
                <w:szCs w:val="20"/>
                <w:highlight w:val="white"/>
              </w:rPr>
              <w:t xml:space="preserve">path = path + </w:t>
            </w:r>
            <w:r w:rsidRPr="00BB619B">
              <w:rPr>
                <w:rFonts w:ascii="Consolas" w:eastAsia="Calibri" w:hAnsi="Consolas" w:cs="Consolas"/>
                <w:color w:val="A31515"/>
                <w:sz w:val="20"/>
                <w:szCs w:val="20"/>
                <w:highlight w:val="white"/>
              </w:rPr>
              <w:t>".html"</w:t>
            </w:r>
            <w:r w:rsidRPr="00BB619B">
              <w:rPr>
                <w:rFonts w:ascii="Consolas" w:eastAsia="Calibri" w:hAnsi="Consolas" w:cs="Consolas"/>
                <w:color w:val="000000"/>
                <w:sz w:val="20"/>
                <w:szCs w:val="20"/>
                <w:highlight w:val="white"/>
              </w:rPr>
              <w:t>;</w:t>
            </w:r>
          </w:p>
          <w:p w14:paraId="1F6CF39C" w14:textId="754EDE8F"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BB619B">
              <w:rPr>
                <w:rFonts w:ascii="Consolas" w:eastAsia="Calibri" w:hAnsi="Consolas" w:cs="Consolas"/>
                <w:color w:val="000000"/>
                <w:sz w:val="20"/>
                <w:szCs w:val="20"/>
                <w:highlight w:val="white"/>
              </w:rPr>
              <w:t>}</w:t>
            </w:r>
          </w:p>
          <w:p w14:paraId="31CA7A9F" w14:textId="77777777"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p>
          <w:p w14:paraId="3FCEE7A9" w14:textId="6DBD1772"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BB619B">
              <w:rPr>
                <w:rFonts w:ascii="Consolas" w:eastAsia="Calibri" w:hAnsi="Consolas" w:cs="Consolas"/>
                <w:color w:val="0000FF"/>
                <w:sz w:val="20"/>
                <w:szCs w:val="20"/>
                <w:highlight w:val="white"/>
              </w:rPr>
              <w:t>string</w:t>
            </w:r>
            <w:r w:rsidRPr="00BB619B">
              <w:rPr>
                <w:rFonts w:ascii="Consolas" w:eastAsia="Calibri" w:hAnsi="Consolas" w:cs="Consolas"/>
                <w:color w:val="000000"/>
                <w:sz w:val="20"/>
                <w:szCs w:val="20"/>
                <w:highlight w:val="white"/>
              </w:rPr>
              <w:t xml:space="preserve"> text = </w:t>
            </w:r>
            <w:r w:rsidRPr="00BB619B">
              <w:rPr>
                <w:rFonts w:ascii="Consolas" w:eastAsia="Calibri" w:hAnsi="Consolas" w:cs="Consolas"/>
                <w:color w:val="2B91AF"/>
                <w:sz w:val="20"/>
                <w:szCs w:val="20"/>
                <w:highlight w:val="white"/>
              </w:rPr>
              <w:t>File</w:t>
            </w:r>
            <w:r w:rsidRPr="00BB619B">
              <w:rPr>
                <w:rFonts w:ascii="Consolas" w:eastAsia="Calibri" w:hAnsi="Consolas" w:cs="Consolas"/>
                <w:color w:val="000000"/>
                <w:sz w:val="20"/>
                <w:szCs w:val="20"/>
                <w:highlight w:val="white"/>
              </w:rPr>
              <w:t>.ReadAllText(path);</w:t>
            </w:r>
          </w:p>
          <w:p w14:paraId="7F9A21EF" w14:textId="0A39683A"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BB619B">
              <w:rPr>
                <w:rFonts w:ascii="Consolas" w:eastAsia="Calibri" w:hAnsi="Consolas" w:cs="Consolas"/>
                <w:color w:val="0000FF"/>
                <w:sz w:val="20"/>
                <w:szCs w:val="20"/>
                <w:highlight w:val="white"/>
              </w:rPr>
              <w:t>byte</w:t>
            </w:r>
            <w:r w:rsidRPr="00BB619B">
              <w:rPr>
                <w:rFonts w:ascii="Consolas" w:eastAsia="Calibri" w:hAnsi="Consolas" w:cs="Consolas"/>
                <w:color w:val="000000"/>
                <w:sz w:val="20"/>
                <w:szCs w:val="20"/>
                <w:highlight w:val="white"/>
              </w:rPr>
              <w:t xml:space="preserve">[] data = </w:t>
            </w:r>
            <w:r w:rsidRPr="00BB619B">
              <w:rPr>
                <w:rFonts w:ascii="Consolas" w:eastAsia="Calibri" w:hAnsi="Consolas" w:cs="Consolas"/>
                <w:color w:val="2B91AF"/>
                <w:sz w:val="20"/>
                <w:szCs w:val="20"/>
                <w:highlight w:val="white"/>
              </w:rPr>
              <w:t>Encoding</w:t>
            </w:r>
            <w:r w:rsidRPr="00BB619B">
              <w:rPr>
                <w:rFonts w:ascii="Consolas" w:eastAsia="Calibri" w:hAnsi="Consolas" w:cs="Consolas"/>
                <w:color w:val="000000"/>
                <w:sz w:val="20"/>
                <w:szCs w:val="20"/>
                <w:highlight w:val="white"/>
              </w:rPr>
              <w:t>.UTF8.GetBytes(text);</w:t>
            </w:r>
          </w:p>
          <w:p w14:paraId="5714C6C2" w14:textId="77777777"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p>
          <w:p w14:paraId="5319E0E9" w14:textId="57603DA1" w:rsidR="00BB619B" w:rsidRPr="00BB619B" w:rsidRDefault="00BB619B" w:rsidP="00BB619B">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BB619B">
              <w:rPr>
                <w:rFonts w:ascii="Consolas" w:eastAsia="Calibri" w:hAnsi="Consolas" w:cs="Consolas"/>
                <w:color w:val="0000FF"/>
                <w:sz w:val="20"/>
                <w:szCs w:val="20"/>
                <w:highlight w:val="white"/>
              </w:rPr>
              <w:t>return</w:t>
            </w:r>
            <w:r w:rsidRPr="00BB619B">
              <w:rPr>
                <w:rFonts w:ascii="Consolas" w:eastAsia="Calibri" w:hAnsi="Consolas" w:cs="Consolas"/>
                <w:color w:val="000000"/>
                <w:sz w:val="20"/>
                <w:szCs w:val="20"/>
                <w:highlight w:val="white"/>
              </w:rPr>
              <w:t xml:space="preserve"> data;</w:t>
            </w:r>
          </w:p>
          <w:p w14:paraId="5BCBEBBE" w14:textId="0AF229DA" w:rsidR="00BB619B" w:rsidRPr="00A22C49" w:rsidRDefault="00BB619B" w:rsidP="00DE2F6F">
            <w:pPr>
              <w:autoSpaceDE w:val="0"/>
              <w:autoSpaceDN w:val="0"/>
              <w:adjustRightInd w:val="0"/>
              <w:spacing w:after="0" w:line="240" w:lineRule="auto"/>
              <w:rPr>
                <w:rFonts w:ascii="Consolas" w:eastAsia="Calibri" w:hAnsi="Consolas" w:cs="Consolas"/>
                <w:color w:val="000000"/>
                <w:sz w:val="15"/>
                <w:szCs w:val="15"/>
                <w:highlight w:val="white"/>
              </w:rPr>
            </w:pPr>
            <w:r w:rsidRPr="00BB619B">
              <w:rPr>
                <w:rFonts w:ascii="Consolas" w:eastAsia="Calibri" w:hAnsi="Consolas" w:cs="Consolas"/>
                <w:color w:val="000000"/>
                <w:sz w:val="20"/>
                <w:szCs w:val="20"/>
                <w:highlight w:val="white"/>
              </w:rPr>
              <w:t>}</w:t>
            </w:r>
          </w:p>
        </w:tc>
      </w:tr>
    </w:tbl>
    <w:p w14:paraId="7F4D1927" w14:textId="77777777" w:rsidR="00BB619B" w:rsidRDefault="00BB619B" w:rsidP="000C3937">
      <w:pPr>
        <w:spacing w:after="0" w:line="240" w:lineRule="auto"/>
        <w:rPr>
          <w:rFonts w:ascii="Arial" w:hAnsi="Arial"/>
          <w:sz w:val="24"/>
        </w:rPr>
      </w:pPr>
    </w:p>
    <w:p w14:paraId="112DAEFE" w14:textId="7640183A" w:rsidR="00BB619B" w:rsidRDefault="00BB619B" w:rsidP="000C3937">
      <w:pPr>
        <w:spacing w:after="0" w:line="240" w:lineRule="auto"/>
        <w:rPr>
          <w:rFonts w:ascii="Arial" w:hAnsi="Arial"/>
          <w:sz w:val="24"/>
        </w:rPr>
      </w:pPr>
      <w:r>
        <w:rPr>
          <w:rFonts w:ascii="Arial" w:hAnsi="Arial"/>
          <w:sz w:val="24"/>
        </w:rPr>
        <w:t>Here we see the result of querying our server:</w:t>
      </w:r>
    </w:p>
    <w:p w14:paraId="2C5E1C45" w14:textId="77777777" w:rsidR="00BB619B" w:rsidRDefault="00BB619B" w:rsidP="000C3937">
      <w:pPr>
        <w:spacing w:after="0" w:line="240" w:lineRule="auto"/>
        <w:rPr>
          <w:rFonts w:ascii="Arial" w:hAnsi="Arial"/>
          <w:sz w:val="24"/>
        </w:rPr>
      </w:pPr>
    </w:p>
    <w:p w14:paraId="1C5A8E47" w14:textId="77777777" w:rsidR="00BB619B" w:rsidRDefault="00BB619B" w:rsidP="00BB619B">
      <w:pPr>
        <w:keepNext/>
        <w:spacing w:after="0" w:line="240" w:lineRule="auto"/>
        <w:jc w:val="center"/>
      </w:pPr>
      <w:r>
        <w:rPr>
          <w:rFonts w:ascii="Arial" w:hAnsi="Arial"/>
          <w:noProof/>
          <w:sz w:val="24"/>
        </w:rPr>
        <w:lastRenderedPageBreak/>
        <w:drawing>
          <wp:inline distT="0" distB="0" distL="0" distR="0" wp14:anchorId="4F867F3C" wp14:editId="75CBF40A">
            <wp:extent cx="2200582" cy="97168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kflow.png"/>
                    <pic:cNvPicPr/>
                  </pic:nvPicPr>
                  <pic:blipFill>
                    <a:blip r:embed="rId20">
                      <a:extLst>
                        <a:ext uri="{28A0092B-C50C-407E-A947-70E740481C1C}">
                          <a14:useLocalDpi xmlns:a14="http://schemas.microsoft.com/office/drawing/2010/main" val="0"/>
                        </a:ext>
                      </a:extLst>
                    </a:blip>
                    <a:stretch>
                      <a:fillRect/>
                    </a:stretch>
                  </pic:blipFill>
                  <pic:spPr>
                    <a:xfrm>
                      <a:off x="0" y="0"/>
                      <a:ext cx="2200582" cy="971686"/>
                    </a:xfrm>
                    <a:prstGeom prst="rect">
                      <a:avLst/>
                    </a:prstGeom>
                  </pic:spPr>
                </pic:pic>
              </a:graphicData>
            </a:graphic>
          </wp:inline>
        </w:drawing>
      </w:r>
    </w:p>
    <w:p w14:paraId="08DF36A5" w14:textId="1FB8C287" w:rsidR="00BB619B" w:rsidRDefault="00BB619B" w:rsidP="00BB619B">
      <w:pPr>
        <w:pStyle w:val="Caption"/>
        <w:rPr>
          <w:sz w:val="24"/>
        </w:rPr>
      </w:pPr>
      <w:r>
        <w:t xml:space="preserve">Figure </w:t>
      </w:r>
      <w:r>
        <w:fldChar w:fldCharType="begin"/>
      </w:r>
      <w:r>
        <w:instrText xml:space="preserve"> SEQ Figure \* ARABIC </w:instrText>
      </w:r>
      <w:r>
        <w:fldChar w:fldCharType="separate"/>
      </w:r>
      <w:r w:rsidR="00D9688E">
        <w:t>6</w:t>
      </w:r>
      <w:r>
        <w:fldChar w:fldCharType="end"/>
      </w:r>
      <w:r>
        <w:t>: Result of a Workflow</w:t>
      </w:r>
    </w:p>
    <w:p w14:paraId="316F47A1" w14:textId="4D415294" w:rsidR="00BB619B" w:rsidRDefault="00BB619B" w:rsidP="000C3937">
      <w:pPr>
        <w:spacing w:after="0" w:line="240" w:lineRule="auto"/>
        <w:rPr>
          <w:rFonts w:ascii="Arial" w:hAnsi="Arial"/>
          <w:sz w:val="24"/>
        </w:rPr>
      </w:pPr>
      <w:r>
        <w:rPr>
          <w:rFonts w:ascii="Arial" w:hAnsi="Arial"/>
          <w:sz w:val="24"/>
        </w:rPr>
        <w:t>Notice my cute little avocado icon is now rendering correctly!</w:t>
      </w:r>
    </w:p>
    <w:p w14:paraId="75B21E4C" w14:textId="77777777" w:rsidR="00BB619B" w:rsidRDefault="00BB619B" w:rsidP="000C3937">
      <w:pPr>
        <w:spacing w:after="0" w:line="240" w:lineRule="auto"/>
        <w:rPr>
          <w:rFonts w:ascii="Arial" w:hAnsi="Arial"/>
          <w:sz w:val="24"/>
        </w:rPr>
      </w:pPr>
    </w:p>
    <w:p w14:paraId="5E09D31A" w14:textId="1A2C4F41" w:rsidR="00BB619B" w:rsidRDefault="003115E9" w:rsidP="003115E9">
      <w:pPr>
        <w:pStyle w:val="Heading1"/>
      </w:pPr>
      <w:bookmarkStart w:id="104" w:name="_Toc416246247"/>
      <w:r>
        <w:lastRenderedPageBreak/>
        <w:t>Exception Handling</w:t>
      </w:r>
      <w:bookmarkEnd w:id="104"/>
    </w:p>
    <w:p w14:paraId="206531DF" w14:textId="4842310C" w:rsidR="00BB619B" w:rsidRDefault="003115E9" w:rsidP="000C3937">
      <w:pPr>
        <w:spacing w:after="0" w:line="240" w:lineRule="auto"/>
        <w:rPr>
          <w:rFonts w:ascii="Arial" w:hAnsi="Arial"/>
          <w:sz w:val="24"/>
        </w:rPr>
      </w:pPr>
      <w:r>
        <w:rPr>
          <w:rFonts w:ascii="Arial" w:hAnsi="Arial"/>
          <w:sz w:val="24"/>
        </w:rPr>
        <w:t xml:space="preserve">Exception handling is a critical requirement of a web server – you don’t want your server crashing because of a poorly formatted request, a database error, and so forth.  </w:t>
      </w:r>
      <w:r w:rsidR="006A483D">
        <w:rPr>
          <w:rFonts w:ascii="Arial" w:hAnsi="Arial"/>
          <w:sz w:val="24"/>
        </w:rPr>
        <w:t>Besides an exception handler, we might as well take the opportunity to specify an “abort” handler in the workflow definition as well:</w:t>
      </w:r>
    </w:p>
    <w:p w14:paraId="6536E890" w14:textId="77777777" w:rsidR="00BB619B" w:rsidRDefault="00BB619B" w:rsidP="000C3937">
      <w:pPr>
        <w:spacing w:after="0" w:line="240" w:lineRule="auto"/>
        <w:rPr>
          <w:rFonts w:ascii="Arial" w:hAnsi="Arial"/>
          <w:sz w:val="24"/>
        </w:rPr>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BB619B" w:rsidRPr="009045E5" w14:paraId="79120A93" w14:textId="77777777" w:rsidTr="00DE2F6F">
        <w:tc>
          <w:tcPr>
            <w:tcW w:w="9576" w:type="dxa"/>
            <w:shd w:val="clear" w:color="auto" w:fill="F0F0F0"/>
          </w:tcPr>
          <w:p w14:paraId="4F89EB3B" w14:textId="46067EA5" w:rsidR="00BB619B" w:rsidRPr="009C5553" w:rsidRDefault="009C5553" w:rsidP="00DE2F6F">
            <w:pPr>
              <w:autoSpaceDE w:val="0"/>
              <w:autoSpaceDN w:val="0"/>
              <w:adjustRightInd w:val="0"/>
              <w:spacing w:after="0" w:line="240" w:lineRule="auto"/>
              <w:rPr>
                <w:rFonts w:ascii="Consolas" w:eastAsia="Calibri" w:hAnsi="Consolas" w:cs="Consolas"/>
                <w:color w:val="000000"/>
                <w:sz w:val="20"/>
                <w:szCs w:val="20"/>
                <w:highlight w:val="white"/>
              </w:rPr>
            </w:pPr>
            <w:r w:rsidRPr="009C5553">
              <w:rPr>
                <w:rFonts w:ascii="Consolas" w:eastAsia="Calibri" w:hAnsi="Consolas" w:cs="Consolas"/>
                <w:color w:val="000000"/>
                <w:sz w:val="20"/>
                <w:szCs w:val="20"/>
                <w:highlight w:val="white"/>
              </w:rPr>
              <w:t xml:space="preserve">workflow = </w:t>
            </w:r>
            <w:r w:rsidRPr="009C5553">
              <w:rPr>
                <w:rFonts w:ascii="Consolas" w:eastAsia="Calibri" w:hAnsi="Consolas" w:cs="Consolas"/>
                <w:color w:val="0000FF"/>
                <w:sz w:val="20"/>
                <w:szCs w:val="20"/>
                <w:highlight w:val="white"/>
              </w:rPr>
              <w:t>new</w:t>
            </w:r>
            <w:r w:rsidRPr="009C5553">
              <w:rPr>
                <w:rFonts w:ascii="Consolas" w:eastAsia="Calibri" w:hAnsi="Consolas" w:cs="Consolas"/>
                <w:color w:val="000000"/>
                <w:sz w:val="20"/>
                <w:szCs w:val="20"/>
                <w:highlight w:val="white"/>
              </w:rPr>
              <w:t xml:space="preserve"> </w:t>
            </w:r>
            <w:r w:rsidRPr="009C5553">
              <w:rPr>
                <w:rFonts w:ascii="Consolas" w:eastAsia="Calibri" w:hAnsi="Consolas" w:cs="Consolas"/>
                <w:color w:val="2B91AF"/>
                <w:sz w:val="20"/>
                <w:szCs w:val="20"/>
                <w:highlight w:val="white"/>
              </w:rPr>
              <w:t>Workflow</w:t>
            </w:r>
            <w:r w:rsidRPr="009C5553">
              <w:rPr>
                <w:rFonts w:ascii="Consolas" w:eastAsia="Calibri" w:hAnsi="Consolas" w:cs="Consolas"/>
                <w:color w:val="000000"/>
                <w:sz w:val="20"/>
                <w:szCs w:val="20"/>
                <w:highlight w:val="white"/>
              </w:rPr>
              <w:t>&lt;</w:t>
            </w:r>
            <w:r w:rsidRPr="009C5553">
              <w:rPr>
                <w:rFonts w:ascii="Consolas" w:eastAsia="Calibri" w:hAnsi="Consolas" w:cs="Consolas"/>
                <w:color w:val="2B91AF"/>
                <w:sz w:val="20"/>
                <w:szCs w:val="20"/>
                <w:highlight w:val="white"/>
              </w:rPr>
              <w:t>HttpListenerContext</w:t>
            </w:r>
            <w:r w:rsidRPr="009C5553">
              <w:rPr>
                <w:rFonts w:ascii="Consolas" w:eastAsia="Calibri" w:hAnsi="Consolas" w:cs="Consolas"/>
                <w:color w:val="000000"/>
                <w:sz w:val="20"/>
                <w:szCs w:val="20"/>
                <w:highlight w:val="white"/>
              </w:rPr>
              <w:t>&gt;(AbortHandler, OnException);</w:t>
            </w:r>
          </w:p>
        </w:tc>
      </w:tr>
    </w:tbl>
    <w:p w14:paraId="209F0896" w14:textId="77777777" w:rsidR="00BB619B" w:rsidRDefault="00BB619B" w:rsidP="000C3937">
      <w:pPr>
        <w:spacing w:after="0" w:line="240" w:lineRule="auto"/>
        <w:rPr>
          <w:rFonts w:ascii="Arial" w:hAnsi="Arial"/>
          <w:sz w:val="24"/>
        </w:rPr>
      </w:pPr>
    </w:p>
    <w:p w14:paraId="2E60876E" w14:textId="3CC49FF6" w:rsidR="009C5553" w:rsidRDefault="009C5553" w:rsidP="000C3937">
      <w:pPr>
        <w:spacing w:after="0" w:line="240" w:lineRule="auto"/>
        <w:rPr>
          <w:rFonts w:ascii="Arial" w:hAnsi="Arial"/>
          <w:sz w:val="24"/>
        </w:rPr>
      </w:pPr>
      <w:r>
        <w:rPr>
          <w:rFonts w:ascii="Arial" w:hAnsi="Arial"/>
          <w:sz w:val="24"/>
        </w:rPr>
        <w:t>Now our workflow continuation can call back to the abort and exception handlers:</w:t>
      </w:r>
    </w:p>
    <w:p w14:paraId="442CA8EE" w14:textId="77777777" w:rsidR="00BB619B" w:rsidRDefault="00BB619B" w:rsidP="000C3937">
      <w:pPr>
        <w:spacing w:after="0" w:line="240" w:lineRule="auto"/>
        <w:rPr>
          <w:rFonts w:ascii="Arial" w:hAnsi="Arial"/>
          <w:sz w:val="24"/>
        </w:rPr>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BB619B" w:rsidRPr="009045E5" w14:paraId="2C858D78" w14:textId="77777777" w:rsidTr="00DE2F6F">
        <w:tc>
          <w:tcPr>
            <w:tcW w:w="9576" w:type="dxa"/>
            <w:shd w:val="clear" w:color="auto" w:fill="F0F0F0"/>
          </w:tcPr>
          <w:p w14:paraId="334FA787" w14:textId="1D293F10"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sidRPr="009C5553">
              <w:rPr>
                <w:rFonts w:ascii="Consolas" w:eastAsia="Calibri" w:hAnsi="Consolas" w:cs="Consolas"/>
                <w:color w:val="0000FF"/>
                <w:sz w:val="20"/>
                <w:szCs w:val="20"/>
                <w:highlight w:val="white"/>
              </w:rPr>
              <w:t>protected</w:t>
            </w:r>
            <w:r w:rsidRPr="009C5553">
              <w:rPr>
                <w:rFonts w:ascii="Consolas" w:eastAsia="Calibri" w:hAnsi="Consolas" w:cs="Consolas"/>
                <w:color w:val="000000"/>
                <w:sz w:val="20"/>
                <w:szCs w:val="20"/>
                <w:highlight w:val="white"/>
              </w:rPr>
              <w:t xml:space="preserve"> </w:t>
            </w:r>
            <w:r w:rsidRPr="009C5553">
              <w:rPr>
                <w:rFonts w:ascii="Consolas" w:eastAsia="Calibri" w:hAnsi="Consolas" w:cs="Consolas"/>
                <w:color w:val="0000FF"/>
                <w:sz w:val="20"/>
                <w:szCs w:val="20"/>
                <w:highlight w:val="white"/>
              </w:rPr>
              <w:t>void</w:t>
            </w:r>
            <w:r w:rsidRPr="009C5553">
              <w:rPr>
                <w:rFonts w:ascii="Consolas" w:eastAsia="Calibri" w:hAnsi="Consolas" w:cs="Consolas"/>
                <w:color w:val="000000"/>
                <w:sz w:val="20"/>
                <w:szCs w:val="20"/>
                <w:highlight w:val="white"/>
              </w:rPr>
              <w:t xml:space="preserve"> InternalContinue(</w:t>
            </w:r>
            <w:r w:rsidRPr="009C5553">
              <w:rPr>
                <w:rFonts w:ascii="Consolas" w:eastAsia="Calibri" w:hAnsi="Consolas" w:cs="Consolas"/>
                <w:color w:val="2B91AF"/>
                <w:sz w:val="20"/>
                <w:szCs w:val="20"/>
                <w:highlight w:val="white"/>
              </w:rPr>
              <w:t>WorkflowContinuation</w:t>
            </w:r>
            <w:r w:rsidRPr="009C5553">
              <w:rPr>
                <w:rFonts w:ascii="Consolas" w:eastAsia="Calibri" w:hAnsi="Consolas" w:cs="Consolas"/>
                <w:color w:val="000000"/>
                <w:sz w:val="20"/>
                <w:szCs w:val="20"/>
                <w:highlight w:val="white"/>
              </w:rPr>
              <w:t>&lt;T&gt; wc, T data)</w:t>
            </w:r>
          </w:p>
          <w:p w14:paraId="11DAB76B" w14:textId="77777777"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sidRPr="009C5553">
              <w:rPr>
                <w:rFonts w:ascii="Consolas" w:eastAsia="Calibri" w:hAnsi="Consolas" w:cs="Consolas"/>
                <w:color w:val="000000"/>
                <w:sz w:val="20"/>
                <w:szCs w:val="20"/>
                <w:highlight w:val="white"/>
              </w:rPr>
              <w:t>{</w:t>
            </w:r>
          </w:p>
          <w:p w14:paraId="0EBB4164" w14:textId="0A42293A"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C5553">
              <w:rPr>
                <w:rFonts w:ascii="Consolas" w:eastAsia="Calibri" w:hAnsi="Consolas" w:cs="Consolas"/>
                <w:color w:val="0000FF"/>
                <w:sz w:val="20"/>
                <w:szCs w:val="20"/>
                <w:highlight w:val="white"/>
              </w:rPr>
              <w:t>while</w:t>
            </w:r>
            <w:r w:rsidRPr="009C5553">
              <w:rPr>
                <w:rFonts w:ascii="Consolas" w:eastAsia="Calibri" w:hAnsi="Consolas" w:cs="Consolas"/>
                <w:color w:val="000000"/>
                <w:sz w:val="20"/>
                <w:szCs w:val="20"/>
                <w:highlight w:val="white"/>
              </w:rPr>
              <w:t xml:space="preserve"> ((wc.WorkflowStep &lt; items.Count) &amp;&amp; !wc.Abort &amp;&amp; !wc.Defer)</w:t>
            </w:r>
          </w:p>
          <w:p w14:paraId="40C851AD" w14:textId="1B0D7C02"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C5553">
              <w:rPr>
                <w:rFonts w:ascii="Consolas" w:eastAsia="Calibri" w:hAnsi="Consolas" w:cs="Consolas"/>
                <w:color w:val="000000"/>
                <w:sz w:val="20"/>
                <w:szCs w:val="20"/>
                <w:highlight w:val="white"/>
              </w:rPr>
              <w:t>{</w:t>
            </w:r>
          </w:p>
          <w:p w14:paraId="5FF2241A" w14:textId="16E6AAEA"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C5553">
              <w:rPr>
                <w:rFonts w:ascii="Consolas" w:eastAsia="Calibri" w:hAnsi="Consolas" w:cs="Consolas"/>
                <w:color w:val="0000FF"/>
                <w:sz w:val="20"/>
                <w:szCs w:val="20"/>
                <w:highlight w:val="white"/>
              </w:rPr>
              <w:t>try</w:t>
            </w:r>
          </w:p>
          <w:p w14:paraId="675FD382" w14:textId="2F969010"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C5553">
              <w:rPr>
                <w:rFonts w:ascii="Consolas" w:eastAsia="Calibri" w:hAnsi="Consolas" w:cs="Consolas"/>
                <w:color w:val="000000"/>
                <w:sz w:val="20"/>
                <w:szCs w:val="20"/>
                <w:highlight w:val="white"/>
              </w:rPr>
              <w:t>{</w:t>
            </w:r>
          </w:p>
          <w:p w14:paraId="624208CD" w14:textId="0AE34738"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C5553">
              <w:rPr>
                <w:rFonts w:ascii="Consolas" w:eastAsia="Calibri" w:hAnsi="Consolas" w:cs="Consolas"/>
                <w:color w:val="2B91AF"/>
                <w:sz w:val="20"/>
                <w:szCs w:val="20"/>
                <w:highlight w:val="white"/>
              </w:rPr>
              <w:t>WorkflowState</w:t>
            </w:r>
            <w:r w:rsidRPr="009C5553">
              <w:rPr>
                <w:rFonts w:ascii="Consolas" w:eastAsia="Calibri" w:hAnsi="Consolas" w:cs="Consolas"/>
                <w:color w:val="000000"/>
                <w:sz w:val="20"/>
                <w:szCs w:val="20"/>
                <w:highlight w:val="white"/>
              </w:rPr>
              <w:t xml:space="preserve"> state = items[wc.WorkflowStep++].Execute(wc, data);</w:t>
            </w:r>
          </w:p>
          <w:p w14:paraId="1A5893DD" w14:textId="77777777"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p>
          <w:p w14:paraId="532D54A2" w14:textId="1B32CAD0"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C5553">
              <w:rPr>
                <w:rFonts w:ascii="Consolas" w:eastAsia="Calibri" w:hAnsi="Consolas" w:cs="Consolas"/>
                <w:color w:val="0000FF"/>
                <w:sz w:val="20"/>
                <w:szCs w:val="20"/>
                <w:highlight w:val="white"/>
              </w:rPr>
              <w:t>switch</w:t>
            </w:r>
            <w:r w:rsidRPr="009C5553">
              <w:rPr>
                <w:rFonts w:ascii="Consolas" w:eastAsia="Calibri" w:hAnsi="Consolas" w:cs="Consolas"/>
                <w:color w:val="000000"/>
                <w:sz w:val="20"/>
                <w:szCs w:val="20"/>
                <w:highlight w:val="white"/>
              </w:rPr>
              <w:t xml:space="preserve"> (state)</w:t>
            </w:r>
          </w:p>
          <w:p w14:paraId="0D14B268" w14:textId="62E9ABEA"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C5553">
              <w:rPr>
                <w:rFonts w:ascii="Consolas" w:eastAsia="Calibri" w:hAnsi="Consolas" w:cs="Consolas"/>
                <w:color w:val="000000"/>
                <w:sz w:val="20"/>
                <w:szCs w:val="20"/>
                <w:highlight w:val="white"/>
              </w:rPr>
              <w:t>{</w:t>
            </w:r>
          </w:p>
          <w:p w14:paraId="6E0CF44E" w14:textId="24C792E8"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C5553">
              <w:rPr>
                <w:rFonts w:ascii="Consolas" w:eastAsia="Calibri" w:hAnsi="Consolas" w:cs="Consolas"/>
                <w:color w:val="0000FF"/>
                <w:sz w:val="20"/>
                <w:szCs w:val="20"/>
                <w:highlight w:val="white"/>
              </w:rPr>
              <w:t>case</w:t>
            </w:r>
            <w:r w:rsidRPr="009C5553">
              <w:rPr>
                <w:rFonts w:ascii="Consolas" w:eastAsia="Calibri" w:hAnsi="Consolas" w:cs="Consolas"/>
                <w:color w:val="000000"/>
                <w:sz w:val="20"/>
                <w:szCs w:val="20"/>
                <w:highlight w:val="white"/>
              </w:rPr>
              <w:t xml:space="preserve"> </w:t>
            </w:r>
            <w:r w:rsidRPr="009C5553">
              <w:rPr>
                <w:rFonts w:ascii="Consolas" w:eastAsia="Calibri" w:hAnsi="Consolas" w:cs="Consolas"/>
                <w:color w:val="2B91AF"/>
                <w:sz w:val="20"/>
                <w:szCs w:val="20"/>
                <w:highlight w:val="white"/>
              </w:rPr>
              <w:t>WorkflowState</w:t>
            </w:r>
            <w:r w:rsidRPr="009C5553">
              <w:rPr>
                <w:rFonts w:ascii="Consolas" w:eastAsia="Calibri" w:hAnsi="Consolas" w:cs="Consolas"/>
                <w:color w:val="000000"/>
                <w:sz w:val="20"/>
                <w:szCs w:val="20"/>
                <w:highlight w:val="white"/>
              </w:rPr>
              <w:t>.Abort:</w:t>
            </w:r>
          </w:p>
          <w:p w14:paraId="02053AD8" w14:textId="515B0D07"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C5553">
              <w:rPr>
                <w:rFonts w:ascii="Consolas" w:eastAsia="Calibri" w:hAnsi="Consolas" w:cs="Consolas"/>
                <w:color w:val="000000"/>
                <w:sz w:val="20"/>
                <w:szCs w:val="20"/>
                <w:highlight w:val="white"/>
              </w:rPr>
              <w:t xml:space="preserve">wc.Abort = </w:t>
            </w:r>
            <w:r w:rsidRPr="009C5553">
              <w:rPr>
                <w:rFonts w:ascii="Consolas" w:eastAsia="Calibri" w:hAnsi="Consolas" w:cs="Consolas"/>
                <w:color w:val="0000FF"/>
                <w:sz w:val="20"/>
                <w:szCs w:val="20"/>
                <w:highlight w:val="white"/>
              </w:rPr>
              <w:t>true</w:t>
            </w:r>
            <w:r w:rsidRPr="009C5553">
              <w:rPr>
                <w:rFonts w:ascii="Consolas" w:eastAsia="Calibri" w:hAnsi="Consolas" w:cs="Consolas"/>
                <w:color w:val="000000"/>
                <w:sz w:val="20"/>
                <w:szCs w:val="20"/>
                <w:highlight w:val="white"/>
              </w:rPr>
              <w:t>;</w:t>
            </w:r>
          </w:p>
          <w:p w14:paraId="1DAF102A" w14:textId="2D0F9FD5"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C5553">
              <w:rPr>
                <w:rFonts w:ascii="Consolas" w:eastAsia="Calibri" w:hAnsi="Consolas" w:cs="Consolas"/>
                <w:color w:val="FF0000"/>
                <w:sz w:val="20"/>
                <w:szCs w:val="20"/>
                <w:highlight w:val="white"/>
              </w:rPr>
              <w:t>wc.Workflow.AbortHandler(data);</w:t>
            </w:r>
          </w:p>
          <w:p w14:paraId="600BEEBB" w14:textId="4B73837F"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C5553">
              <w:rPr>
                <w:rFonts w:ascii="Consolas" w:eastAsia="Calibri" w:hAnsi="Consolas" w:cs="Consolas"/>
                <w:color w:val="0000FF"/>
                <w:sz w:val="20"/>
                <w:szCs w:val="20"/>
                <w:highlight w:val="white"/>
              </w:rPr>
              <w:t>break</w:t>
            </w:r>
            <w:r w:rsidRPr="009C5553">
              <w:rPr>
                <w:rFonts w:ascii="Consolas" w:eastAsia="Calibri" w:hAnsi="Consolas" w:cs="Consolas"/>
                <w:color w:val="000000"/>
                <w:sz w:val="20"/>
                <w:szCs w:val="20"/>
                <w:highlight w:val="white"/>
              </w:rPr>
              <w:t>;</w:t>
            </w:r>
          </w:p>
          <w:p w14:paraId="44D253C0" w14:textId="77777777"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p>
          <w:p w14:paraId="53E3C218" w14:textId="2988862A"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C5553">
              <w:rPr>
                <w:rFonts w:ascii="Consolas" w:eastAsia="Calibri" w:hAnsi="Consolas" w:cs="Consolas"/>
                <w:color w:val="0000FF"/>
                <w:sz w:val="20"/>
                <w:szCs w:val="20"/>
                <w:highlight w:val="white"/>
              </w:rPr>
              <w:t>case</w:t>
            </w:r>
            <w:r w:rsidRPr="009C5553">
              <w:rPr>
                <w:rFonts w:ascii="Consolas" w:eastAsia="Calibri" w:hAnsi="Consolas" w:cs="Consolas"/>
                <w:color w:val="000000"/>
                <w:sz w:val="20"/>
                <w:szCs w:val="20"/>
                <w:highlight w:val="white"/>
              </w:rPr>
              <w:t xml:space="preserve"> </w:t>
            </w:r>
            <w:r w:rsidRPr="009C5553">
              <w:rPr>
                <w:rFonts w:ascii="Consolas" w:eastAsia="Calibri" w:hAnsi="Consolas" w:cs="Consolas"/>
                <w:color w:val="2B91AF"/>
                <w:sz w:val="20"/>
                <w:szCs w:val="20"/>
                <w:highlight w:val="white"/>
              </w:rPr>
              <w:t>WorkflowState</w:t>
            </w:r>
            <w:r w:rsidRPr="009C5553">
              <w:rPr>
                <w:rFonts w:ascii="Consolas" w:eastAsia="Calibri" w:hAnsi="Consolas" w:cs="Consolas"/>
                <w:color w:val="000000"/>
                <w:sz w:val="20"/>
                <w:szCs w:val="20"/>
                <w:highlight w:val="white"/>
              </w:rPr>
              <w:t>.Defer:</w:t>
            </w:r>
          </w:p>
          <w:p w14:paraId="6399E849" w14:textId="1491FE5B"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C5553">
              <w:rPr>
                <w:rFonts w:ascii="Consolas" w:eastAsia="Calibri" w:hAnsi="Consolas" w:cs="Consolas"/>
                <w:color w:val="000000"/>
                <w:sz w:val="20"/>
                <w:szCs w:val="20"/>
                <w:highlight w:val="white"/>
              </w:rPr>
              <w:t xml:space="preserve">wc.Defer = </w:t>
            </w:r>
            <w:r w:rsidRPr="009C5553">
              <w:rPr>
                <w:rFonts w:ascii="Consolas" w:eastAsia="Calibri" w:hAnsi="Consolas" w:cs="Consolas"/>
                <w:color w:val="0000FF"/>
                <w:sz w:val="20"/>
                <w:szCs w:val="20"/>
                <w:highlight w:val="white"/>
              </w:rPr>
              <w:t>true</w:t>
            </w:r>
            <w:r w:rsidRPr="009C5553">
              <w:rPr>
                <w:rFonts w:ascii="Consolas" w:eastAsia="Calibri" w:hAnsi="Consolas" w:cs="Consolas"/>
                <w:color w:val="000000"/>
                <w:sz w:val="20"/>
                <w:szCs w:val="20"/>
                <w:highlight w:val="white"/>
              </w:rPr>
              <w:t>;</w:t>
            </w:r>
          </w:p>
          <w:p w14:paraId="227122FF" w14:textId="3FD7B5C9"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C5553">
              <w:rPr>
                <w:rFonts w:ascii="Consolas" w:eastAsia="Calibri" w:hAnsi="Consolas" w:cs="Consolas"/>
                <w:color w:val="0000FF"/>
                <w:sz w:val="20"/>
                <w:szCs w:val="20"/>
                <w:highlight w:val="white"/>
              </w:rPr>
              <w:t>break</w:t>
            </w:r>
            <w:r w:rsidRPr="009C5553">
              <w:rPr>
                <w:rFonts w:ascii="Consolas" w:eastAsia="Calibri" w:hAnsi="Consolas" w:cs="Consolas"/>
                <w:color w:val="000000"/>
                <w:sz w:val="20"/>
                <w:szCs w:val="20"/>
                <w:highlight w:val="white"/>
              </w:rPr>
              <w:t>;</w:t>
            </w:r>
          </w:p>
          <w:p w14:paraId="69584862" w14:textId="500EE69C"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C5553">
              <w:rPr>
                <w:rFonts w:ascii="Consolas" w:eastAsia="Calibri" w:hAnsi="Consolas" w:cs="Consolas"/>
                <w:color w:val="000000"/>
                <w:sz w:val="20"/>
                <w:szCs w:val="20"/>
                <w:highlight w:val="white"/>
              </w:rPr>
              <w:t>}</w:t>
            </w:r>
          </w:p>
          <w:p w14:paraId="7ADDB6D5" w14:textId="4BA88F4F"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C5553">
              <w:rPr>
                <w:rFonts w:ascii="Consolas" w:eastAsia="Calibri" w:hAnsi="Consolas" w:cs="Consolas"/>
                <w:color w:val="000000"/>
                <w:sz w:val="20"/>
                <w:szCs w:val="20"/>
                <w:highlight w:val="white"/>
              </w:rPr>
              <w:t>}</w:t>
            </w:r>
          </w:p>
          <w:p w14:paraId="26BC046A" w14:textId="2510EEBB" w:rsidR="009C5553" w:rsidRPr="009C5553" w:rsidRDefault="009C5553" w:rsidP="009C5553">
            <w:pPr>
              <w:autoSpaceDE w:val="0"/>
              <w:autoSpaceDN w:val="0"/>
              <w:adjustRightInd w:val="0"/>
              <w:spacing w:after="0" w:line="240" w:lineRule="auto"/>
              <w:rPr>
                <w:rFonts w:ascii="Consolas" w:eastAsia="Calibri" w:hAnsi="Consolas" w:cs="Consolas"/>
                <w:color w:val="FF0000"/>
                <w:sz w:val="20"/>
                <w:szCs w:val="20"/>
                <w:highlight w:val="white"/>
              </w:rPr>
            </w:pPr>
            <w:r>
              <w:rPr>
                <w:rFonts w:ascii="Consolas" w:eastAsia="Calibri" w:hAnsi="Consolas" w:cs="Consolas"/>
                <w:color w:val="0000FF"/>
                <w:sz w:val="20"/>
                <w:szCs w:val="20"/>
                <w:highlight w:val="white"/>
              </w:rPr>
              <w:t xml:space="preserve">  </w:t>
            </w:r>
            <w:r w:rsidRPr="009C5553">
              <w:rPr>
                <w:rFonts w:ascii="Consolas" w:eastAsia="Calibri" w:hAnsi="Consolas" w:cs="Consolas"/>
                <w:color w:val="FF0000"/>
                <w:sz w:val="20"/>
                <w:szCs w:val="20"/>
                <w:highlight w:val="white"/>
              </w:rPr>
              <w:t xml:space="preserve">  catch (Exception ex)</w:t>
            </w:r>
          </w:p>
          <w:p w14:paraId="7668C3A6" w14:textId="62A01BE3" w:rsidR="000233F3" w:rsidRDefault="009C5553" w:rsidP="009C5553">
            <w:pPr>
              <w:autoSpaceDE w:val="0"/>
              <w:autoSpaceDN w:val="0"/>
              <w:adjustRightInd w:val="0"/>
              <w:spacing w:after="0" w:line="240" w:lineRule="auto"/>
              <w:rPr>
                <w:rFonts w:ascii="Consolas" w:eastAsia="Calibri" w:hAnsi="Consolas" w:cs="Consolas"/>
                <w:color w:val="FF0000"/>
                <w:sz w:val="20"/>
                <w:szCs w:val="20"/>
                <w:highlight w:val="white"/>
              </w:rPr>
            </w:pPr>
            <w:r w:rsidRPr="009C5553">
              <w:rPr>
                <w:rFonts w:ascii="Consolas" w:eastAsia="Calibri" w:hAnsi="Consolas" w:cs="Consolas"/>
                <w:color w:val="FF0000"/>
                <w:sz w:val="20"/>
                <w:szCs w:val="20"/>
                <w:highlight w:val="white"/>
              </w:rPr>
              <w:t xml:space="preserve">    {</w:t>
            </w:r>
          </w:p>
          <w:p w14:paraId="616FE822" w14:textId="77777777" w:rsidR="000233F3" w:rsidRDefault="000233F3" w:rsidP="009C5553">
            <w:pPr>
              <w:autoSpaceDE w:val="0"/>
              <w:autoSpaceDN w:val="0"/>
              <w:adjustRightInd w:val="0"/>
              <w:spacing w:after="0" w:line="240" w:lineRule="auto"/>
              <w:rPr>
                <w:rFonts w:ascii="Consolas" w:eastAsia="Calibri" w:hAnsi="Consolas" w:cs="Consolas"/>
                <w:color w:val="FF0000"/>
                <w:sz w:val="20"/>
                <w:szCs w:val="20"/>
                <w:highlight w:val="white"/>
              </w:rPr>
            </w:pPr>
            <w:r>
              <w:rPr>
                <w:rFonts w:ascii="Consolas" w:eastAsia="Calibri" w:hAnsi="Consolas" w:cs="Consolas"/>
                <w:color w:val="FF0000"/>
                <w:sz w:val="20"/>
                <w:szCs w:val="20"/>
                <w:highlight w:val="white"/>
              </w:rPr>
              <w:t xml:space="preserve">      // We need to protect ourselves from the user’s exception</w:t>
            </w:r>
          </w:p>
          <w:p w14:paraId="160213E1" w14:textId="52651311" w:rsidR="009C5553" w:rsidRPr="009C5553" w:rsidRDefault="000233F3" w:rsidP="009C5553">
            <w:pPr>
              <w:autoSpaceDE w:val="0"/>
              <w:autoSpaceDN w:val="0"/>
              <w:adjustRightInd w:val="0"/>
              <w:spacing w:after="0" w:line="240" w:lineRule="auto"/>
              <w:rPr>
                <w:rFonts w:ascii="Consolas" w:eastAsia="Calibri" w:hAnsi="Consolas" w:cs="Consolas"/>
                <w:color w:val="FF0000"/>
                <w:sz w:val="20"/>
                <w:szCs w:val="20"/>
                <w:highlight w:val="white"/>
              </w:rPr>
            </w:pPr>
            <w:r>
              <w:rPr>
                <w:rFonts w:ascii="Consolas" w:eastAsia="Calibri" w:hAnsi="Consolas" w:cs="Consolas"/>
                <w:color w:val="FF0000"/>
                <w:sz w:val="20"/>
                <w:szCs w:val="20"/>
                <w:highlight w:val="white"/>
              </w:rPr>
              <w:t xml:space="preserve">      // handler potentially throwing an exception.</w:t>
            </w:r>
            <w:r>
              <w:rPr>
                <w:rFonts w:ascii="Consolas" w:eastAsia="Calibri" w:hAnsi="Consolas" w:cs="Consolas"/>
                <w:color w:val="FF0000"/>
                <w:sz w:val="20"/>
                <w:szCs w:val="20"/>
                <w:highlight w:val="white"/>
              </w:rPr>
              <w:br/>
              <w:t xml:space="preserve">      try</w:t>
            </w:r>
            <w:r>
              <w:rPr>
                <w:rFonts w:ascii="Consolas" w:eastAsia="Calibri" w:hAnsi="Consolas" w:cs="Consolas"/>
                <w:color w:val="FF0000"/>
                <w:sz w:val="20"/>
                <w:szCs w:val="20"/>
                <w:highlight w:val="white"/>
              </w:rPr>
              <w:br/>
              <w:t xml:space="preserve">      {</w:t>
            </w:r>
          </w:p>
          <w:p w14:paraId="68C14925" w14:textId="6226E585" w:rsidR="009C5553" w:rsidRPr="009C5553" w:rsidRDefault="009C5553" w:rsidP="009C5553">
            <w:pPr>
              <w:autoSpaceDE w:val="0"/>
              <w:autoSpaceDN w:val="0"/>
              <w:adjustRightInd w:val="0"/>
              <w:spacing w:after="0" w:line="240" w:lineRule="auto"/>
              <w:rPr>
                <w:rFonts w:ascii="Consolas" w:eastAsia="Calibri" w:hAnsi="Consolas" w:cs="Consolas"/>
                <w:color w:val="FF0000"/>
                <w:sz w:val="20"/>
                <w:szCs w:val="20"/>
                <w:highlight w:val="white"/>
              </w:rPr>
            </w:pPr>
            <w:r w:rsidRPr="009C5553">
              <w:rPr>
                <w:rFonts w:ascii="Consolas" w:eastAsia="Calibri" w:hAnsi="Consolas" w:cs="Consolas"/>
                <w:color w:val="FF0000"/>
                <w:sz w:val="20"/>
                <w:szCs w:val="20"/>
                <w:highlight w:val="white"/>
              </w:rPr>
              <w:t xml:space="preserve">      </w:t>
            </w:r>
            <w:r w:rsidR="000233F3">
              <w:rPr>
                <w:rFonts w:ascii="Consolas" w:eastAsia="Calibri" w:hAnsi="Consolas" w:cs="Consolas"/>
                <w:color w:val="FF0000"/>
                <w:sz w:val="20"/>
                <w:szCs w:val="20"/>
                <w:highlight w:val="white"/>
              </w:rPr>
              <w:t xml:space="preserve">  </w:t>
            </w:r>
            <w:r w:rsidRPr="009C5553">
              <w:rPr>
                <w:rFonts w:ascii="Consolas" w:eastAsia="Calibri" w:hAnsi="Consolas" w:cs="Consolas"/>
                <w:color w:val="FF0000"/>
                <w:sz w:val="20"/>
                <w:szCs w:val="20"/>
                <w:highlight w:val="white"/>
              </w:rPr>
              <w:t>wc.Workflow.ExceptionHandler(data, ex);</w:t>
            </w:r>
            <w:r w:rsidR="000233F3">
              <w:rPr>
                <w:rFonts w:ascii="Consolas" w:eastAsia="Calibri" w:hAnsi="Consolas" w:cs="Consolas"/>
                <w:color w:val="FF0000"/>
                <w:sz w:val="20"/>
                <w:szCs w:val="20"/>
                <w:highlight w:val="white"/>
              </w:rPr>
              <w:br/>
              <w:t xml:space="preserve">      }</w:t>
            </w:r>
            <w:r w:rsidR="000233F3">
              <w:rPr>
                <w:rFonts w:ascii="Consolas" w:eastAsia="Calibri" w:hAnsi="Consolas" w:cs="Consolas"/>
                <w:color w:val="FF0000"/>
                <w:sz w:val="20"/>
                <w:szCs w:val="20"/>
                <w:highlight w:val="white"/>
              </w:rPr>
              <w:br/>
              <w:t xml:space="preserve">      catch { }</w:t>
            </w:r>
            <w:r w:rsidR="000233F3">
              <w:rPr>
                <w:rFonts w:ascii="Consolas" w:eastAsia="Calibri" w:hAnsi="Consolas" w:cs="Consolas"/>
                <w:color w:val="FF0000"/>
                <w:sz w:val="20"/>
                <w:szCs w:val="20"/>
                <w:highlight w:val="white"/>
              </w:rPr>
              <w:br/>
              <w:t xml:space="preserve">      wc.Done = true;</w:t>
            </w:r>
          </w:p>
          <w:p w14:paraId="5A20094D" w14:textId="3393FD9E" w:rsidR="009C5553" w:rsidRPr="009C5553" w:rsidRDefault="009C5553" w:rsidP="009C5553">
            <w:pPr>
              <w:autoSpaceDE w:val="0"/>
              <w:autoSpaceDN w:val="0"/>
              <w:adjustRightInd w:val="0"/>
              <w:spacing w:after="0" w:line="240" w:lineRule="auto"/>
              <w:rPr>
                <w:rFonts w:ascii="Consolas" w:eastAsia="Calibri" w:hAnsi="Consolas" w:cs="Consolas"/>
                <w:color w:val="FF0000"/>
                <w:sz w:val="20"/>
                <w:szCs w:val="20"/>
                <w:highlight w:val="white"/>
              </w:rPr>
            </w:pPr>
            <w:r w:rsidRPr="009C5553">
              <w:rPr>
                <w:rFonts w:ascii="Consolas" w:eastAsia="Calibri" w:hAnsi="Consolas" w:cs="Consolas"/>
                <w:color w:val="FF0000"/>
                <w:sz w:val="20"/>
                <w:szCs w:val="20"/>
                <w:highlight w:val="white"/>
              </w:rPr>
              <w:t xml:space="preserve">    }</w:t>
            </w:r>
          </w:p>
          <w:p w14:paraId="1A11A84A" w14:textId="4F755B1B"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C5553">
              <w:rPr>
                <w:rFonts w:ascii="Consolas" w:eastAsia="Calibri" w:hAnsi="Consolas" w:cs="Consolas"/>
                <w:color w:val="000000"/>
                <w:sz w:val="20"/>
                <w:szCs w:val="20"/>
                <w:highlight w:val="white"/>
              </w:rPr>
              <w:t>}</w:t>
            </w:r>
          </w:p>
          <w:p w14:paraId="239BD6A0" w14:textId="5696C2F3" w:rsidR="00BB619B" w:rsidRPr="00A22C49" w:rsidRDefault="009C5553" w:rsidP="00DE2F6F">
            <w:pPr>
              <w:autoSpaceDE w:val="0"/>
              <w:autoSpaceDN w:val="0"/>
              <w:adjustRightInd w:val="0"/>
              <w:spacing w:after="0" w:line="240" w:lineRule="auto"/>
              <w:rPr>
                <w:rFonts w:ascii="Consolas" w:eastAsia="Calibri" w:hAnsi="Consolas" w:cs="Consolas"/>
                <w:color w:val="000000"/>
                <w:sz w:val="15"/>
                <w:szCs w:val="15"/>
                <w:highlight w:val="white"/>
              </w:rPr>
            </w:pPr>
            <w:r w:rsidRPr="009C5553">
              <w:rPr>
                <w:rFonts w:ascii="Consolas" w:eastAsia="Calibri" w:hAnsi="Consolas" w:cs="Consolas"/>
                <w:color w:val="000000"/>
                <w:sz w:val="20"/>
                <w:szCs w:val="20"/>
                <w:highlight w:val="white"/>
              </w:rPr>
              <w:t>}</w:t>
            </w:r>
          </w:p>
        </w:tc>
      </w:tr>
    </w:tbl>
    <w:p w14:paraId="0059924C" w14:textId="77777777" w:rsidR="00BB619B" w:rsidRDefault="00BB619B" w:rsidP="000C3937">
      <w:pPr>
        <w:spacing w:after="0" w:line="240" w:lineRule="auto"/>
        <w:rPr>
          <w:rFonts w:ascii="Arial" w:hAnsi="Arial"/>
          <w:sz w:val="24"/>
        </w:rPr>
      </w:pPr>
    </w:p>
    <w:p w14:paraId="1A910A2A" w14:textId="3151F5DD" w:rsidR="00BB619B" w:rsidRDefault="009C5553" w:rsidP="000C3937">
      <w:pPr>
        <w:spacing w:after="0" w:line="240" w:lineRule="auto"/>
        <w:rPr>
          <w:rFonts w:ascii="Arial" w:hAnsi="Arial"/>
          <w:sz w:val="24"/>
        </w:rPr>
      </w:pPr>
      <w:r>
        <w:rPr>
          <w:rFonts w:ascii="Arial" w:hAnsi="Arial"/>
          <w:sz w:val="24"/>
        </w:rPr>
        <w:t>And we can write a couple simple handlers – our abort handler simply terminates the connection whereas our exception handler returns the exception message.</w:t>
      </w:r>
    </w:p>
    <w:p w14:paraId="50503D71" w14:textId="77777777" w:rsidR="009C5553" w:rsidRDefault="009C5553" w:rsidP="000C3937">
      <w:pPr>
        <w:spacing w:after="0" w:line="240" w:lineRule="auto"/>
        <w:rPr>
          <w:rFonts w:ascii="Arial" w:hAnsi="Arial"/>
          <w:sz w:val="24"/>
        </w:rPr>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BB619B" w:rsidRPr="009045E5" w14:paraId="134D1CE6" w14:textId="77777777" w:rsidTr="00DE2F6F">
        <w:tc>
          <w:tcPr>
            <w:tcW w:w="9576" w:type="dxa"/>
            <w:shd w:val="clear" w:color="auto" w:fill="F0F0F0"/>
          </w:tcPr>
          <w:p w14:paraId="1CAEAF2A" w14:textId="77777777"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sidRPr="009C5553">
              <w:rPr>
                <w:rFonts w:ascii="Consolas" w:eastAsia="Calibri" w:hAnsi="Consolas" w:cs="Consolas"/>
                <w:color w:val="0000FF"/>
                <w:sz w:val="20"/>
                <w:szCs w:val="20"/>
                <w:highlight w:val="white"/>
              </w:rPr>
              <w:t>static</w:t>
            </w:r>
            <w:r w:rsidRPr="009C5553">
              <w:rPr>
                <w:rFonts w:ascii="Consolas" w:eastAsia="Calibri" w:hAnsi="Consolas" w:cs="Consolas"/>
                <w:color w:val="000000"/>
                <w:sz w:val="20"/>
                <w:szCs w:val="20"/>
                <w:highlight w:val="white"/>
              </w:rPr>
              <w:t xml:space="preserve"> </w:t>
            </w:r>
            <w:r w:rsidRPr="009C5553">
              <w:rPr>
                <w:rFonts w:ascii="Consolas" w:eastAsia="Calibri" w:hAnsi="Consolas" w:cs="Consolas"/>
                <w:color w:val="0000FF"/>
                <w:sz w:val="20"/>
                <w:szCs w:val="20"/>
                <w:highlight w:val="white"/>
              </w:rPr>
              <w:t>void</w:t>
            </w:r>
            <w:r w:rsidRPr="009C5553">
              <w:rPr>
                <w:rFonts w:ascii="Consolas" w:eastAsia="Calibri" w:hAnsi="Consolas" w:cs="Consolas"/>
                <w:color w:val="000000"/>
                <w:sz w:val="20"/>
                <w:szCs w:val="20"/>
                <w:highlight w:val="white"/>
              </w:rPr>
              <w:t xml:space="preserve"> AbortHandler(</w:t>
            </w:r>
            <w:r w:rsidRPr="009C5553">
              <w:rPr>
                <w:rFonts w:ascii="Consolas" w:eastAsia="Calibri" w:hAnsi="Consolas" w:cs="Consolas"/>
                <w:color w:val="2B91AF"/>
                <w:sz w:val="20"/>
                <w:szCs w:val="20"/>
                <w:highlight w:val="white"/>
              </w:rPr>
              <w:t>HttpListenerContext</w:t>
            </w:r>
            <w:r w:rsidRPr="009C5553">
              <w:rPr>
                <w:rFonts w:ascii="Consolas" w:eastAsia="Calibri" w:hAnsi="Consolas" w:cs="Consolas"/>
                <w:color w:val="000000"/>
                <w:sz w:val="20"/>
                <w:szCs w:val="20"/>
                <w:highlight w:val="white"/>
              </w:rPr>
              <w:t xml:space="preserve"> context)</w:t>
            </w:r>
          </w:p>
          <w:p w14:paraId="7482AD87" w14:textId="77777777"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sidRPr="009C5553">
              <w:rPr>
                <w:rFonts w:ascii="Consolas" w:eastAsia="Calibri" w:hAnsi="Consolas" w:cs="Consolas"/>
                <w:color w:val="000000"/>
                <w:sz w:val="20"/>
                <w:szCs w:val="20"/>
                <w:highlight w:val="white"/>
              </w:rPr>
              <w:t>{</w:t>
            </w:r>
          </w:p>
          <w:p w14:paraId="54481AFD" w14:textId="1964D7C2"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lastRenderedPageBreak/>
              <w:t xml:space="preserve">  </w:t>
            </w:r>
            <w:r w:rsidRPr="009C5553">
              <w:rPr>
                <w:rFonts w:ascii="Consolas" w:eastAsia="Calibri" w:hAnsi="Consolas" w:cs="Consolas"/>
                <w:color w:val="2B91AF"/>
                <w:sz w:val="20"/>
                <w:szCs w:val="20"/>
                <w:highlight w:val="white"/>
              </w:rPr>
              <w:t>HttpListenerResponse</w:t>
            </w:r>
            <w:r w:rsidRPr="009C5553">
              <w:rPr>
                <w:rFonts w:ascii="Consolas" w:eastAsia="Calibri" w:hAnsi="Consolas" w:cs="Consolas"/>
                <w:color w:val="000000"/>
                <w:sz w:val="20"/>
                <w:szCs w:val="20"/>
                <w:highlight w:val="white"/>
              </w:rPr>
              <w:t xml:space="preserve"> response = context.Response;</w:t>
            </w:r>
          </w:p>
          <w:p w14:paraId="6D403AFE" w14:textId="4CB5FF5F"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9C5553">
              <w:rPr>
                <w:rFonts w:ascii="Consolas" w:eastAsia="Calibri" w:hAnsi="Consolas" w:cs="Consolas"/>
                <w:color w:val="000000"/>
                <w:sz w:val="20"/>
                <w:szCs w:val="20"/>
                <w:highlight w:val="white"/>
              </w:rPr>
              <w:t>response.OutputStream.Close();</w:t>
            </w:r>
          </w:p>
          <w:p w14:paraId="54240F5E" w14:textId="77777777"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sidRPr="009C5553">
              <w:rPr>
                <w:rFonts w:ascii="Consolas" w:eastAsia="Calibri" w:hAnsi="Consolas" w:cs="Consolas"/>
                <w:color w:val="000000"/>
                <w:sz w:val="20"/>
                <w:szCs w:val="20"/>
                <w:highlight w:val="white"/>
              </w:rPr>
              <w:t>}</w:t>
            </w:r>
          </w:p>
          <w:p w14:paraId="066E74F9" w14:textId="77777777"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p>
          <w:p w14:paraId="568A368B" w14:textId="77777777"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sidRPr="009C5553">
              <w:rPr>
                <w:rFonts w:ascii="Consolas" w:eastAsia="Calibri" w:hAnsi="Consolas" w:cs="Consolas"/>
                <w:color w:val="0000FF"/>
                <w:sz w:val="20"/>
                <w:szCs w:val="20"/>
                <w:highlight w:val="white"/>
              </w:rPr>
              <w:t>static</w:t>
            </w:r>
            <w:r w:rsidRPr="009C5553">
              <w:rPr>
                <w:rFonts w:ascii="Consolas" w:eastAsia="Calibri" w:hAnsi="Consolas" w:cs="Consolas"/>
                <w:color w:val="000000"/>
                <w:sz w:val="20"/>
                <w:szCs w:val="20"/>
                <w:highlight w:val="white"/>
              </w:rPr>
              <w:t xml:space="preserve"> </w:t>
            </w:r>
            <w:r w:rsidRPr="009C5553">
              <w:rPr>
                <w:rFonts w:ascii="Consolas" w:eastAsia="Calibri" w:hAnsi="Consolas" w:cs="Consolas"/>
                <w:color w:val="0000FF"/>
                <w:sz w:val="20"/>
                <w:szCs w:val="20"/>
                <w:highlight w:val="white"/>
              </w:rPr>
              <w:t>void</w:t>
            </w:r>
            <w:r w:rsidRPr="009C5553">
              <w:rPr>
                <w:rFonts w:ascii="Consolas" w:eastAsia="Calibri" w:hAnsi="Consolas" w:cs="Consolas"/>
                <w:color w:val="000000"/>
                <w:sz w:val="20"/>
                <w:szCs w:val="20"/>
                <w:highlight w:val="white"/>
              </w:rPr>
              <w:t xml:space="preserve"> OnException(</w:t>
            </w:r>
            <w:r w:rsidRPr="009C5553">
              <w:rPr>
                <w:rFonts w:ascii="Consolas" w:eastAsia="Calibri" w:hAnsi="Consolas" w:cs="Consolas"/>
                <w:color w:val="2B91AF"/>
                <w:sz w:val="20"/>
                <w:szCs w:val="20"/>
                <w:highlight w:val="white"/>
              </w:rPr>
              <w:t>HttpListenerContext</w:t>
            </w:r>
            <w:r w:rsidRPr="009C5553">
              <w:rPr>
                <w:rFonts w:ascii="Consolas" w:eastAsia="Calibri" w:hAnsi="Consolas" w:cs="Consolas"/>
                <w:color w:val="000000"/>
                <w:sz w:val="20"/>
                <w:szCs w:val="20"/>
                <w:highlight w:val="white"/>
              </w:rPr>
              <w:t xml:space="preserve"> context, </w:t>
            </w:r>
            <w:r w:rsidRPr="009C5553">
              <w:rPr>
                <w:rFonts w:ascii="Consolas" w:eastAsia="Calibri" w:hAnsi="Consolas" w:cs="Consolas"/>
                <w:color w:val="2B91AF"/>
                <w:sz w:val="20"/>
                <w:szCs w:val="20"/>
                <w:highlight w:val="white"/>
              </w:rPr>
              <w:t>Exception</w:t>
            </w:r>
            <w:r w:rsidRPr="009C5553">
              <w:rPr>
                <w:rFonts w:ascii="Consolas" w:eastAsia="Calibri" w:hAnsi="Consolas" w:cs="Consolas"/>
                <w:color w:val="000000"/>
                <w:sz w:val="20"/>
                <w:szCs w:val="20"/>
                <w:highlight w:val="white"/>
              </w:rPr>
              <w:t xml:space="preserve"> ex)</w:t>
            </w:r>
          </w:p>
          <w:p w14:paraId="0F5B5448" w14:textId="77777777"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sidRPr="009C5553">
              <w:rPr>
                <w:rFonts w:ascii="Consolas" w:eastAsia="Calibri" w:hAnsi="Consolas" w:cs="Consolas"/>
                <w:color w:val="000000"/>
                <w:sz w:val="20"/>
                <w:szCs w:val="20"/>
                <w:highlight w:val="white"/>
              </w:rPr>
              <w:t>{</w:t>
            </w:r>
          </w:p>
          <w:p w14:paraId="3DBD0335" w14:textId="7D12CDCE"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9C5553">
              <w:rPr>
                <w:rFonts w:ascii="Consolas" w:eastAsia="Calibri" w:hAnsi="Consolas" w:cs="Consolas"/>
                <w:color w:val="2B91AF"/>
                <w:sz w:val="20"/>
                <w:szCs w:val="20"/>
                <w:highlight w:val="white"/>
              </w:rPr>
              <w:t>HttpListenerResponse</w:t>
            </w:r>
            <w:r w:rsidRPr="009C5553">
              <w:rPr>
                <w:rFonts w:ascii="Consolas" w:eastAsia="Calibri" w:hAnsi="Consolas" w:cs="Consolas"/>
                <w:color w:val="000000"/>
                <w:sz w:val="20"/>
                <w:szCs w:val="20"/>
                <w:highlight w:val="white"/>
              </w:rPr>
              <w:t xml:space="preserve"> response = context.Response;</w:t>
            </w:r>
          </w:p>
          <w:p w14:paraId="1730D2CF" w14:textId="556E400F"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9C5553">
              <w:rPr>
                <w:rFonts w:ascii="Consolas" w:eastAsia="Calibri" w:hAnsi="Consolas" w:cs="Consolas"/>
                <w:color w:val="000000"/>
                <w:sz w:val="20"/>
                <w:szCs w:val="20"/>
                <w:highlight w:val="white"/>
              </w:rPr>
              <w:t xml:space="preserve">response.ContentEncoding = </w:t>
            </w:r>
            <w:r w:rsidRPr="009C5553">
              <w:rPr>
                <w:rFonts w:ascii="Consolas" w:eastAsia="Calibri" w:hAnsi="Consolas" w:cs="Consolas"/>
                <w:color w:val="2B91AF"/>
                <w:sz w:val="20"/>
                <w:szCs w:val="20"/>
                <w:highlight w:val="white"/>
              </w:rPr>
              <w:t>Encoding</w:t>
            </w:r>
            <w:r w:rsidRPr="009C5553">
              <w:rPr>
                <w:rFonts w:ascii="Consolas" w:eastAsia="Calibri" w:hAnsi="Consolas" w:cs="Consolas"/>
                <w:color w:val="000000"/>
                <w:sz w:val="20"/>
                <w:szCs w:val="20"/>
                <w:highlight w:val="white"/>
              </w:rPr>
              <w:t>.UTF8;</w:t>
            </w:r>
          </w:p>
          <w:p w14:paraId="47141EC6" w14:textId="019C72C5"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9C5553">
              <w:rPr>
                <w:rFonts w:ascii="Consolas" w:eastAsia="Calibri" w:hAnsi="Consolas" w:cs="Consolas"/>
                <w:color w:val="000000"/>
                <w:sz w:val="20"/>
                <w:szCs w:val="20"/>
                <w:highlight w:val="white"/>
              </w:rPr>
              <w:t xml:space="preserve">context.Response.ContentType = </w:t>
            </w:r>
            <w:r w:rsidRPr="009C5553">
              <w:rPr>
                <w:rFonts w:ascii="Consolas" w:eastAsia="Calibri" w:hAnsi="Consolas" w:cs="Consolas"/>
                <w:color w:val="A31515"/>
                <w:sz w:val="20"/>
                <w:szCs w:val="20"/>
                <w:highlight w:val="white"/>
              </w:rPr>
              <w:t>"text/html"</w:t>
            </w:r>
            <w:r w:rsidRPr="009C5553">
              <w:rPr>
                <w:rFonts w:ascii="Consolas" w:eastAsia="Calibri" w:hAnsi="Consolas" w:cs="Consolas"/>
                <w:color w:val="000000"/>
                <w:sz w:val="20"/>
                <w:szCs w:val="20"/>
                <w:highlight w:val="white"/>
              </w:rPr>
              <w:t>;</w:t>
            </w:r>
          </w:p>
          <w:p w14:paraId="69ED6805" w14:textId="69EB9195"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9C5553">
              <w:rPr>
                <w:rFonts w:ascii="Consolas" w:eastAsia="Calibri" w:hAnsi="Consolas" w:cs="Consolas"/>
                <w:color w:val="0000FF"/>
                <w:sz w:val="20"/>
                <w:szCs w:val="20"/>
                <w:highlight w:val="white"/>
              </w:rPr>
              <w:t>byte</w:t>
            </w:r>
            <w:r w:rsidRPr="009C5553">
              <w:rPr>
                <w:rFonts w:ascii="Consolas" w:eastAsia="Calibri" w:hAnsi="Consolas" w:cs="Consolas"/>
                <w:color w:val="000000"/>
                <w:sz w:val="20"/>
                <w:szCs w:val="20"/>
                <w:highlight w:val="white"/>
              </w:rPr>
              <w:t xml:space="preserve">[] data = </w:t>
            </w:r>
            <w:r w:rsidRPr="009C5553">
              <w:rPr>
                <w:rFonts w:ascii="Consolas" w:eastAsia="Calibri" w:hAnsi="Consolas" w:cs="Consolas"/>
                <w:color w:val="2B91AF"/>
                <w:sz w:val="20"/>
                <w:szCs w:val="20"/>
                <w:highlight w:val="white"/>
              </w:rPr>
              <w:t>Encoding</w:t>
            </w:r>
            <w:r w:rsidRPr="009C5553">
              <w:rPr>
                <w:rFonts w:ascii="Consolas" w:eastAsia="Calibri" w:hAnsi="Consolas" w:cs="Consolas"/>
                <w:color w:val="000000"/>
                <w:sz w:val="20"/>
                <w:szCs w:val="20"/>
                <w:highlight w:val="white"/>
              </w:rPr>
              <w:t>.UTF8.GetBytes(ex.Message);</w:t>
            </w:r>
          </w:p>
          <w:p w14:paraId="53BC7CB4" w14:textId="0D3CECCE"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9C5553">
              <w:rPr>
                <w:rFonts w:ascii="Consolas" w:eastAsia="Calibri" w:hAnsi="Consolas" w:cs="Consolas"/>
                <w:color w:val="000000"/>
                <w:sz w:val="20"/>
                <w:szCs w:val="20"/>
                <w:highlight w:val="white"/>
              </w:rPr>
              <w:t>context.Response.ContentLength64 = data.Length;</w:t>
            </w:r>
          </w:p>
          <w:p w14:paraId="0108ED05" w14:textId="75555A72"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9C5553">
              <w:rPr>
                <w:rFonts w:ascii="Consolas" w:eastAsia="Calibri" w:hAnsi="Consolas" w:cs="Consolas"/>
                <w:color w:val="000000"/>
                <w:sz w:val="20"/>
                <w:szCs w:val="20"/>
                <w:highlight w:val="white"/>
              </w:rPr>
              <w:t>context.Response.OutputStream.Write(data, 0, data.Length);</w:t>
            </w:r>
          </w:p>
          <w:p w14:paraId="4E79944F" w14:textId="667BCFC8"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9C5553">
              <w:rPr>
                <w:rFonts w:ascii="Consolas" w:eastAsia="Calibri" w:hAnsi="Consolas" w:cs="Consolas"/>
                <w:color w:val="000000"/>
                <w:sz w:val="20"/>
                <w:szCs w:val="20"/>
                <w:highlight w:val="white"/>
              </w:rPr>
              <w:t>response.StatusCode = 200;</w:t>
            </w:r>
            <w:r w:rsidRPr="009C5553">
              <w:rPr>
                <w:rFonts w:ascii="Consolas" w:eastAsia="Calibri" w:hAnsi="Consolas" w:cs="Consolas"/>
                <w:color w:val="000000"/>
                <w:sz w:val="20"/>
                <w:szCs w:val="20"/>
                <w:highlight w:val="white"/>
              </w:rPr>
              <w:tab/>
            </w:r>
            <w:r w:rsidRPr="009C5553">
              <w:rPr>
                <w:rFonts w:ascii="Consolas" w:eastAsia="Calibri" w:hAnsi="Consolas" w:cs="Consolas"/>
                <w:color w:val="000000"/>
                <w:sz w:val="20"/>
                <w:szCs w:val="20"/>
                <w:highlight w:val="white"/>
              </w:rPr>
              <w:tab/>
            </w:r>
            <w:r w:rsidRPr="009C5553">
              <w:rPr>
                <w:rFonts w:ascii="Consolas" w:eastAsia="Calibri" w:hAnsi="Consolas" w:cs="Consolas"/>
                <w:color w:val="000000"/>
                <w:sz w:val="20"/>
                <w:szCs w:val="20"/>
                <w:highlight w:val="white"/>
              </w:rPr>
              <w:tab/>
            </w:r>
            <w:r w:rsidRPr="009C5553">
              <w:rPr>
                <w:rFonts w:ascii="Consolas" w:eastAsia="Calibri" w:hAnsi="Consolas" w:cs="Consolas"/>
                <w:color w:val="008000"/>
                <w:sz w:val="20"/>
                <w:szCs w:val="20"/>
                <w:highlight w:val="white"/>
              </w:rPr>
              <w:t>// OK</w:t>
            </w:r>
          </w:p>
          <w:p w14:paraId="293B7D15" w14:textId="36DF1BFA" w:rsidR="009C5553" w:rsidRPr="009C5553" w:rsidRDefault="009C5553" w:rsidP="009C555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9C5553">
              <w:rPr>
                <w:rFonts w:ascii="Consolas" w:eastAsia="Calibri" w:hAnsi="Consolas" w:cs="Consolas"/>
                <w:color w:val="000000"/>
                <w:sz w:val="20"/>
                <w:szCs w:val="20"/>
                <w:highlight w:val="white"/>
              </w:rPr>
              <w:t>response.OutputStream.Close();</w:t>
            </w:r>
          </w:p>
          <w:p w14:paraId="2BC3D848" w14:textId="6A3A6086" w:rsidR="00BB619B" w:rsidRPr="00A22C49" w:rsidRDefault="009C5553" w:rsidP="009C5553">
            <w:pPr>
              <w:autoSpaceDE w:val="0"/>
              <w:autoSpaceDN w:val="0"/>
              <w:adjustRightInd w:val="0"/>
              <w:spacing w:after="0" w:line="240" w:lineRule="auto"/>
              <w:rPr>
                <w:rFonts w:ascii="Consolas" w:eastAsia="Calibri" w:hAnsi="Consolas" w:cs="Consolas"/>
                <w:color w:val="000000"/>
                <w:sz w:val="15"/>
                <w:szCs w:val="15"/>
                <w:highlight w:val="white"/>
              </w:rPr>
            </w:pPr>
            <w:r w:rsidRPr="009C5553">
              <w:rPr>
                <w:rFonts w:ascii="Consolas" w:eastAsia="Calibri" w:hAnsi="Consolas" w:cs="Consolas"/>
                <w:color w:val="000000"/>
                <w:sz w:val="20"/>
                <w:szCs w:val="20"/>
                <w:highlight w:val="white"/>
              </w:rPr>
              <w:t>}</w:t>
            </w:r>
          </w:p>
        </w:tc>
      </w:tr>
    </w:tbl>
    <w:p w14:paraId="493FB15E" w14:textId="77777777" w:rsidR="00BB619B" w:rsidRDefault="00BB619B" w:rsidP="000C3937">
      <w:pPr>
        <w:spacing w:after="0" w:line="240" w:lineRule="auto"/>
        <w:rPr>
          <w:rFonts w:ascii="Arial" w:hAnsi="Arial"/>
          <w:sz w:val="24"/>
        </w:rPr>
      </w:pPr>
    </w:p>
    <w:p w14:paraId="3B9BC49C" w14:textId="77777777" w:rsidR="009C5553" w:rsidRDefault="009C5553" w:rsidP="000C3937">
      <w:pPr>
        <w:spacing w:after="0" w:line="240" w:lineRule="auto"/>
        <w:rPr>
          <w:rFonts w:ascii="Arial" w:hAnsi="Arial"/>
          <w:sz w:val="24"/>
        </w:rPr>
      </w:pPr>
      <w:r>
        <w:rPr>
          <w:rFonts w:ascii="Arial" w:hAnsi="Arial"/>
          <w:sz w:val="24"/>
        </w:rPr>
        <w:t xml:space="preserve">Now, for example, if I request a page whose corresponding file doesn’t exist, I get the exception message.  </w:t>
      </w:r>
    </w:p>
    <w:p w14:paraId="61C3BF4D" w14:textId="77777777" w:rsidR="009C5553" w:rsidRDefault="009C5553" w:rsidP="000C3937">
      <w:pPr>
        <w:spacing w:after="0" w:line="240" w:lineRule="auto"/>
        <w:rPr>
          <w:rFonts w:ascii="Arial" w:hAnsi="Arial"/>
          <w:sz w:val="24"/>
        </w:rPr>
      </w:pPr>
    </w:p>
    <w:p w14:paraId="05E17C59" w14:textId="77777777" w:rsidR="009C5553" w:rsidRDefault="009C5553" w:rsidP="009C5553">
      <w:pPr>
        <w:keepNext/>
        <w:spacing w:after="0" w:line="240" w:lineRule="auto"/>
        <w:jc w:val="center"/>
      </w:pPr>
      <w:r>
        <w:rPr>
          <w:rFonts w:ascii="Arial" w:hAnsi="Arial"/>
          <w:noProof/>
          <w:sz w:val="24"/>
        </w:rPr>
        <w:drawing>
          <wp:inline distT="0" distB="0" distL="0" distR="0" wp14:anchorId="1D209815" wp14:editId="7CC5E372">
            <wp:extent cx="5324475" cy="666750"/>
            <wp:effectExtent l="0" t="0" r="9525" b="0"/>
            <wp:docPr id="6" name="Picture 6" descr="E:\book\errorHand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book\errorHandling.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24475" cy="666750"/>
                    </a:xfrm>
                    <a:prstGeom prst="rect">
                      <a:avLst/>
                    </a:prstGeom>
                    <a:noFill/>
                    <a:ln>
                      <a:noFill/>
                    </a:ln>
                  </pic:spPr>
                </pic:pic>
              </a:graphicData>
            </a:graphic>
          </wp:inline>
        </w:drawing>
      </w:r>
    </w:p>
    <w:p w14:paraId="5D8CDBC5" w14:textId="66CEAF84" w:rsidR="009C5553" w:rsidRDefault="009C5553" w:rsidP="009C5553">
      <w:pPr>
        <w:pStyle w:val="Caption"/>
        <w:rPr>
          <w:sz w:val="24"/>
        </w:rPr>
      </w:pPr>
      <w:r>
        <w:t xml:space="preserve">Figure </w:t>
      </w:r>
      <w:r>
        <w:fldChar w:fldCharType="begin"/>
      </w:r>
      <w:r>
        <w:instrText xml:space="preserve"> SEQ Figure \* ARABIC </w:instrText>
      </w:r>
      <w:r>
        <w:fldChar w:fldCharType="separate"/>
      </w:r>
      <w:r w:rsidR="00D9688E">
        <w:t>7</w:t>
      </w:r>
      <w:r>
        <w:fldChar w:fldCharType="end"/>
      </w:r>
      <w:r>
        <w:t>: Error Handling Example</w:t>
      </w:r>
    </w:p>
    <w:p w14:paraId="2D8EE250" w14:textId="77777777" w:rsidR="009C5553" w:rsidRDefault="009C5553" w:rsidP="000C3937">
      <w:pPr>
        <w:spacing w:after="0" w:line="240" w:lineRule="auto"/>
        <w:rPr>
          <w:rFonts w:ascii="Arial" w:hAnsi="Arial"/>
          <w:sz w:val="24"/>
        </w:rPr>
      </w:pPr>
    </w:p>
    <w:p w14:paraId="105A55C3" w14:textId="61D27447" w:rsidR="00BB619B" w:rsidRDefault="009C5553" w:rsidP="000C3937">
      <w:pPr>
        <w:spacing w:after="0" w:line="240" w:lineRule="auto"/>
        <w:rPr>
          <w:rFonts w:ascii="Arial" w:hAnsi="Arial"/>
          <w:sz w:val="24"/>
        </w:rPr>
      </w:pPr>
      <w:r>
        <w:rPr>
          <w:rFonts w:ascii="Arial" w:hAnsi="Arial"/>
          <w:sz w:val="24"/>
        </w:rPr>
        <w:t>Of course, in real life, we probably want to redirect the user to the home page or a “page not found” page.</w:t>
      </w:r>
    </w:p>
    <w:p w14:paraId="22304547" w14:textId="77777777" w:rsidR="009C5553" w:rsidRDefault="009C5553" w:rsidP="000C3937">
      <w:pPr>
        <w:spacing w:after="0" w:line="240" w:lineRule="auto"/>
        <w:rPr>
          <w:rFonts w:ascii="Arial" w:hAnsi="Arial"/>
          <w:sz w:val="24"/>
        </w:rPr>
      </w:pPr>
    </w:p>
    <w:p w14:paraId="30DE84F8" w14:textId="24B9420D" w:rsidR="009C5553" w:rsidRDefault="009C5553" w:rsidP="000C3937">
      <w:pPr>
        <w:spacing w:after="0" w:line="240" w:lineRule="auto"/>
        <w:rPr>
          <w:rFonts w:ascii="Arial" w:hAnsi="Arial"/>
          <w:sz w:val="24"/>
        </w:rPr>
      </w:pPr>
      <w:r>
        <w:rPr>
          <w:rFonts w:ascii="Arial" w:hAnsi="Arial"/>
          <w:sz w:val="24"/>
        </w:rPr>
        <w:t xml:space="preserve">The salient point the above implementation is that, even if the specific workflow action doesn’t gracefully handle exceptions, the </w:t>
      </w:r>
      <w:proofErr w:type="gramStart"/>
      <w:r>
        <w:rPr>
          <w:rFonts w:ascii="Arial" w:hAnsi="Arial"/>
          <w:sz w:val="24"/>
        </w:rPr>
        <w:t>workflow engine</w:t>
      </w:r>
      <w:proofErr w:type="gramEnd"/>
      <w:r>
        <w:rPr>
          <w:rFonts w:ascii="Arial" w:hAnsi="Arial"/>
          <w:sz w:val="24"/>
        </w:rPr>
        <w:t xml:space="preserve"> itself manages the exception gracefully, giving your application options for notifying the user of the problem, and without bringing down the website.</w:t>
      </w:r>
    </w:p>
    <w:p w14:paraId="36C01899" w14:textId="79938D8C" w:rsidR="001E1670" w:rsidRDefault="001E1670" w:rsidP="009C5553">
      <w:pPr>
        <w:pStyle w:val="Heading1"/>
      </w:pPr>
      <w:bookmarkStart w:id="105" w:name="_Toc416246248"/>
      <w:r>
        <w:lastRenderedPageBreak/>
        <w:t>Context Extension Methods</w:t>
      </w:r>
      <w:bookmarkEnd w:id="105"/>
    </w:p>
    <w:p w14:paraId="7D241D4F" w14:textId="14C55E80" w:rsidR="001E1670" w:rsidRDefault="001E1670" w:rsidP="001E1670">
      <w:pPr>
        <w:pStyle w:val="Body"/>
      </w:pPr>
      <w:r>
        <w:t>Before going any further I need to introduce the extension methods that I’ve added to HttpListenerContext.  You’ll see these extension methods used throughout the rest of this book:</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1E1670" w:rsidRPr="009045E5" w14:paraId="30D3F1A2" w14:textId="77777777" w:rsidTr="00D15C1A">
        <w:tc>
          <w:tcPr>
            <w:tcW w:w="9576" w:type="dxa"/>
            <w:shd w:val="clear" w:color="auto" w:fill="F0F0F0"/>
          </w:tcPr>
          <w:p w14:paraId="00593E22" w14:textId="77777777"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sidRPr="001E1670">
              <w:rPr>
                <w:rFonts w:ascii="Consolas" w:eastAsia="Calibri" w:hAnsi="Consolas" w:cs="Consolas"/>
                <w:color w:val="0000FF"/>
                <w:sz w:val="20"/>
                <w:szCs w:val="20"/>
                <w:highlight w:val="white"/>
              </w:rPr>
              <w:t>public</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0000FF"/>
                <w:sz w:val="20"/>
                <w:szCs w:val="20"/>
                <w:highlight w:val="white"/>
              </w:rPr>
              <w:t>static</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0000FF"/>
                <w:sz w:val="20"/>
                <w:szCs w:val="20"/>
                <w:highlight w:val="white"/>
              </w:rPr>
              <w:t>class</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2B91AF"/>
                <w:sz w:val="20"/>
                <w:szCs w:val="20"/>
                <w:highlight w:val="white"/>
              </w:rPr>
              <w:t>Extensions</w:t>
            </w:r>
          </w:p>
          <w:p w14:paraId="7AB15605" w14:textId="77777777"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sidRPr="001E1670">
              <w:rPr>
                <w:rFonts w:ascii="Consolas" w:eastAsia="Calibri" w:hAnsi="Consolas" w:cs="Consolas"/>
                <w:color w:val="000000"/>
                <w:sz w:val="20"/>
                <w:szCs w:val="20"/>
                <w:highlight w:val="white"/>
              </w:rPr>
              <w:t>{</w:t>
            </w:r>
          </w:p>
          <w:p w14:paraId="003DFC73" w14:textId="211AEE36"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808080"/>
                <w:sz w:val="20"/>
                <w:szCs w:val="20"/>
                <w:highlight w:val="white"/>
              </w:rPr>
              <w:t>///</w:t>
            </w:r>
            <w:r w:rsidRPr="001E1670">
              <w:rPr>
                <w:rFonts w:ascii="Consolas" w:eastAsia="Calibri" w:hAnsi="Consolas" w:cs="Consolas"/>
                <w:color w:val="008000"/>
                <w:sz w:val="20"/>
                <w:szCs w:val="20"/>
                <w:highlight w:val="white"/>
              </w:rPr>
              <w:t xml:space="preserve"> </w:t>
            </w:r>
            <w:r w:rsidRPr="001E1670">
              <w:rPr>
                <w:rFonts w:ascii="Consolas" w:eastAsia="Calibri" w:hAnsi="Consolas" w:cs="Consolas"/>
                <w:color w:val="808080"/>
                <w:sz w:val="20"/>
                <w:szCs w:val="20"/>
                <w:highlight w:val="white"/>
              </w:rPr>
              <w:t>&lt;summary&gt;</w:t>
            </w:r>
          </w:p>
          <w:p w14:paraId="650A8897" w14:textId="7AD1796C"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808080"/>
                <w:sz w:val="20"/>
                <w:szCs w:val="20"/>
                <w:highlight w:val="white"/>
              </w:rPr>
              <w:t>///</w:t>
            </w:r>
            <w:r w:rsidRPr="001E1670">
              <w:rPr>
                <w:rFonts w:ascii="Consolas" w:eastAsia="Calibri" w:hAnsi="Consolas" w:cs="Consolas"/>
                <w:color w:val="008000"/>
                <w:sz w:val="20"/>
                <w:szCs w:val="20"/>
                <w:highlight w:val="white"/>
              </w:rPr>
              <w:t xml:space="preserve"> Return the URL path.</w:t>
            </w:r>
          </w:p>
          <w:p w14:paraId="6026E744" w14:textId="512C0CE9"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808080"/>
                <w:sz w:val="20"/>
                <w:szCs w:val="20"/>
                <w:highlight w:val="white"/>
              </w:rPr>
              <w:t>///</w:t>
            </w:r>
            <w:r w:rsidRPr="001E1670">
              <w:rPr>
                <w:rFonts w:ascii="Consolas" w:eastAsia="Calibri" w:hAnsi="Consolas" w:cs="Consolas"/>
                <w:color w:val="008000"/>
                <w:sz w:val="20"/>
                <w:szCs w:val="20"/>
                <w:highlight w:val="white"/>
              </w:rPr>
              <w:t xml:space="preserve"> </w:t>
            </w:r>
            <w:r w:rsidRPr="001E1670">
              <w:rPr>
                <w:rFonts w:ascii="Consolas" w:eastAsia="Calibri" w:hAnsi="Consolas" w:cs="Consolas"/>
                <w:color w:val="808080"/>
                <w:sz w:val="20"/>
                <w:szCs w:val="20"/>
                <w:highlight w:val="white"/>
              </w:rPr>
              <w:t>&lt;/summary&gt;</w:t>
            </w:r>
          </w:p>
          <w:p w14:paraId="4F82FED5" w14:textId="21F8170B"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0000FF"/>
                <w:sz w:val="20"/>
                <w:szCs w:val="20"/>
                <w:highlight w:val="white"/>
              </w:rPr>
              <w:t>public</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0000FF"/>
                <w:sz w:val="20"/>
                <w:szCs w:val="20"/>
                <w:highlight w:val="white"/>
              </w:rPr>
              <w:t>static</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0000FF"/>
                <w:sz w:val="20"/>
                <w:szCs w:val="20"/>
                <w:highlight w:val="white"/>
              </w:rPr>
              <w:t>string</w:t>
            </w:r>
            <w:r w:rsidRPr="001E1670">
              <w:rPr>
                <w:rFonts w:ascii="Consolas" w:eastAsia="Calibri" w:hAnsi="Consolas" w:cs="Consolas"/>
                <w:color w:val="000000"/>
                <w:sz w:val="20"/>
                <w:szCs w:val="20"/>
                <w:highlight w:val="white"/>
              </w:rPr>
              <w:t xml:space="preserve"> Path(</w:t>
            </w:r>
            <w:r w:rsidRPr="001E1670">
              <w:rPr>
                <w:rFonts w:ascii="Consolas" w:eastAsia="Calibri" w:hAnsi="Consolas" w:cs="Consolas"/>
                <w:color w:val="0000FF"/>
                <w:sz w:val="20"/>
                <w:szCs w:val="20"/>
                <w:highlight w:val="white"/>
              </w:rPr>
              <w:t>this</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2B91AF"/>
                <w:sz w:val="20"/>
                <w:szCs w:val="20"/>
                <w:highlight w:val="white"/>
              </w:rPr>
              <w:t>HttpListenerContext</w:t>
            </w:r>
            <w:r w:rsidRPr="001E1670">
              <w:rPr>
                <w:rFonts w:ascii="Consolas" w:eastAsia="Calibri" w:hAnsi="Consolas" w:cs="Consolas"/>
                <w:color w:val="000000"/>
                <w:sz w:val="20"/>
                <w:szCs w:val="20"/>
                <w:highlight w:val="white"/>
              </w:rPr>
              <w:t xml:space="preserve"> context)</w:t>
            </w:r>
          </w:p>
          <w:p w14:paraId="6F771721" w14:textId="4598D704"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000000"/>
                <w:sz w:val="20"/>
                <w:szCs w:val="20"/>
                <w:highlight w:val="white"/>
              </w:rPr>
              <w:t>{</w:t>
            </w:r>
          </w:p>
          <w:p w14:paraId="46BF4074" w14:textId="500B4479"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proofErr w:type="gramStart"/>
            <w:r w:rsidRPr="001E1670">
              <w:rPr>
                <w:rFonts w:ascii="Consolas" w:eastAsia="Calibri" w:hAnsi="Consolas" w:cs="Consolas"/>
                <w:color w:val="0000FF"/>
                <w:sz w:val="20"/>
                <w:szCs w:val="20"/>
                <w:highlight w:val="white"/>
              </w:rPr>
              <w:t>return</w:t>
            </w:r>
            <w:proofErr w:type="gramEnd"/>
            <w:r w:rsidRPr="001E1670">
              <w:rPr>
                <w:rFonts w:ascii="Consolas" w:eastAsia="Calibri" w:hAnsi="Consolas" w:cs="Consolas"/>
                <w:color w:val="000000"/>
                <w:sz w:val="20"/>
                <w:szCs w:val="20"/>
                <w:highlight w:val="white"/>
              </w:rPr>
              <w:t xml:space="preserve"> context.Request.RawUrl.LeftOf(</w:t>
            </w:r>
            <w:r w:rsidRPr="001E1670">
              <w:rPr>
                <w:rFonts w:ascii="Consolas" w:eastAsia="Calibri" w:hAnsi="Consolas" w:cs="Consolas"/>
                <w:color w:val="A31515"/>
                <w:sz w:val="20"/>
                <w:szCs w:val="20"/>
                <w:highlight w:val="white"/>
              </w:rPr>
              <w:t>"?"</w:t>
            </w:r>
            <w:r w:rsidRPr="001E1670">
              <w:rPr>
                <w:rFonts w:ascii="Consolas" w:eastAsia="Calibri" w:hAnsi="Consolas" w:cs="Consolas"/>
                <w:color w:val="000000"/>
                <w:sz w:val="20"/>
                <w:szCs w:val="20"/>
                <w:highlight w:val="white"/>
              </w:rPr>
              <w:t>).RightOf(</w:t>
            </w:r>
            <w:r w:rsidRPr="001E1670">
              <w:rPr>
                <w:rFonts w:ascii="Consolas" w:eastAsia="Calibri" w:hAnsi="Consolas" w:cs="Consolas"/>
                <w:color w:val="A31515"/>
                <w:sz w:val="20"/>
                <w:szCs w:val="20"/>
                <w:highlight w:val="white"/>
              </w:rPr>
              <w:t>"/"</w:t>
            </w:r>
            <w:r w:rsidRPr="001E1670">
              <w:rPr>
                <w:rFonts w:ascii="Consolas" w:eastAsia="Calibri" w:hAnsi="Consolas" w:cs="Consolas"/>
                <w:color w:val="000000"/>
                <w:sz w:val="20"/>
                <w:szCs w:val="20"/>
                <w:highlight w:val="white"/>
              </w:rPr>
              <w:t>).ToLower();</w:t>
            </w:r>
          </w:p>
          <w:p w14:paraId="32187889" w14:textId="5B4EB770"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000000"/>
                <w:sz w:val="20"/>
                <w:szCs w:val="20"/>
                <w:highlight w:val="white"/>
              </w:rPr>
              <w:t>}</w:t>
            </w:r>
          </w:p>
          <w:p w14:paraId="6FD4E3CD" w14:textId="77777777"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p>
          <w:p w14:paraId="55342CFA" w14:textId="75E02996"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808080"/>
                <w:sz w:val="20"/>
                <w:szCs w:val="20"/>
                <w:highlight w:val="white"/>
              </w:rPr>
              <w:t>///</w:t>
            </w:r>
            <w:r w:rsidRPr="001E1670">
              <w:rPr>
                <w:rFonts w:ascii="Consolas" w:eastAsia="Calibri" w:hAnsi="Consolas" w:cs="Consolas"/>
                <w:color w:val="008000"/>
                <w:sz w:val="20"/>
                <w:szCs w:val="20"/>
                <w:highlight w:val="white"/>
              </w:rPr>
              <w:t xml:space="preserve"> </w:t>
            </w:r>
            <w:r w:rsidRPr="001E1670">
              <w:rPr>
                <w:rFonts w:ascii="Consolas" w:eastAsia="Calibri" w:hAnsi="Consolas" w:cs="Consolas"/>
                <w:color w:val="808080"/>
                <w:sz w:val="20"/>
                <w:szCs w:val="20"/>
                <w:highlight w:val="white"/>
              </w:rPr>
              <w:t>&lt;summary&gt;</w:t>
            </w:r>
          </w:p>
          <w:p w14:paraId="4DAE5640" w14:textId="33A860E5"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808080"/>
                <w:sz w:val="20"/>
                <w:szCs w:val="20"/>
                <w:highlight w:val="white"/>
              </w:rPr>
              <w:t>///</w:t>
            </w:r>
            <w:r w:rsidRPr="001E1670">
              <w:rPr>
                <w:rFonts w:ascii="Consolas" w:eastAsia="Calibri" w:hAnsi="Consolas" w:cs="Consolas"/>
                <w:color w:val="008000"/>
                <w:sz w:val="20"/>
                <w:szCs w:val="20"/>
                <w:highlight w:val="white"/>
              </w:rPr>
              <w:t xml:space="preserve"> Return the extension for the URL path's page.</w:t>
            </w:r>
          </w:p>
          <w:p w14:paraId="342FB084" w14:textId="5D99FF57"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808080"/>
                <w:sz w:val="20"/>
                <w:szCs w:val="20"/>
                <w:highlight w:val="white"/>
              </w:rPr>
              <w:t>///</w:t>
            </w:r>
            <w:r w:rsidRPr="001E1670">
              <w:rPr>
                <w:rFonts w:ascii="Consolas" w:eastAsia="Calibri" w:hAnsi="Consolas" w:cs="Consolas"/>
                <w:color w:val="008000"/>
                <w:sz w:val="20"/>
                <w:szCs w:val="20"/>
                <w:highlight w:val="white"/>
              </w:rPr>
              <w:t xml:space="preserve"> </w:t>
            </w:r>
            <w:r w:rsidRPr="001E1670">
              <w:rPr>
                <w:rFonts w:ascii="Consolas" w:eastAsia="Calibri" w:hAnsi="Consolas" w:cs="Consolas"/>
                <w:color w:val="808080"/>
                <w:sz w:val="20"/>
                <w:szCs w:val="20"/>
                <w:highlight w:val="white"/>
              </w:rPr>
              <w:t>&lt;/summary&gt;</w:t>
            </w:r>
          </w:p>
          <w:p w14:paraId="24937492" w14:textId="77E597C0"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0000FF"/>
                <w:sz w:val="20"/>
                <w:szCs w:val="20"/>
                <w:highlight w:val="white"/>
              </w:rPr>
              <w:t>public</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0000FF"/>
                <w:sz w:val="20"/>
                <w:szCs w:val="20"/>
                <w:highlight w:val="white"/>
              </w:rPr>
              <w:t>static</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0000FF"/>
                <w:sz w:val="20"/>
                <w:szCs w:val="20"/>
                <w:highlight w:val="white"/>
              </w:rPr>
              <w:t>string</w:t>
            </w:r>
            <w:r w:rsidRPr="001E1670">
              <w:rPr>
                <w:rFonts w:ascii="Consolas" w:eastAsia="Calibri" w:hAnsi="Consolas" w:cs="Consolas"/>
                <w:color w:val="000000"/>
                <w:sz w:val="20"/>
                <w:szCs w:val="20"/>
                <w:highlight w:val="white"/>
              </w:rPr>
              <w:t xml:space="preserve"> Extension(</w:t>
            </w:r>
            <w:r w:rsidRPr="001E1670">
              <w:rPr>
                <w:rFonts w:ascii="Consolas" w:eastAsia="Calibri" w:hAnsi="Consolas" w:cs="Consolas"/>
                <w:color w:val="0000FF"/>
                <w:sz w:val="20"/>
                <w:szCs w:val="20"/>
                <w:highlight w:val="white"/>
              </w:rPr>
              <w:t>this</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2B91AF"/>
                <w:sz w:val="20"/>
                <w:szCs w:val="20"/>
                <w:highlight w:val="white"/>
              </w:rPr>
              <w:t>HttpListenerContext</w:t>
            </w:r>
            <w:r w:rsidRPr="001E1670">
              <w:rPr>
                <w:rFonts w:ascii="Consolas" w:eastAsia="Calibri" w:hAnsi="Consolas" w:cs="Consolas"/>
                <w:color w:val="000000"/>
                <w:sz w:val="20"/>
                <w:szCs w:val="20"/>
                <w:highlight w:val="white"/>
              </w:rPr>
              <w:t xml:space="preserve"> context)</w:t>
            </w:r>
          </w:p>
          <w:p w14:paraId="47EBDCDB" w14:textId="3DFB9736"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000000"/>
                <w:sz w:val="20"/>
                <w:szCs w:val="20"/>
                <w:highlight w:val="white"/>
              </w:rPr>
              <w:t>{</w:t>
            </w:r>
          </w:p>
          <w:p w14:paraId="3E8492E7" w14:textId="20872A8A"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proofErr w:type="gramStart"/>
            <w:r w:rsidRPr="001E1670">
              <w:rPr>
                <w:rFonts w:ascii="Consolas" w:eastAsia="Calibri" w:hAnsi="Consolas" w:cs="Consolas"/>
                <w:color w:val="0000FF"/>
                <w:sz w:val="20"/>
                <w:szCs w:val="20"/>
                <w:highlight w:val="white"/>
              </w:rPr>
              <w:t>return</w:t>
            </w:r>
            <w:proofErr w:type="gramEnd"/>
            <w:r w:rsidRPr="001E1670">
              <w:rPr>
                <w:rFonts w:ascii="Consolas" w:eastAsia="Calibri" w:hAnsi="Consolas" w:cs="Consolas"/>
                <w:color w:val="000000"/>
                <w:sz w:val="20"/>
                <w:szCs w:val="20"/>
                <w:highlight w:val="white"/>
              </w:rPr>
              <w:t xml:space="preserve"> context.Path().RightOfRightmostOf(</w:t>
            </w:r>
            <w:r w:rsidRPr="001E1670">
              <w:rPr>
                <w:rFonts w:ascii="Consolas" w:eastAsia="Calibri" w:hAnsi="Consolas" w:cs="Consolas"/>
                <w:color w:val="A31515"/>
                <w:sz w:val="20"/>
                <w:szCs w:val="20"/>
                <w:highlight w:val="white"/>
              </w:rPr>
              <w:t>'.'</w:t>
            </w:r>
            <w:r w:rsidRPr="001E1670">
              <w:rPr>
                <w:rFonts w:ascii="Consolas" w:eastAsia="Calibri" w:hAnsi="Consolas" w:cs="Consolas"/>
                <w:color w:val="000000"/>
                <w:sz w:val="20"/>
                <w:szCs w:val="20"/>
                <w:highlight w:val="white"/>
              </w:rPr>
              <w:t>).ToLower();</w:t>
            </w:r>
          </w:p>
          <w:p w14:paraId="7F047D7C" w14:textId="7C77AFE5"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000000"/>
                <w:sz w:val="20"/>
                <w:szCs w:val="20"/>
                <w:highlight w:val="white"/>
              </w:rPr>
              <w:t>}</w:t>
            </w:r>
          </w:p>
          <w:p w14:paraId="6A4EE885" w14:textId="77777777"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p>
          <w:p w14:paraId="703B1480" w14:textId="16A3D423"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808080"/>
                <w:sz w:val="20"/>
                <w:szCs w:val="20"/>
                <w:highlight w:val="white"/>
              </w:rPr>
              <w:t>///</w:t>
            </w:r>
            <w:r w:rsidRPr="001E1670">
              <w:rPr>
                <w:rFonts w:ascii="Consolas" w:eastAsia="Calibri" w:hAnsi="Consolas" w:cs="Consolas"/>
                <w:color w:val="008000"/>
                <w:sz w:val="20"/>
                <w:szCs w:val="20"/>
                <w:highlight w:val="white"/>
              </w:rPr>
              <w:t xml:space="preserve"> </w:t>
            </w:r>
            <w:r w:rsidRPr="001E1670">
              <w:rPr>
                <w:rFonts w:ascii="Consolas" w:eastAsia="Calibri" w:hAnsi="Consolas" w:cs="Consolas"/>
                <w:color w:val="808080"/>
                <w:sz w:val="20"/>
                <w:szCs w:val="20"/>
                <w:highlight w:val="white"/>
              </w:rPr>
              <w:t>&lt;summary&gt;</w:t>
            </w:r>
          </w:p>
          <w:p w14:paraId="258E58B4" w14:textId="260E0494"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808080"/>
                <w:sz w:val="20"/>
                <w:szCs w:val="20"/>
                <w:highlight w:val="white"/>
              </w:rPr>
              <w:t>///</w:t>
            </w:r>
            <w:r w:rsidRPr="001E1670">
              <w:rPr>
                <w:rFonts w:ascii="Consolas" w:eastAsia="Calibri" w:hAnsi="Consolas" w:cs="Consolas"/>
                <w:color w:val="008000"/>
                <w:sz w:val="20"/>
                <w:szCs w:val="20"/>
                <w:highlight w:val="white"/>
              </w:rPr>
              <w:t xml:space="preserve"> Returns the verb of the request: </w:t>
            </w:r>
            <w:proofErr w:type="gramStart"/>
            <w:r w:rsidRPr="001E1670">
              <w:rPr>
                <w:rFonts w:ascii="Consolas" w:eastAsia="Calibri" w:hAnsi="Consolas" w:cs="Consolas"/>
                <w:color w:val="008000"/>
                <w:sz w:val="20"/>
                <w:szCs w:val="20"/>
                <w:highlight w:val="white"/>
              </w:rPr>
              <w:t>GET,</w:t>
            </w:r>
            <w:proofErr w:type="gramEnd"/>
            <w:r w:rsidRPr="001E1670">
              <w:rPr>
                <w:rFonts w:ascii="Consolas" w:eastAsia="Calibri" w:hAnsi="Consolas" w:cs="Consolas"/>
                <w:color w:val="008000"/>
                <w:sz w:val="20"/>
                <w:szCs w:val="20"/>
                <w:highlight w:val="white"/>
              </w:rPr>
              <w:t xml:space="preserve"> POST, PUT, DELETE, and so forth.</w:t>
            </w:r>
          </w:p>
          <w:p w14:paraId="60EDC1F0" w14:textId="02D26EA5"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808080"/>
                <w:sz w:val="20"/>
                <w:szCs w:val="20"/>
                <w:highlight w:val="white"/>
              </w:rPr>
              <w:t>///</w:t>
            </w:r>
            <w:r w:rsidRPr="001E1670">
              <w:rPr>
                <w:rFonts w:ascii="Consolas" w:eastAsia="Calibri" w:hAnsi="Consolas" w:cs="Consolas"/>
                <w:color w:val="008000"/>
                <w:sz w:val="20"/>
                <w:szCs w:val="20"/>
                <w:highlight w:val="white"/>
              </w:rPr>
              <w:t xml:space="preserve"> </w:t>
            </w:r>
            <w:r w:rsidRPr="001E1670">
              <w:rPr>
                <w:rFonts w:ascii="Consolas" w:eastAsia="Calibri" w:hAnsi="Consolas" w:cs="Consolas"/>
                <w:color w:val="808080"/>
                <w:sz w:val="20"/>
                <w:szCs w:val="20"/>
                <w:highlight w:val="white"/>
              </w:rPr>
              <w:t>&lt;/summary&gt;</w:t>
            </w:r>
          </w:p>
          <w:p w14:paraId="1C35F825" w14:textId="5DEB715A"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0000FF"/>
                <w:sz w:val="20"/>
                <w:szCs w:val="20"/>
                <w:highlight w:val="white"/>
              </w:rPr>
              <w:t>public</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0000FF"/>
                <w:sz w:val="20"/>
                <w:szCs w:val="20"/>
                <w:highlight w:val="white"/>
              </w:rPr>
              <w:t>static</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0000FF"/>
                <w:sz w:val="20"/>
                <w:szCs w:val="20"/>
                <w:highlight w:val="white"/>
              </w:rPr>
              <w:t>string</w:t>
            </w:r>
            <w:r w:rsidRPr="001E1670">
              <w:rPr>
                <w:rFonts w:ascii="Consolas" w:eastAsia="Calibri" w:hAnsi="Consolas" w:cs="Consolas"/>
                <w:color w:val="000000"/>
                <w:sz w:val="20"/>
                <w:szCs w:val="20"/>
                <w:highlight w:val="white"/>
              </w:rPr>
              <w:t xml:space="preserve"> Verb(</w:t>
            </w:r>
            <w:r w:rsidRPr="001E1670">
              <w:rPr>
                <w:rFonts w:ascii="Consolas" w:eastAsia="Calibri" w:hAnsi="Consolas" w:cs="Consolas"/>
                <w:color w:val="0000FF"/>
                <w:sz w:val="20"/>
                <w:szCs w:val="20"/>
                <w:highlight w:val="white"/>
              </w:rPr>
              <w:t>this</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2B91AF"/>
                <w:sz w:val="20"/>
                <w:szCs w:val="20"/>
                <w:highlight w:val="white"/>
              </w:rPr>
              <w:t>HttpListenerContext</w:t>
            </w:r>
            <w:r w:rsidRPr="001E1670">
              <w:rPr>
                <w:rFonts w:ascii="Consolas" w:eastAsia="Calibri" w:hAnsi="Consolas" w:cs="Consolas"/>
                <w:color w:val="000000"/>
                <w:sz w:val="20"/>
                <w:szCs w:val="20"/>
                <w:highlight w:val="white"/>
              </w:rPr>
              <w:t xml:space="preserve"> context)</w:t>
            </w:r>
          </w:p>
          <w:p w14:paraId="5D7D62C1" w14:textId="2C68797E"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000000"/>
                <w:sz w:val="20"/>
                <w:szCs w:val="20"/>
                <w:highlight w:val="white"/>
              </w:rPr>
              <w:t>{</w:t>
            </w:r>
          </w:p>
          <w:p w14:paraId="2E42729C" w14:textId="6F8782B3"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0000FF"/>
                <w:sz w:val="20"/>
                <w:szCs w:val="20"/>
                <w:highlight w:val="white"/>
              </w:rPr>
              <w:t>return</w:t>
            </w:r>
            <w:r w:rsidRPr="001E1670">
              <w:rPr>
                <w:rFonts w:ascii="Consolas" w:eastAsia="Calibri" w:hAnsi="Consolas" w:cs="Consolas"/>
                <w:color w:val="000000"/>
                <w:sz w:val="20"/>
                <w:szCs w:val="20"/>
                <w:highlight w:val="white"/>
              </w:rPr>
              <w:t xml:space="preserve"> context.Request.HttpMethod.ToUpper();</w:t>
            </w:r>
          </w:p>
          <w:p w14:paraId="4633A51C" w14:textId="3CADFD1F"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000000"/>
                <w:sz w:val="20"/>
                <w:szCs w:val="20"/>
                <w:highlight w:val="white"/>
              </w:rPr>
              <w:t>}</w:t>
            </w:r>
          </w:p>
          <w:p w14:paraId="4652063A" w14:textId="77777777"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p>
          <w:p w14:paraId="53C5BDDB" w14:textId="79D45DE8"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808080"/>
                <w:sz w:val="20"/>
                <w:szCs w:val="20"/>
                <w:highlight w:val="white"/>
              </w:rPr>
              <w:t>///</w:t>
            </w:r>
            <w:r w:rsidRPr="001E1670">
              <w:rPr>
                <w:rFonts w:ascii="Consolas" w:eastAsia="Calibri" w:hAnsi="Consolas" w:cs="Consolas"/>
                <w:color w:val="008000"/>
                <w:sz w:val="20"/>
                <w:szCs w:val="20"/>
                <w:highlight w:val="white"/>
              </w:rPr>
              <w:t xml:space="preserve"> </w:t>
            </w:r>
            <w:r w:rsidRPr="001E1670">
              <w:rPr>
                <w:rFonts w:ascii="Consolas" w:eastAsia="Calibri" w:hAnsi="Consolas" w:cs="Consolas"/>
                <w:color w:val="808080"/>
                <w:sz w:val="20"/>
                <w:szCs w:val="20"/>
                <w:highlight w:val="white"/>
              </w:rPr>
              <w:t>&lt;summary&gt;</w:t>
            </w:r>
          </w:p>
          <w:p w14:paraId="64114BC7" w14:textId="632390B4"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808080"/>
                <w:sz w:val="20"/>
                <w:szCs w:val="20"/>
                <w:highlight w:val="white"/>
              </w:rPr>
              <w:t>///</w:t>
            </w:r>
            <w:r w:rsidRPr="001E1670">
              <w:rPr>
                <w:rFonts w:ascii="Consolas" w:eastAsia="Calibri" w:hAnsi="Consolas" w:cs="Consolas"/>
                <w:color w:val="008000"/>
                <w:sz w:val="20"/>
                <w:szCs w:val="20"/>
                <w:highlight w:val="white"/>
              </w:rPr>
              <w:t xml:space="preserve"> Return the remote endpoint IP address.</w:t>
            </w:r>
          </w:p>
          <w:p w14:paraId="06950D9A" w14:textId="66733A4E"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808080"/>
                <w:sz w:val="20"/>
                <w:szCs w:val="20"/>
                <w:highlight w:val="white"/>
              </w:rPr>
              <w:t>///</w:t>
            </w:r>
            <w:r w:rsidRPr="001E1670">
              <w:rPr>
                <w:rFonts w:ascii="Consolas" w:eastAsia="Calibri" w:hAnsi="Consolas" w:cs="Consolas"/>
                <w:color w:val="008000"/>
                <w:sz w:val="20"/>
                <w:szCs w:val="20"/>
                <w:highlight w:val="white"/>
              </w:rPr>
              <w:t xml:space="preserve"> </w:t>
            </w:r>
            <w:r w:rsidRPr="001E1670">
              <w:rPr>
                <w:rFonts w:ascii="Consolas" w:eastAsia="Calibri" w:hAnsi="Consolas" w:cs="Consolas"/>
                <w:color w:val="808080"/>
                <w:sz w:val="20"/>
                <w:szCs w:val="20"/>
                <w:highlight w:val="white"/>
              </w:rPr>
              <w:t>&lt;/summary&gt;</w:t>
            </w:r>
          </w:p>
          <w:p w14:paraId="1F378D89" w14:textId="6D90B845"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0000FF"/>
                <w:sz w:val="20"/>
                <w:szCs w:val="20"/>
                <w:highlight w:val="white"/>
              </w:rPr>
              <w:t>public</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0000FF"/>
                <w:sz w:val="20"/>
                <w:szCs w:val="20"/>
                <w:highlight w:val="white"/>
              </w:rPr>
              <w:t>static</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2B91AF"/>
                <w:sz w:val="20"/>
                <w:szCs w:val="20"/>
                <w:highlight w:val="white"/>
              </w:rPr>
              <w:t>IPAddress</w:t>
            </w:r>
            <w:r w:rsidRPr="001E1670">
              <w:rPr>
                <w:rFonts w:ascii="Consolas" w:eastAsia="Calibri" w:hAnsi="Consolas" w:cs="Consolas"/>
                <w:color w:val="000000"/>
                <w:sz w:val="20"/>
                <w:szCs w:val="20"/>
                <w:highlight w:val="white"/>
              </w:rPr>
              <w:t xml:space="preserve"> EndpointAddress(</w:t>
            </w:r>
            <w:r w:rsidRPr="001E1670">
              <w:rPr>
                <w:rFonts w:ascii="Consolas" w:eastAsia="Calibri" w:hAnsi="Consolas" w:cs="Consolas"/>
                <w:color w:val="0000FF"/>
                <w:sz w:val="20"/>
                <w:szCs w:val="20"/>
                <w:highlight w:val="white"/>
              </w:rPr>
              <w:t>this</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2B91AF"/>
                <w:sz w:val="20"/>
                <w:szCs w:val="20"/>
                <w:highlight w:val="white"/>
              </w:rPr>
              <w:t>HttpListenerContext</w:t>
            </w:r>
            <w:r w:rsidRPr="001E1670">
              <w:rPr>
                <w:rFonts w:ascii="Consolas" w:eastAsia="Calibri" w:hAnsi="Consolas" w:cs="Consolas"/>
                <w:color w:val="000000"/>
                <w:sz w:val="20"/>
                <w:szCs w:val="20"/>
                <w:highlight w:val="white"/>
              </w:rPr>
              <w:t xml:space="preserve"> context)</w:t>
            </w:r>
          </w:p>
          <w:p w14:paraId="313D8A47" w14:textId="239BE8C9"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000000"/>
                <w:sz w:val="20"/>
                <w:szCs w:val="20"/>
                <w:highlight w:val="white"/>
              </w:rPr>
              <w:t>{</w:t>
            </w:r>
          </w:p>
          <w:p w14:paraId="20EE808A" w14:textId="7EDB712A"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0000FF"/>
                <w:sz w:val="20"/>
                <w:szCs w:val="20"/>
                <w:highlight w:val="white"/>
              </w:rPr>
              <w:t>return</w:t>
            </w:r>
            <w:r w:rsidRPr="001E1670">
              <w:rPr>
                <w:rFonts w:ascii="Consolas" w:eastAsia="Calibri" w:hAnsi="Consolas" w:cs="Consolas"/>
                <w:color w:val="000000"/>
                <w:sz w:val="20"/>
                <w:szCs w:val="20"/>
                <w:highlight w:val="white"/>
              </w:rPr>
              <w:t xml:space="preserve"> context.Request.RemoteEndPoint.Address;</w:t>
            </w:r>
          </w:p>
          <w:p w14:paraId="78C5F131" w14:textId="43915311"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000000"/>
                <w:sz w:val="20"/>
                <w:szCs w:val="20"/>
                <w:highlight w:val="white"/>
              </w:rPr>
              <w:t>}</w:t>
            </w:r>
          </w:p>
          <w:p w14:paraId="5CC2D471" w14:textId="77777777"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p>
          <w:p w14:paraId="395CE5C4" w14:textId="392C81ED"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808080"/>
                <w:sz w:val="20"/>
                <w:szCs w:val="20"/>
                <w:highlight w:val="white"/>
              </w:rPr>
              <w:t>///</w:t>
            </w:r>
            <w:r w:rsidRPr="001E1670">
              <w:rPr>
                <w:rFonts w:ascii="Consolas" w:eastAsia="Calibri" w:hAnsi="Consolas" w:cs="Consolas"/>
                <w:color w:val="008000"/>
                <w:sz w:val="20"/>
                <w:szCs w:val="20"/>
                <w:highlight w:val="white"/>
              </w:rPr>
              <w:t xml:space="preserve"> </w:t>
            </w:r>
            <w:r w:rsidRPr="001E1670">
              <w:rPr>
                <w:rFonts w:ascii="Consolas" w:eastAsia="Calibri" w:hAnsi="Consolas" w:cs="Consolas"/>
                <w:color w:val="808080"/>
                <w:sz w:val="20"/>
                <w:szCs w:val="20"/>
                <w:highlight w:val="white"/>
              </w:rPr>
              <w:t>&lt;summary&gt;</w:t>
            </w:r>
          </w:p>
          <w:p w14:paraId="3BE76D90" w14:textId="7B813743"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808080"/>
                <w:sz w:val="20"/>
                <w:szCs w:val="20"/>
                <w:highlight w:val="white"/>
              </w:rPr>
              <w:t>///</w:t>
            </w:r>
            <w:r w:rsidRPr="001E1670">
              <w:rPr>
                <w:rFonts w:ascii="Consolas" w:eastAsia="Calibri" w:hAnsi="Consolas" w:cs="Consolas"/>
                <w:color w:val="008000"/>
                <w:sz w:val="20"/>
                <w:szCs w:val="20"/>
                <w:highlight w:val="white"/>
              </w:rPr>
              <w:t xml:space="preserve"> Returns a dictionary of the parameters on the URL.</w:t>
            </w:r>
          </w:p>
          <w:p w14:paraId="38631397" w14:textId="27320133"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808080"/>
                <w:sz w:val="20"/>
                <w:szCs w:val="20"/>
                <w:highlight w:val="white"/>
              </w:rPr>
              <w:t>///</w:t>
            </w:r>
            <w:r w:rsidRPr="001E1670">
              <w:rPr>
                <w:rFonts w:ascii="Consolas" w:eastAsia="Calibri" w:hAnsi="Consolas" w:cs="Consolas"/>
                <w:color w:val="008000"/>
                <w:sz w:val="20"/>
                <w:szCs w:val="20"/>
                <w:highlight w:val="white"/>
              </w:rPr>
              <w:t xml:space="preserve"> </w:t>
            </w:r>
            <w:r w:rsidRPr="001E1670">
              <w:rPr>
                <w:rFonts w:ascii="Consolas" w:eastAsia="Calibri" w:hAnsi="Consolas" w:cs="Consolas"/>
                <w:color w:val="808080"/>
                <w:sz w:val="20"/>
                <w:szCs w:val="20"/>
                <w:highlight w:val="white"/>
              </w:rPr>
              <w:t>&lt;/summary&gt;</w:t>
            </w:r>
          </w:p>
          <w:p w14:paraId="529E9F58" w14:textId="2D6063B0"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0000FF"/>
                <w:sz w:val="20"/>
                <w:szCs w:val="20"/>
                <w:highlight w:val="white"/>
              </w:rPr>
              <w:t>public</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0000FF"/>
                <w:sz w:val="20"/>
                <w:szCs w:val="20"/>
                <w:highlight w:val="white"/>
              </w:rPr>
              <w:t>static</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2B91AF"/>
                <w:sz w:val="20"/>
                <w:szCs w:val="20"/>
                <w:highlight w:val="white"/>
              </w:rPr>
              <w:t>Dictionary</w:t>
            </w:r>
            <w:r w:rsidRPr="001E1670">
              <w:rPr>
                <w:rFonts w:ascii="Consolas" w:eastAsia="Calibri" w:hAnsi="Consolas" w:cs="Consolas"/>
                <w:color w:val="000000"/>
                <w:sz w:val="20"/>
                <w:szCs w:val="20"/>
                <w:highlight w:val="white"/>
              </w:rPr>
              <w:t>&lt;</w:t>
            </w:r>
            <w:r w:rsidRPr="001E1670">
              <w:rPr>
                <w:rFonts w:ascii="Consolas" w:eastAsia="Calibri" w:hAnsi="Consolas" w:cs="Consolas"/>
                <w:color w:val="0000FF"/>
                <w:sz w:val="20"/>
                <w:szCs w:val="20"/>
                <w:highlight w:val="white"/>
              </w:rPr>
              <w:t>string</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0000FF"/>
                <w:sz w:val="20"/>
                <w:szCs w:val="20"/>
                <w:highlight w:val="white"/>
              </w:rPr>
              <w:t>string</w:t>
            </w:r>
            <w:r w:rsidRPr="001E1670">
              <w:rPr>
                <w:rFonts w:ascii="Consolas" w:eastAsia="Calibri" w:hAnsi="Consolas" w:cs="Consolas"/>
                <w:color w:val="000000"/>
                <w:sz w:val="20"/>
                <w:szCs w:val="20"/>
                <w:highlight w:val="white"/>
              </w:rPr>
              <w:t>&gt; GetUrlParameters(</w:t>
            </w:r>
            <w:r>
              <w:rPr>
                <w:rFonts w:ascii="Consolas" w:eastAsia="Calibri" w:hAnsi="Consolas" w:cs="Consolas"/>
                <w:color w:val="000000"/>
                <w:sz w:val="20"/>
                <w:szCs w:val="20"/>
                <w:highlight w:val="white"/>
              </w:rPr>
              <w:br/>
              <w:t xml:space="preserve">               </w:t>
            </w:r>
            <w:r w:rsidRPr="001E1670">
              <w:rPr>
                <w:rFonts w:ascii="Consolas" w:eastAsia="Calibri" w:hAnsi="Consolas" w:cs="Consolas"/>
                <w:color w:val="0000FF"/>
                <w:sz w:val="20"/>
                <w:szCs w:val="20"/>
                <w:highlight w:val="white"/>
              </w:rPr>
              <w:t>this</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2B91AF"/>
                <w:sz w:val="20"/>
                <w:szCs w:val="20"/>
                <w:highlight w:val="white"/>
              </w:rPr>
              <w:t>HttpListenerContext</w:t>
            </w:r>
            <w:r w:rsidRPr="001E1670">
              <w:rPr>
                <w:rFonts w:ascii="Consolas" w:eastAsia="Calibri" w:hAnsi="Consolas" w:cs="Consolas"/>
                <w:color w:val="000000"/>
                <w:sz w:val="20"/>
                <w:szCs w:val="20"/>
                <w:highlight w:val="white"/>
              </w:rPr>
              <w:t xml:space="preserve"> </w:t>
            </w:r>
            <w:r>
              <w:rPr>
                <w:rFonts w:ascii="Consolas" w:eastAsia="Calibri" w:hAnsi="Consolas" w:cs="Consolas"/>
                <w:color w:val="808080"/>
                <w:sz w:val="20"/>
                <w:szCs w:val="20"/>
                <w:highlight w:val="white"/>
              </w:rPr>
              <w:t xml:space="preserve">  </w:t>
            </w:r>
            <w:r w:rsidRPr="001E1670">
              <w:rPr>
                <w:rFonts w:ascii="Consolas" w:eastAsia="Calibri" w:hAnsi="Consolas" w:cs="Consolas"/>
                <w:color w:val="000000"/>
                <w:sz w:val="20"/>
                <w:szCs w:val="20"/>
                <w:highlight w:val="white"/>
              </w:rPr>
              <w:t>context)</w:t>
            </w:r>
          </w:p>
          <w:p w14:paraId="2A53D906" w14:textId="65DD302D"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000000"/>
                <w:sz w:val="20"/>
                <w:szCs w:val="20"/>
                <w:highlight w:val="white"/>
              </w:rPr>
              <w:t>{</w:t>
            </w:r>
          </w:p>
          <w:p w14:paraId="6DB97DCA" w14:textId="72C874FE"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2B91AF"/>
                <w:sz w:val="20"/>
                <w:szCs w:val="20"/>
                <w:highlight w:val="white"/>
              </w:rPr>
              <w:t>HttpListenerRequest</w:t>
            </w:r>
            <w:r w:rsidRPr="001E1670">
              <w:rPr>
                <w:rFonts w:ascii="Consolas" w:eastAsia="Calibri" w:hAnsi="Consolas" w:cs="Consolas"/>
                <w:color w:val="000000"/>
                <w:sz w:val="20"/>
                <w:szCs w:val="20"/>
                <w:highlight w:val="white"/>
              </w:rPr>
              <w:t xml:space="preserve"> request = context.Request;</w:t>
            </w:r>
          </w:p>
          <w:p w14:paraId="001B9A95" w14:textId="37E55728"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proofErr w:type="gramStart"/>
            <w:r w:rsidRPr="001E1670">
              <w:rPr>
                <w:rFonts w:ascii="Consolas" w:eastAsia="Calibri" w:hAnsi="Consolas" w:cs="Consolas"/>
                <w:color w:val="0000FF"/>
                <w:sz w:val="20"/>
                <w:szCs w:val="20"/>
                <w:highlight w:val="white"/>
              </w:rPr>
              <w:t>string</w:t>
            </w:r>
            <w:proofErr w:type="gramEnd"/>
            <w:r w:rsidRPr="001E1670">
              <w:rPr>
                <w:rFonts w:ascii="Consolas" w:eastAsia="Calibri" w:hAnsi="Consolas" w:cs="Consolas"/>
                <w:color w:val="000000"/>
                <w:sz w:val="20"/>
                <w:szCs w:val="20"/>
                <w:highlight w:val="white"/>
              </w:rPr>
              <w:t xml:space="preserve"> parms = request.RawUrl.RightOf(</w:t>
            </w:r>
            <w:r w:rsidRPr="001E1670">
              <w:rPr>
                <w:rFonts w:ascii="Consolas" w:eastAsia="Calibri" w:hAnsi="Consolas" w:cs="Consolas"/>
                <w:color w:val="A31515"/>
                <w:sz w:val="20"/>
                <w:szCs w:val="20"/>
                <w:highlight w:val="white"/>
              </w:rPr>
              <w:t>"?"</w:t>
            </w:r>
            <w:r w:rsidRPr="001E1670">
              <w:rPr>
                <w:rFonts w:ascii="Consolas" w:eastAsia="Calibri" w:hAnsi="Consolas" w:cs="Consolas"/>
                <w:color w:val="000000"/>
                <w:sz w:val="20"/>
                <w:szCs w:val="20"/>
                <w:highlight w:val="white"/>
              </w:rPr>
              <w:t>);</w:t>
            </w:r>
          </w:p>
          <w:p w14:paraId="3E0604B2" w14:textId="39A02557"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1E1670">
              <w:rPr>
                <w:rFonts w:ascii="Consolas" w:eastAsia="Calibri" w:hAnsi="Consolas" w:cs="Consolas"/>
                <w:color w:val="2B91AF"/>
                <w:sz w:val="20"/>
                <w:szCs w:val="20"/>
                <w:highlight w:val="white"/>
              </w:rPr>
              <w:t>Dictionary</w:t>
            </w:r>
            <w:r w:rsidRPr="001E1670">
              <w:rPr>
                <w:rFonts w:ascii="Consolas" w:eastAsia="Calibri" w:hAnsi="Consolas" w:cs="Consolas"/>
                <w:color w:val="000000"/>
                <w:sz w:val="20"/>
                <w:szCs w:val="20"/>
                <w:highlight w:val="white"/>
              </w:rPr>
              <w:t>&lt;</w:t>
            </w:r>
            <w:r w:rsidRPr="001E1670">
              <w:rPr>
                <w:rFonts w:ascii="Consolas" w:eastAsia="Calibri" w:hAnsi="Consolas" w:cs="Consolas"/>
                <w:color w:val="0000FF"/>
                <w:sz w:val="20"/>
                <w:szCs w:val="20"/>
                <w:highlight w:val="white"/>
              </w:rPr>
              <w:t>string</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0000FF"/>
                <w:sz w:val="20"/>
                <w:szCs w:val="20"/>
                <w:highlight w:val="white"/>
              </w:rPr>
              <w:t>string</w:t>
            </w:r>
            <w:r w:rsidRPr="001E1670">
              <w:rPr>
                <w:rFonts w:ascii="Consolas" w:eastAsia="Calibri" w:hAnsi="Consolas" w:cs="Consolas"/>
                <w:color w:val="000000"/>
                <w:sz w:val="20"/>
                <w:szCs w:val="20"/>
                <w:highlight w:val="white"/>
              </w:rPr>
              <w:t xml:space="preserve">&gt; kvParams = </w:t>
            </w:r>
            <w:r w:rsidRPr="001E1670">
              <w:rPr>
                <w:rFonts w:ascii="Consolas" w:eastAsia="Calibri" w:hAnsi="Consolas" w:cs="Consolas"/>
                <w:color w:val="0000FF"/>
                <w:sz w:val="20"/>
                <w:szCs w:val="20"/>
                <w:highlight w:val="white"/>
              </w:rPr>
              <w:t>new</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2B91AF"/>
                <w:sz w:val="20"/>
                <w:szCs w:val="20"/>
                <w:highlight w:val="white"/>
              </w:rPr>
              <w:t>Dictionary</w:t>
            </w:r>
            <w:r w:rsidRPr="001E1670">
              <w:rPr>
                <w:rFonts w:ascii="Consolas" w:eastAsia="Calibri" w:hAnsi="Consolas" w:cs="Consolas"/>
                <w:color w:val="000000"/>
                <w:sz w:val="20"/>
                <w:szCs w:val="20"/>
                <w:highlight w:val="white"/>
              </w:rPr>
              <w:t>&lt;</w:t>
            </w:r>
            <w:r w:rsidRPr="001E1670">
              <w:rPr>
                <w:rFonts w:ascii="Consolas" w:eastAsia="Calibri" w:hAnsi="Consolas" w:cs="Consolas"/>
                <w:color w:val="0000FF"/>
                <w:sz w:val="20"/>
                <w:szCs w:val="20"/>
                <w:highlight w:val="white"/>
              </w:rPr>
              <w:t>string</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0000FF"/>
                <w:sz w:val="20"/>
                <w:szCs w:val="20"/>
                <w:highlight w:val="white"/>
              </w:rPr>
              <w:t>string</w:t>
            </w:r>
            <w:r w:rsidRPr="001E1670">
              <w:rPr>
                <w:rFonts w:ascii="Consolas" w:eastAsia="Calibri" w:hAnsi="Consolas" w:cs="Consolas"/>
                <w:color w:val="000000"/>
                <w:sz w:val="20"/>
                <w:szCs w:val="20"/>
                <w:highlight w:val="white"/>
              </w:rPr>
              <w:t>&gt;();</w:t>
            </w:r>
          </w:p>
          <w:p w14:paraId="07EEEDD8" w14:textId="41AA03E1"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1E1670">
              <w:rPr>
                <w:rFonts w:ascii="Consolas" w:eastAsia="Calibri" w:hAnsi="Consolas" w:cs="Consolas"/>
                <w:color w:val="000000"/>
                <w:sz w:val="20"/>
                <w:szCs w:val="20"/>
                <w:highlight w:val="white"/>
              </w:rPr>
              <w:t xml:space="preserve">parms.If(d =&gt; d.Length &gt; 0, </w:t>
            </w:r>
            <w:r>
              <w:rPr>
                <w:rFonts w:ascii="Consolas" w:eastAsia="Calibri" w:hAnsi="Consolas" w:cs="Consolas"/>
                <w:color w:val="000000"/>
                <w:sz w:val="20"/>
                <w:szCs w:val="20"/>
                <w:highlight w:val="white"/>
              </w:rPr>
              <w:br/>
              <w:t xml:space="preserve">       </w:t>
            </w:r>
            <w:r w:rsidRPr="001E1670">
              <w:rPr>
                <w:rFonts w:ascii="Consolas" w:eastAsia="Calibri" w:hAnsi="Consolas" w:cs="Consolas"/>
                <w:color w:val="000000"/>
                <w:sz w:val="20"/>
                <w:szCs w:val="20"/>
                <w:highlight w:val="white"/>
              </w:rPr>
              <w:t>(d) =&gt; d.Split(</w:t>
            </w:r>
            <w:r w:rsidRPr="001E1670">
              <w:rPr>
                <w:rFonts w:ascii="Consolas" w:eastAsia="Calibri" w:hAnsi="Consolas" w:cs="Consolas"/>
                <w:color w:val="A31515"/>
                <w:sz w:val="20"/>
                <w:szCs w:val="20"/>
                <w:highlight w:val="white"/>
              </w:rPr>
              <w:t>'&amp;'</w:t>
            </w:r>
            <w:r w:rsidRPr="001E1670">
              <w:rPr>
                <w:rFonts w:ascii="Consolas" w:eastAsia="Calibri" w:hAnsi="Consolas" w:cs="Consolas"/>
                <w:color w:val="000000"/>
                <w:sz w:val="20"/>
                <w:szCs w:val="20"/>
                <w:highlight w:val="white"/>
              </w:rPr>
              <w:t xml:space="preserve">).ForEach(keyValue =&gt; </w:t>
            </w:r>
            <w:r>
              <w:rPr>
                <w:rFonts w:ascii="Consolas" w:eastAsia="Calibri" w:hAnsi="Consolas" w:cs="Consolas"/>
                <w:color w:val="000000"/>
                <w:sz w:val="20"/>
                <w:szCs w:val="20"/>
                <w:highlight w:val="white"/>
              </w:rPr>
              <w:br/>
              <w:t xml:space="preserve">               </w:t>
            </w:r>
            <w:r w:rsidRPr="001E1670">
              <w:rPr>
                <w:rFonts w:ascii="Consolas" w:eastAsia="Calibri" w:hAnsi="Consolas" w:cs="Consolas"/>
                <w:color w:val="000000"/>
                <w:sz w:val="20"/>
                <w:szCs w:val="20"/>
                <w:highlight w:val="white"/>
              </w:rPr>
              <w:t>kvParams[keyValue.LeftOf(</w:t>
            </w:r>
            <w:r w:rsidRPr="001E1670">
              <w:rPr>
                <w:rFonts w:ascii="Consolas" w:eastAsia="Calibri" w:hAnsi="Consolas" w:cs="Consolas"/>
                <w:color w:val="A31515"/>
                <w:sz w:val="20"/>
                <w:szCs w:val="20"/>
                <w:highlight w:val="white"/>
              </w:rPr>
              <w:t>'='</w:t>
            </w:r>
            <w:r w:rsidRPr="001E1670">
              <w:rPr>
                <w:rFonts w:ascii="Consolas" w:eastAsia="Calibri" w:hAnsi="Consolas" w:cs="Consolas"/>
                <w:color w:val="000000"/>
                <w:sz w:val="20"/>
                <w:szCs w:val="20"/>
                <w:highlight w:val="white"/>
              </w:rPr>
              <w:t xml:space="preserve">).ToLower()] = </w:t>
            </w:r>
            <w:r>
              <w:rPr>
                <w:rFonts w:ascii="Consolas" w:eastAsia="Calibri" w:hAnsi="Consolas" w:cs="Consolas"/>
                <w:color w:val="000000"/>
                <w:sz w:val="20"/>
                <w:szCs w:val="20"/>
                <w:highlight w:val="white"/>
              </w:rPr>
              <w:br/>
            </w:r>
            <w:r>
              <w:rPr>
                <w:rFonts w:ascii="Consolas" w:eastAsia="Calibri" w:hAnsi="Consolas" w:cs="Consolas"/>
                <w:color w:val="000000"/>
                <w:sz w:val="20"/>
                <w:szCs w:val="20"/>
                <w:highlight w:val="white"/>
              </w:rPr>
              <w:lastRenderedPageBreak/>
              <w:t xml:space="preserve">               </w:t>
            </w:r>
            <w:r w:rsidRPr="001E1670">
              <w:rPr>
                <w:rFonts w:ascii="Consolas" w:eastAsia="Calibri" w:hAnsi="Consolas" w:cs="Consolas"/>
                <w:color w:val="2B91AF"/>
                <w:sz w:val="20"/>
                <w:szCs w:val="20"/>
                <w:highlight w:val="white"/>
              </w:rPr>
              <w:t>Uri</w:t>
            </w:r>
            <w:r w:rsidRPr="001E1670">
              <w:rPr>
                <w:rFonts w:ascii="Consolas" w:eastAsia="Calibri" w:hAnsi="Consolas" w:cs="Consolas"/>
                <w:color w:val="000000"/>
                <w:sz w:val="20"/>
                <w:szCs w:val="20"/>
                <w:highlight w:val="white"/>
              </w:rPr>
              <w:t>.UnescapeDataString(keyValue.RightOf(</w:t>
            </w:r>
            <w:r w:rsidRPr="001E1670">
              <w:rPr>
                <w:rFonts w:ascii="Consolas" w:eastAsia="Calibri" w:hAnsi="Consolas" w:cs="Consolas"/>
                <w:color w:val="A31515"/>
                <w:sz w:val="20"/>
                <w:szCs w:val="20"/>
                <w:highlight w:val="white"/>
              </w:rPr>
              <w:t>'='</w:t>
            </w:r>
            <w:r w:rsidRPr="001E1670">
              <w:rPr>
                <w:rFonts w:ascii="Consolas" w:eastAsia="Calibri" w:hAnsi="Consolas" w:cs="Consolas"/>
                <w:color w:val="000000"/>
                <w:sz w:val="20"/>
                <w:szCs w:val="20"/>
                <w:highlight w:val="white"/>
              </w:rPr>
              <w:t>))));</w:t>
            </w:r>
          </w:p>
          <w:p w14:paraId="74273CC6" w14:textId="26EC4341"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p>
          <w:p w14:paraId="205378CF" w14:textId="3263B10C"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1E1670">
              <w:rPr>
                <w:rFonts w:ascii="Consolas" w:eastAsia="Calibri" w:hAnsi="Consolas" w:cs="Consolas"/>
                <w:color w:val="0000FF"/>
                <w:sz w:val="20"/>
                <w:szCs w:val="20"/>
                <w:highlight w:val="white"/>
              </w:rPr>
              <w:t>return</w:t>
            </w:r>
            <w:r w:rsidRPr="001E1670">
              <w:rPr>
                <w:rFonts w:ascii="Consolas" w:eastAsia="Calibri" w:hAnsi="Consolas" w:cs="Consolas"/>
                <w:color w:val="000000"/>
                <w:sz w:val="20"/>
                <w:szCs w:val="20"/>
                <w:highlight w:val="white"/>
              </w:rPr>
              <w:t xml:space="preserve"> kvParams;</w:t>
            </w:r>
          </w:p>
          <w:p w14:paraId="3D4E60DC" w14:textId="358BD8D3"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1E1670">
              <w:rPr>
                <w:rFonts w:ascii="Consolas" w:eastAsia="Calibri" w:hAnsi="Consolas" w:cs="Consolas"/>
                <w:color w:val="000000"/>
                <w:sz w:val="20"/>
                <w:szCs w:val="20"/>
                <w:highlight w:val="white"/>
              </w:rPr>
              <w:t>}</w:t>
            </w:r>
          </w:p>
          <w:p w14:paraId="62A4EE2D" w14:textId="2E9FFD74" w:rsidR="00E63A25" w:rsidRPr="00E63A25" w:rsidRDefault="00E63A25" w:rsidP="00E63A2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00"/>
                <w:sz w:val="20"/>
                <w:szCs w:val="20"/>
                <w:highlight w:val="white"/>
              </w:rPr>
              <w:br/>
            </w:r>
            <w:r>
              <w:rPr>
                <w:rFonts w:ascii="Consolas" w:eastAsia="Calibri" w:hAnsi="Consolas" w:cs="Consolas"/>
                <w:color w:val="808080"/>
                <w:sz w:val="20"/>
                <w:szCs w:val="15"/>
                <w:highlight w:val="white"/>
              </w:rPr>
              <w:t xml:space="preserve">  </w:t>
            </w:r>
            <w:r w:rsidRPr="00E63A25">
              <w:rPr>
                <w:rFonts w:ascii="Consolas" w:eastAsia="Calibri" w:hAnsi="Consolas" w:cs="Consolas"/>
                <w:color w:val="808080"/>
                <w:sz w:val="20"/>
                <w:szCs w:val="15"/>
                <w:highlight w:val="white"/>
              </w:rPr>
              <w:t>///</w:t>
            </w:r>
            <w:r w:rsidRPr="00E63A25">
              <w:rPr>
                <w:rFonts w:ascii="Consolas" w:eastAsia="Calibri" w:hAnsi="Consolas" w:cs="Consolas"/>
                <w:color w:val="008000"/>
                <w:sz w:val="20"/>
                <w:szCs w:val="15"/>
                <w:highlight w:val="white"/>
              </w:rPr>
              <w:t xml:space="preserve"> </w:t>
            </w:r>
            <w:r w:rsidRPr="00E63A25">
              <w:rPr>
                <w:rFonts w:ascii="Consolas" w:eastAsia="Calibri" w:hAnsi="Consolas" w:cs="Consolas"/>
                <w:color w:val="808080"/>
                <w:sz w:val="20"/>
                <w:szCs w:val="15"/>
                <w:highlight w:val="white"/>
              </w:rPr>
              <w:t>&lt;summary&gt;</w:t>
            </w:r>
          </w:p>
          <w:p w14:paraId="6C5211DB" w14:textId="34763CC8" w:rsidR="00E63A25" w:rsidRPr="00E63A25" w:rsidRDefault="00E63A25" w:rsidP="00E63A2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808080"/>
                <w:sz w:val="20"/>
                <w:szCs w:val="15"/>
                <w:highlight w:val="white"/>
              </w:rPr>
              <w:t xml:space="preserve">  </w:t>
            </w:r>
            <w:r w:rsidRPr="00E63A25">
              <w:rPr>
                <w:rFonts w:ascii="Consolas" w:eastAsia="Calibri" w:hAnsi="Consolas" w:cs="Consolas"/>
                <w:color w:val="808080"/>
                <w:sz w:val="20"/>
                <w:szCs w:val="15"/>
                <w:highlight w:val="white"/>
              </w:rPr>
              <w:t>///</w:t>
            </w:r>
            <w:r w:rsidRPr="00E63A25">
              <w:rPr>
                <w:rFonts w:ascii="Consolas" w:eastAsia="Calibri" w:hAnsi="Consolas" w:cs="Consolas"/>
                <w:color w:val="008000"/>
                <w:sz w:val="20"/>
                <w:szCs w:val="15"/>
                <w:highlight w:val="white"/>
              </w:rPr>
              <w:t xml:space="preserve"> Respond with an HTML string.</w:t>
            </w:r>
          </w:p>
          <w:p w14:paraId="2383F2C6" w14:textId="37069E0C" w:rsidR="00E63A25" w:rsidRPr="00E63A25" w:rsidRDefault="00E63A25" w:rsidP="00E63A2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808080"/>
                <w:sz w:val="20"/>
                <w:szCs w:val="15"/>
                <w:highlight w:val="white"/>
              </w:rPr>
              <w:t xml:space="preserve">  </w:t>
            </w:r>
            <w:r w:rsidRPr="00E63A25">
              <w:rPr>
                <w:rFonts w:ascii="Consolas" w:eastAsia="Calibri" w:hAnsi="Consolas" w:cs="Consolas"/>
                <w:color w:val="808080"/>
                <w:sz w:val="20"/>
                <w:szCs w:val="15"/>
                <w:highlight w:val="white"/>
              </w:rPr>
              <w:t>///</w:t>
            </w:r>
            <w:r w:rsidRPr="00E63A25">
              <w:rPr>
                <w:rFonts w:ascii="Consolas" w:eastAsia="Calibri" w:hAnsi="Consolas" w:cs="Consolas"/>
                <w:color w:val="008000"/>
                <w:sz w:val="20"/>
                <w:szCs w:val="15"/>
                <w:highlight w:val="white"/>
              </w:rPr>
              <w:t xml:space="preserve"> </w:t>
            </w:r>
            <w:r w:rsidRPr="00E63A25">
              <w:rPr>
                <w:rFonts w:ascii="Consolas" w:eastAsia="Calibri" w:hAnsi="Consolas" w:cs="Consolas"/>
                <w:color w:val="808080"/>
                <w:sz w:val="20"/>
                <w:szCs w:val="15"/>
                <w:highlight w:val="white"/>
              </w:rPr>
              <w:t>&lt;/summary&gt;</w:t>
            </w:r>
          </w:p>
          <w:p w14:paraId="18056548" w14:textId="264C464B" w:rsidR="00E63A25" w:rsidRPr="00E63A25" w:rsidRDefault="00E63A25" w:rsidP="00E63A2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808080"/>
                <w:sz w:val="20"/>
                <w:szCs w:val="15"/>
                <w:highlight w:val="white"/>
              </w:rPr>
              <w:t xml:space="preserve">  </w:t>
            </w:r>
            <w:r w:rsidRPr="00E63A25">
              <w:rPr>
                <w:rFonts w:ascii="Consolas" w:eastAsia="Calibri" w:hAnsi="Consolas" w:cs="Consolas"/>
                <w:color w:val="0000FF"/>
                <w:sz w:val="20"/>
                <w:szCs w:val="15"/>
                <w:highlight w:val="white"/>
              </w:rPr>
              <w:t>public</w:t>
            </w:r>
            <w:r w:rsidRPr="00E63A25">
              <w:rPr>
                <w:rFonts w:ascii="Consolas" w:eastAsia="Calibri" w:hAnsi="Consolas" w:cs="Consolas"/>
                <w:color w:val="000000"/>
                <w:sz w:val="20"/>
                <w:szCs w:val="15"/>
                <w:highlight w:val="white"/>
              </w:rPr>
              <w:t xml:space="preserve"> </w:t>
            </w:r>
            <w:r>
              <w:rPr>
                <w:rFonts w:ascii="Consolas" w:eastAsia="Calibri" w:hAnsi="Consolas" w:cs="Consolas"/>
                <w:color w:val="000000"/>
                <w:sz w:val="20"/>
                <w:szCs w:val="15"/>
                <w:highlight w:val="white"/>
              </w:rPr>
              <w:t xml:space="preserve">static </w:t>
            </w:r>
            <w:r w:rsidRPr="00E63A25">
              <w:rPr>
                <w:rFonts w:ascii="Consolas" w:eastAsia="Calibri" w:hAnsi="Consolas" w:cs="Consolas"/>
                <w:color w:val="0000FF"/>
                <w:sz w:val="20"/>
                <w:szCs w:val="15"/>
                <w:highlight w:val="white"/>
              </w:rPr>
              <w:t>void</w:t>
            </w:r>
            <w:r w:rsidRPr="00E63A25">
              <w:rPr>
                <w:rFonts w:ascii="Consolas" w:eastAsia="Calibri" w:hAnsi="Consolas" w:cs="Consolas"/>
                <w:color w:val="000000"/>
                <w:sz w:val="20"/>
                <w:szCs w:val="15"/>
                <w:highlight w:val="white"/>
              </w:rPr>
              <w:t xml:space="preserve"> RespondWith(</w:t>
            </w:r>
            <w:r>
              <w:rPr>
                <w:rFonts w:ascii="Consolas" w:eastAsia="Calibri" w:hAnsi="Consolas" w:cs="Consolas"/>
                <w:color w:val="000000"/>
                <w:sz w:val="20"/>
                <w:szCs w:val="15"/>
                <w:highlight w:val="white"/>
              </w:rPr>
              <w:t xml:space="preserve">this </w:t>
            </w:r>
            <w:r w:rsidRPr="00E63A25">
              <w:rPr>
                <w:rFonts w:ascii="Consolas" w:eastAsia="Calibri" w:hAnsi="Consolas" w:cs="Consolas"/>
                <w:color w:val="2B91AF"/>
                <w:sz w:val="20"/>
                <w:szCs w:val="15"/>
                <w:highlight w:val="white"/>
              </w:rPr>
              <w:t>HttpListenerContext</w:t>
            </w:r>
            <w:r w:rsidRPr="00E63A25">
              <w:rPr>
                <w:rFonts w:ascii="Consolas" w:eastAsia="Calibri" w:hAnsi="Consolas" w:cs="Consolas"/>
                <w:color w:val="000000"/>
                <w:sz w:val="20"/>
                <w:szCs w:val="15"/>
                <w:highlight w:val="white"/>
              </w:rPr>
              <w:t xml:space="preserve"> context, </w:t>
            </w:r>
            <w:r w:rsidRPr="00E63A25">
              <w:rPr>
                <w:rFonts w:ascii="Consolas" w:eastAsia="Calibri" w:hAnsi="Consolas" w:cs="Consolas"/>
                <w:color w:val="0000FF"/>
                <w:sz w:val="20"/>
                <w:szCs w:val="15"/>
                <w:highlight w:val="white"/>
              </w:rPr>
              <w:t>string</w:t>
            </w:r>
            <w:r w:rsidRPr="00E63A25">
              <w:rPr>
                <w:rFonts w:ascii="Consolas" w:eastAsia="Calibri" w:hAnsi="Consolas" w:cs="Consolas"/>
                <w:color w:val="000000"/>
                <w:sz w:val="20"/>
                <w:szCs w:val="15"/>
                <w:highlight w:val="white"/>
              </w:rPr>
              <w:t xml:space="preserve"> html)</w:t>
            </w:r>
          </w:p>
          <w:p w14:paraId="220B3C59" w14:textId="1325463F" w:rsidR="00E63A25" w:rsidRPr="00E63A25" w:rsidRDefault="00E63A25" w:rsidP="00E63A2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808080"/>
                <w:sz w:val="20"/>
                <w:szCs w:val="15"/>
                <w:highlight w:val="white"/>
              </w:rPr>
              <w:t xml:space="preserve">  </w:t>
            </w:r>
            <w:r w:rsidRPr="00E63A25">
              <w:rPr>
                <w:rFonts w:ascii="Consolas" w:eastAsia="Calibri" w:hAnsi="Consolas" w:cs="Consolas"/>
                <w:color w:val="000000"/>
                <w:sz w:val="20"/>
                <w:szCs w:val="15"/>
                <w:highlight w:val="white"/>
              </w:rPr>
              <w:t>{</w:t>
            </w:r>
          </w:p>
          <w:p w14:paraId="2416D6DC" w14:textId="061BC12C" w:rsidR="00E63A25" w:rsidRPr="00E63A25" w:rsidRDefault="00E63A25" w:rsidP="00E63A2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808080"/>
                <w:sz w:val="20"/>
                <w:szCs w:val="15"/>
                <w:highlight w:val="white"/>
              </w:rPr>
              <w:t xml:space="preserve">    </w:t>
            </w:r>
            <w:r w:rsidRPr="00E63A25">
              <w:rPr>
                <w:rFonts w:ascii="Consolas" w:eastAsia="Calibri" w:hAnsi="Consolas" w:cs="Consolas"/>
                <w:color w:val="0000FF"/>
                <w:sz w:val="20"/>
                <w:szCs w:val="15"/>
                <w:highlight w:val="white"/>
              </w:rPr>
              <w:t>byte</w:t>
            </w:r>
            <w:r w:rsidRPr="00E63A25">
              <w:rPr>
                <w:rFonts w:ascii="Consolas" w:eastAsia="Calibri" w:hAnsi="Consolas" w:cs="Consolas"/>
                <w:color w:val="000000"/>
                <w:sz w:val="20"/>
                <w:szCs w:val="15"/>
                <w:highlight w:val="white"/>
              </w:rPr>
              <w:t xml:space="preserve">[] data = </w:t>
            </w:r>
            <w:r w:rsidRPr="00E63A25">
              <w:rPr>
                <w:rFonts w:ascii="Consolas" w:eastAsia="Calibri" w:hAnsi="Consolas" w:cs="Consolas"/>
                <w:color w:val="2B91AF"/>
                <w:sz w:val="20"/>
                <w:szCs w:val="15"/>
                <w:highlight w:val="white"/>
              </w:rPr>
              <w:t>Encoding</w:t>
            </w:r>
            <w:r w:rsidRPr="00E63A25">
              <w:rPr>
                <w:rFonts w:ascii="Consolas" w:eastAsia="Calibri" w:hAnsi="Consolas" w:cs="Consolas"/>
                <w:color w:val="000000"/>
                <w:sz w:val="20"/>
                <w:szCs w:val="15"/>
                <w:highlight w:val="white"/>
              </w:rPr>
              <w:t>.UTF8.GetBytes(html);</w:t>
            </w:r>
          </w:p>
          <w:p w14:paraId="1B3D7610" w14:textId="15BE31B9" w:rsidR="00E63A25" w:rsidRPr="00E63A25" w:rsidRDefault="00E63A25" w:rsidP="00E63A2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808080"/>
                <w:sz w:val="20"/>
                <w:szCs w:val="15"/>
                <w:highlight w:val="white"/>
              </w:rPr>
              <w:t xml:space="preserve">    </w:t>
            </w:r>
            <w:r w:rsidRPr="00E63A25">
              <w:rPr>
                <w:rFonts w:ascii="Consolas" w:eastAsia="Calibri" w:hAnsi="Consolas" w:cs="Consolas"/>
                <w:color w:val="2B91AF"/>
                <w:sz w:val="20"/>
                <w:szCs w:val="15"/>
                <w:highlight w:val="white"/>
              </w:rPr>
              <w:t>HttpListenerResponse</w:t>
            </w:r>
            <w:r w:rsidRPr="00E63A25">
              <w:rPr>
                <w:rFonts w:ascii="Consolas" w:eastAsia="Calibri" w:hAnsi="Consolas" w:cs="Consolas"/>
                <w:color w:val="000000"/>
                <w:sz w:val="20"/>
                <w:szCs w:val="15"/>
                <w:highlight w:val="white"/>
              </w:rPr>
              <w:t xml:space="preserve"> response = context.Response;</w:t>
            </w:r>
          </w:p>
          <w:p w14:paraId="1FE709DF" w14:textId="0749BFBB" w:rsidR="00E63A25" w:rsidRPr="00E63A25" w:rsidRDefault="00E63A25" w:rsidP="00E63A2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808080"/>
                <w:sz w:val="20"/>
                <w:szCs w:val="15"/>
                <w:highlight w:val="white"/>
              </w:rPr>
              <w:t xml:space="preserve">    </w:t>
            </w:r>
            <w:r w:rsidRPr="00E63A25">
              <w:rPr>
                <w:rFonts w:ascii="Consolas" w:eastAsia="Calibri" w:hAnsi="Consolas" w:cs="Consolas"/>
                <w:color w:val="000000"/>
                <w:sz w:val="20"/>
                <w:szCs w:val="15"/>
                <w:highlight w:val="white"/>
              </w:rPr>
              <w:t xml:space="preserve">response.ContentEncoding = </w:t>
            </w:r>
            <w:r w:rsidRPr="00E63A25">
              <w:rPr>
                <w:rFonts w:ascii="Consolas" w:eastAsia="Calibri" w:hAnsi="Consolas" w:cs="Consolas"/>
                <w:color w:val="2B91AF"/>
                <w:sz w:val="20"/>
                <w:szCs w:val="15"/>
                <w:highlight w:val="white"/>
              </w:rPr>
              <w:t>Encoding</w:t>
            </w:r>
            <w:r w:rsidRPr="00E63A25">
              <w:rPr>
                <w:rFonts w:ascii="Consolas" w:eastAsia="Calibri" w:hAnsi="Consolas" w:cs="Consolas"/>
                <w:color w:val="000000"/>
                <w:sz w:val="20"/>
                <w:szCs w:val="15"/>
                <w:highlight w:val="white"/>
              </w:rPr>
              <w:t>.UTF8;</w:t>
            </w:r>
          </w:p>
          <w:p w14:paraId="7D72837A" w14:textId="334D1418" w:rsidR="00E63A25" w:rsidRPr="00E63A25" w:rsidRDefault="00E63A25" w:rsidP="00E63A2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808080"/>
                <w:sz w:val="20"/>
                <w:szCs w:val="15"/>
                <w:highlight w:val="white"/>
              </w:rPr>
              <w:t xml:space="preserve">    </w:t>
            </w:r>
            <w:r w:rsidRPr="00E63A25">
              <w:rPr>
                <w:rFonts w:ascii="Consolas" w:eastAsia="Calibri" w:hAnsi="Consolas" w:cs="Consolas"/>
                <w:color w:val="000000"/>
                <w:sz w:val="20"/>
                <w:szCs w:val="15"/>
                <w:highlight w:val="white"/>
              </w:rPr>
              <w:t xml:space="preserve">context.Response.ContentType = </w:t>
            </w:r>
            <w:r w:rsidRPr="00E63A25">
              <w:rPr>
                <w:rFonts w:ascii="Consolas" w:eastAsia="Calibri" w:hAnsi="Consolas" w:cs="Consolas"/>
                <w:color w:val="A31515"/>
                <w:sz w:val="20"/>
                <w:szCs w:val="15"/>
                <w:highlight w:val="white"/>
              </w:rPr>
              <w:t>"text/html"</w:t>
            </w:r>
            <w:r w:rsidRPr="00E63A25">
              <w:rPr>
                <w:rFonts w:ascii="Consolas" w:eastAsia="Calibri" w:hAnsi="Consolas" w:cs="Consolas"/>
                <w:color w:val="000000"/>
                <w:sz w:val="20"/>
                <w:szCs w:val="15"/>
                <w:highlight w:val="white"/>
              </w:rPr>
              <w:t>;</w:t>
            </w:r>
          </w:p>
          <w:p w14:paraId="2D2AECDD" w14:textId="2F08A82C" w:rsidR="00E63A25" w:rsidRPr="00E63A25" w:rsidRDefault="00E63A25" w:rsidP="00E63A2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808080"/>
                <w:sz w:val="20"/>
                <w:szCs w:val="15"/>
                <w:highlight w:val="white"/>
              </w:rPr>
              <w:t xml:space="preserve">    </w:t>
            </w:r>
            <w:r w:rsidRPr="00E63A25">
              <w:rPr>
                <w:rFonts w:ascii="Consolas" w:eastAsia="Calibri" w:hAnsi="Consolas" w:cs="Consolas"/>
                <w:color w:val="000000"/>
                <w:sz w:val="20"/>
                <w:szCs w:val="15"/>
                <w:highlight w:val="white"/>
              </w:rPr>
              <w:t>context.Response.ContentLength64 = data.Length;</w:t>
            </w:r>
          </w:p>
          <w:p w14:paraId="62CD9268" w14:textId="7A287673" w:rsidR="00E63A25" w:rsidRPr="00E63A25" w:rsidRDefault="00E63A25" w:rsidP="00E63A2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808080"/>
                <w:sz w:val="20"/>
                <w:szCs w:val="15"/>
                <w:highlight w:val="white"/>
              </w:rPr>
              <w:t xml:space="preserve">    </w:t>
            </w:r>
            <w:r w:rsidRPr="00E63A25">
              <w:rPr>
                <w:rFonts w:ascii="Consolas" w:eastAsia="Calibri" w:hAnsi="Consolas" w:cs="Consolas"/>
                <w:color w:val="000000"/>
                <w:sz w:val="20"/>
                <w:szCs w:val="15"/>
                <w:highlight w:val="white"/>
              </w:rPr>
              <w:t>context.Response.OutputStream.Write(data, 0, data.Length);</w:t>
            </w:r>
          </w:p>
          <w:p w14:paraId="03767B7F" w14:textId="7D550B24" w:rsidR="00E63A25" w:rsidRPr="00E63A25" w:rsidRDefault="00E63A25" w:rsidP="00E63A2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808080"/>
                <w:sz w:val="20"/>
                <w:szCs w:val="15"/>
                <w:highlight w:val="white"/>
              </w:rPr>
              <w:t xml:space="preserve">    </w:t>
            </w:r>
            <w:r w:rsidRPr="00E63A25">
              <w:rPr>
                <w:rFonts w:ascii="Consolas" w:eastAsia="Calibri" w:hAnsi="Consolas" w:cs="Consolas"/>
                <w:color w:val="000000"/>
                <w:sz w:val="20"/>
                <w:szCs w:val="15"/>
                <w:highlight w:val="white"/>
              </w:rPr>
              <w:t>response.StatusCode = 200;</w:t>
            </w:r>
          </w:p>
          <w:p w14:paraId="736C7733" w14:textId="42995D89" w:rsidR="00E63A25" w:rsidRPr="00E63A25" w:rsidRDefault="00E63A25" w:rsidP="00E63A2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808080"/>
                <w:sz w:val="20"/>
                <w:szCs w:val="15"/>
                <w:highlight w:val="white"/>
              </w:rPr>
              <w:t xml:space="preserve">    </w:t>
            </w:r>
            <w:r w:rsidRPr="00E63A25">
              <w:rPr>
                <w:rFonts w:ascii="Consolas" w:eastAsia="Calibri" w:hAnsi="Consolas" w:cs="Consolas"/>
                <w:color w:val="000000"/>
                <w:sz w:val="20"/>
                <w:szCs w:val="15"/>
                <w:highlight w:val="white"/>
              </w:rPr>
              <w:t>response.OutputStream.Close();</w:t>
            </w:r>
          </w:p>
          <w:p w14:paraId="6D856080" w14:textId="464EA8A6" w:rsidR="001E1670" w:rsidRPr="00557B4A" w:rsidRDefault="00E63A25" w:rsidP="00E63A25">
            <w:pPr>
              <w:autoSpaceDE w:val="0"/>
              <w:autoSpaceDN w:val="0"/>
              <w:adjustRightInd w:val="0"/>
              <w:spacing w:after="0" w:line="240" w:lineRule="auto"/>
              <w:rPr>
                <w:rFonts w:ascii="Consolas" w:eastAsia="Calibri" w:hAnsi="Consolas" w:cs="Consolas"/>
                <w:color w:val="000000"/>
                <w:sz w:val="15"/>
                <w:szCs w:val="15"/>
                <w:highlight w:val="white"/>
              </w:rPr>
            </w:pPr>
            <w:r>
              <w:rPr>
                <w:rFonts w:ascii="Consolas" w:eastAsia="Calibri" w:hAnsi="Consolas" w:cs="Consolas"/>
                <w:color w:val="000000"/>
                <w:sz w:val="20"/>
                <w:szCs w:val="15"/>
                <w:highlight w:val="white"/>
              </w:rPr>
              <w:t xml:space="preserve">  </w:t>
            </w:r>
            <w:r w:rsidRPr="00E63A25">
              <w:rPr>
                <w:rFonts w:ascii="Consolas" w:eastAsia="Calibri" w:hAnsi="Consolas" w:cs="Consolas"/>
                <w:color w:val="000000"/>
                <w:sz w:val="20"/>
                <w:szCs w:val="15"/>
                <w:highlight w:val="white"/>
              </w:rPr>
              <w:t>}</w:t>
            </w:r>
            <w:r>
              <w:rPr>
                <w:rFonts w:ascii="Consolas" w:eastAsia="Calibri" w:hAnsi="Consolas" w:cs="Consolas"/>
                <w:color w:val="000000"/>
                <w:sz w:val="20"/>
                <w:szCs w:val="15"/>
                <w:highlight w:val="white"/>
              </w:rPr>
              <w:br/>
              <w:t>}</w:t>
            </w:r>
          </w:p>
        </w:tc>
      </w:tr>
    </w:tbl>
    <w:p w14:paraId="28AF6C54" w14:textId="77777777" w:rsidR="001E1670" w:rsidRDefault="001E1670" w:rsidP="001E1670">
      <w:pPr>
        <w:pStyle w:val="Body"/>
      </w:pPr>
    </w:p>
    <w:p w14:paraId="66BA31F9" w14:textId="101C1605" w:rsidR="009C5553" w:rsidRDefault="009C5553" w:rsidP="009C5553">
      <w:pPr>
        <w:pStyle w:val="Heading1"/>
      </w:pPr>
      <w:bookmarkStart w:id="106" w:name="_Toc416246249"/>
      <w:r>
        <w:lastRenderedPageBreak/>
        <w:t>Routing</w:t>
      </w:r>
      <w:bookmarkEnd w:id="106"/>
    </w:p>
    <w:p w14:paraId="20857B43" w14:textId="7DBEA393" w:rsidR="009C5553" w:rsidRDefault="009C5553" w:rsidP="009C5553">
      <w:pPr>
        <w:pStyle w:val="Body"/>
      </w:pPr>
      <w:r>
        <w:t>It’s no</w:t>
      </w:r>
      <w:r w:rsidR="00531220">
        <w:t>w time to talk about routing.  The above examples are still for a static web server – we have no way of hooking into page requests, and equally importantly, doing different things based on the verb used in the request, which is vital for supporting AJAX and REST API’s.</w:t>
      </w:r>
    </w:p>
    <w:p w14:paraId="64C13ACD" w14:textId="7D210BB6" w:rsidR="0012264C" w:rsidRDefault="0012264C" w:rsidP="009C5553">
      <w:pPr>
        <w:pStyle w:val="Body"/>
      </w:pPr>
      <w:r>
        <w:t>Routing is also somewhat entangled with session state:</w:t>
      </w:r>
    </w:p>
    <w:p w14:paraId="63F9B1A6" w14:textId="0564A5ED" w:rsidR="0012264C" w:rsidRDefault="0012264C" w:rsidP="0012264C">
      <w:pPr>
        <w:pStyle w:val="BulletedList"/>
      </w:pPr>
      <w:r>
        <w:t>Is the user authorized to view the page?</w:t>
      </w:r>
    </w:p>
    <w:p w14:paraId="03E7A22E" w14:textId="29999E8F" w:rsidR="0012264C" w:rsidRDefault="0012264C" w:rsidP="0012264C">
      <w:pPr>
        <w:pStyle w:val="BulletedList"/>
      </w:pPr>
      <w:r>
        <w:t>Has the session expired?</w:t>
      </w:r>
    </w:p>
    <w:p w14:paraId="0CEADFD5" w14:textId="7F6D259C" w:rsidR="0012264C" w:rsidRDefault="0012264C" w:rsidP="009C5553">
      <w:pPr>
        <w:pStyle w:val="BulletedList"/>
      </w:pPr>
      <w:r>
        <w:t>Does the user’s role give the user access to the page?</w:t>
      </w:r>
    </w:p>
    <w:p w14:paraId="1948DE51" w14:textId="77777777" w:rsidR="001C34DD" w:rsidRDefault="001C34DD" w:rsidP="009C5553">
      <w:pPr>
        <w:pStyle w:val="Body"/>
      </w:pPr>
    </w:p>
    <w:p w14:paraId="773D1671" w14:textId="01229733" w:rsidR="0012264C" w:rsidRDefault="0012264C" w:rsidP="009C5553">
      <w:pPr>
        <w:pStyle w:val="Body"/>
      </w:pPr>
      <w:r>
        <w:t>For example, in Ruby on Rails, authorization is often accomplished in the superclass of the controller whose methods are being invoked through a routing table.  In ASP.NET MVC, whether the user must be authorized is determined by the “authorize” attribute decorating the controller method, again, the controller method is being invoked via a routing table.  Role can also come into play as well other factors such as whether the session has expired or not.</w:t>
      </w:r>
    </w:p>
    <w:p w14:paraId="79F88941" w14:textId="77777777" w:rsidR="00DE2F6F" w:rsidRDefault="001C34DD" w:rsidP="009C5553">
      <w:pPr>
        <w:pStyle w:val="Body"/>
      </w:pPr>
      <w:r>
        <w:t xml:space="preserve">Having worked with the above two approaches as well implementing specialized base class controllers such as “ExpirableController” and “AuthorizedRoleExpirableController”, the approach that I prefer decouples routing from session and authorization/role state and takes a more “functional programming” approach rather than object-oriented (Rails) or attribute decoration (MVC).  This approach also works well with the workflow paradigm presented earlier and therefore has a nice consistent feel to it.  But, without discussing the pros and cons of each approach, you should be getting a sense that there are places in a web server’s design that is really up to the designer and where you, as the “user” of the web server architecture, get very little say in those design decisions.  </w:t>
      </w:r>
    </w:p>
    <w:p w14:paraId="09C5B7A3" w14:textId="6252CE13" w:rsidR="0012264C" w:rsidRDefault="00DE2F6F" w:rsidP="009C5553">
      <w:pPr>
        <w:pStyle w:val="Body"/>
      </w:pPr>
      <w:r>
        <w:t>Happily</w:t>
      </w:r>
      <w:r w:rsidR="001C34DD">
        <w:t xml:space="preserve">, the workflow paradigm actually </w:t>
      </w:r>
      <w:r w:rsidR="001C34DD" w:rsidRPr="00DE2F6F">
        <w:rPr>
          <w:i/>
        </w:rPr>
        <w:t>does</w:t>
      </w:r>
      <w:r w:rsidR="001C34DD">
        <w:t xml:space="preserve"> give you considerable more say because you can actually implement your own routing and session state management.  What’s provided here is an example, but if you wanted to use </w:t>
      </w:r>
      <w:r>
        <w:t xml:space="preserve">a more object-oriented approach or </w:t>
      </w:r>
      <w:r w:rsidR="001C34DD">
        <w:t>reflection to check the authorization requirement on a controller, you</w:t>
      </w:r>
      <w:r>
        <w:t xml:space="preserve"> could certainly implement that.</w:t>
      </w:r>
    </w:p>
    <w:p w14:paraId="77ED2492" w14:textId="330A4E09" w:rsidR="001C34DD" w:rsidRDefault="008C156A" w:rsidP="009C5553">
      <w:pPr>
        <w:pStyle w:val="Body"/>
      </w:pPr>
      <w:r>
        <w:t>However, the reason routing is entangled with authorization and session management is that, well, it makes sense.  There are pages that are:</w:t>
      </w:r>
    </w:p>
    <w:p w14:paraId="31F22F38" w14:textId="6DB86742" w:rsidR="008C156A" w:rsidRDefault="008C156A" w:rsidP="008C156A">
      <w:pPr>
        <w:pStyle w:val="BulletedList"/>
      </w:pPr>
      <w:r>
        <w:t>Publically accessible</w:t>
      </w:r>
    </w:p>
    <w:p w14:paraId="016729BA" w14:textId="7BA30E53" w:rsidR="008C156A" w:rsidRDefault="008C156A" w:rsidP="008C156A">
      <w:pPr>
        <w:pStyle w:val="BulletedList"/>
      </w:pPr>
      <w:r>
        <w:t>Privately accessible with the right role</w:t>
      </w:r>
    </w:p>
    <w:p w14:paraId="565E5300" w14:textId="1D5A6527" w:rsidR="008C156A" w:rsidRDefault="008C156A" w:rsidP="008C156A">
      <w:pPr>
        <w:pStyle w:val="BulletedList"/>
      </w:pPr>
      <w:r>
        <w:t>Most, if not all private pages should be expirable</w:t>
      </w:r>
    </w:p>
    <w:p w14:paraId="2FE75C0A" w14:textId="77777777" w:rsidR="008C156A" w:rsidRDefault="008C156A" w:rsidP="008C156A">
      <w:pPr>
        <w:pStyle w:val="Body"/>
      </w:pPr>
    </w:p>
    <w:p w14:paraId="59C2C16D" w14:textId="77777777" w:rsidR="008C156A" w:rsidRDefault="008C156A" w:rsidP="008C156A">
      <w:pPr>
        <w:pStyle w:val="Body"/>
      </w:pPr>
    </w:p>
    <w:p w14:paraId="11FBA391" w14:textId="41E854BF" w:rsidR="00531220" w:rsidRDefault="00DE2F6F" w:rsidP="009C5553">
      <w:pPr>
        <w:pStyle w:val="Body"/>
      </w:pPr>
      <w:r>
        <w:t xml:space="preserve">So, from a declarative perspective, it makes sense to define the constraints of a page (or a REST API endpoint) along with its route.  What I’m proposing here as an implementation is to declaratively describe the routes and their constraints and implement the </w:t>
      </w:r>
      <w:r>
        <w:rPr>
          <w:i/>
        </w:rPr>
        <w:t>process</w:t>
      </w:r>
      <w:r>
        <w:t xml:space="preserve"> of constraint checking and routing separately as opposed to an entangled implementation.</w:t>
      </w:r>
    </w:p>
    <w:p w14:paraId="2D7A24F3" w14:textId="4598B892" w:rsidR="00DE2F6F" w:rsidRDefault="000233F3" w:rsidP="00DE2F6F">
      <w:pPr>
        <w:pStyle w:val="Heading2"/>
      </w:pPr>
      <w:bookmarkStart w:id="107" w:name="_Toc416246250"/>
      <w:r>
        <w:t>A Routing Entry</w:t>
      </w:r>
      <w:bookmarkEnd w:id="107"/>
    </w:p>
    <w:p w14:paraId="0907EE65" w14:textId="110524B6" w:rsidR="00DE2F6F" w:rsidRDefault="00DE2F6F" w:rsidP="009C5553">
      <w:pPr>
        <w:pStyle w:val="Body"/>
      </w:pPr>
      <w:r>
        <w:t xml:space="preserve">For the reasons stated above, </w:t>
      </w:r>
      <w:r w:rsidR="000233F3">
        <w:t>a route</w:t>
      </w:r>
      <w:r>
        <w:t xml:space="preserve"> </w:t>
      </w:r>
      <w:r w:rsidR="000233F3">
        <w:t xml:space="preserve">entry </w:t>
      </w:r>
      <w:r>
        <w:t>will consist of three “providers”:</w:t>
      </w:r>
    </w:p>
    <w:p w14:paraId="64771405" w14:textId="533AD2F4" w:rsidR="00DE2F6F" w:rsidRDefault="00DE2F6F" w:rsidP="00DE2F6F">
      <w:pPr>
        <w:pStyle w:val="NumberedList"/>
        <w:numPr>
          <w:ilvl w:val="0"/>
          <w:numId w:val="17"/>
        </w:numPr>
      </w:pPr>
      <w:r>
        <w:t>Session</w:t>
      </w:r>
      <w:r w:rsidR="008442E7">
        <w:t>Expiration</w:t>
      </w:r>
      <w:r>
        <w:t>Provider</w:t>
      </w:r>
    </w:p>
    <w:p w14:paraId="2D42AE5B" w14:textId="5D1641C6" w:rsidR="00DE2F6F" w:rsidRDefault="00DE2F6F" w:rsidP="00DE2F6F">
      <w:pPr>
        <w:pStyle w:val="NumberedList"/>
        <w:numPr>
          <w:ilvl w:val="0"/>
          <w:numId w:val="17"/>
        </w:numPr>
      </w:pPr>
      <w:r>
        <w:t>AuthorizationProvider</w:t>
      </w:r>
    </w:p>
    <w:p w14:paraId="16C9F705" w14:textId="4CE4D055" w:rsidR="00DE2F6F" w:rsidRDefault="00DE2F6F" w:rsidP="00DE2F6F">
      <w:pPr>
        <w:pStyle w:val="NumberedList"/>
        <w:numPr>
          <w:ilvl w:val="0"/>
          <w:numId w:val="17"/>
        </w:numPr>
      </w:pPr>
      <w:r>
        <w:t>RoutingProvider</w:t>
      </w:r>
    </w:p>
    <w:p w14:paraId="39E6234B" w14:textId="77777777" w:rsidR="00DE2F6F" w:rsidRDefault="00DE2F6F" w:rsidP="009C5553">
      <w:pPr>
        <w:pStyle w:val="Body"/>
      </w:pPr>
    </w:p>
    <w:p w14:paraId="72D6C310" w14:textId="5208D2E8" w:rsidR="00DE2F6F" w:rsidRDefault="00DE2F6F" w:rsidP="009C5553">
      <w:pPr>
        <w:pStyle w:val="Body"/>
      </w:pPr>
      <w:r>
        <w:t>These providers are associated with whatever page / REST API path you want.  For example:</w:t>
      </w:r>
    </w:p>
    <w:p w14:paraId="7227C223" w14:textId="70B6C79D" w:rsidR="009C5553" w:rsidRDefault="009B36C3" w:rsidP="000233F3">
      <w:pPr>
        <w:pStyle w:val="Body"/>
      </w:pPr>
      <w:r>
        <w:t>You’ll note that the provider functions have the signature of a workflow process!</w:t>
      </w:r>
    </w:p>
    <w:p w14:paraId="28410403" w14:textId="77777777" w:rsidR="009C5553" w:rsidRDefault="009C5553" w:rsidP="000C3937">
      <w:pPr>
        <w:spacing w:after="0" w:line="240" w:lineRule="auto"/>
        <w:rPr>
          <w:rFonts w:ascii="Arial" w:hAnsi="Arial"/>
          <w:sz w:val="24"/>
        </w:rPr>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BB619B" w:rsidRPr="009045E5" w14:paraId="622A4D5E" w14:textId="77777777" w:rsidTr="00DE2F6F">
        <w:tc>
          <w:tcPr>
            <w:tcW w:w="9576" w:type="dxa"/>
            <w:shd w:val="clear" w:color="auto" w:fill="F0F0F0"/>
          </w:tcPr>
          <w:p w14:paraId="071EF2C6" w14:textId="09B8DE58" w:rsidR="000233F3" w:rsidRPr="000233F3" w:rsidRDefault="000233F3" w:rsidP="000233F3">
            <w:pPr>
              <w:autoSpaceDE w:val="0"/>
              <w:autoSpaceDN w:val="0"/>
              <w:adjustRightInd w:val="0"/>
              <w:spacing w:after="0" w:line="240" w:lineRule="auto"/>
              <w:rPr>
                <w:rFonts w:ascii="Consolas" w:eastAsia="Calibri" w:hAnsi="Consolas" w:cs="Consolas"/>
                <w:color w:val="000000"/>
                <w:sz w:val="20"/>
                <w:szCs w:val="15"/>
                <w:highlight w:val="white"/>
              </w:rPr>
            </w:pPr>
            <w:r w:rsidRPr="000233F3">
              <w:rPr>
                <w:rFonts w:ascii="Consolas" w:eastAsia="Calibri" w:hAnsi="Consolas" w:cs="Consolas"/>
                <w:color w:val="0000FF"/>
                <w:sz w:val="20"/>
                <w:szCs w:val="15"/>
                <w:highlight w:val="white"/>
              </w:rPr>
              <w:t>public</w:t>
            </w:r>
            <w:r w:rsidRPr="000233F3">
              <w:rPr>
                <w:rFonts w:ascii="Consolas" w:eastAsia="Calibri" w:hAnsi="Consolas" w:cs="Consolas"/>
                <w:color w:val="000000"/>
                <w:sz w:val="20"/>
                <w:szCs w:val="15"/>
                <w:highlight w:val="white"/>
              </w:rPr>
              <w:t xml:space="preserve"> </w:t>
            </w:r>
            <w:r w:rsidRPr="000233F3">
              <w:rPr>
                <w:rFonts w:ascii="Consolas" w:eastAsia="Calibri" w:hAnsi="Consolas" w:cs="Consolas"/>
                <w:color w:val="0000FF"/>
                <w:sz w:val="20"/>
                <w:szCs w:val="15"/>
                <w:highlight w:val="white"/>
              </w:rPr>
              <w:t>class</w:t>
            </w:r>
            <w:r w:rsidRPr="000233F3">
              <w:rPr>
                <w:rFonts w:ascii="Consolas" w:eastAsia="Calibri" w:hAnsi="Consolas" w:cs="Consolas"/>
                <w:color w:val="000000"/>
                <w:sz w:val="20"/>
                <w:szCs w:val="15"/>
                <w:highlight w:val="white"/>
              </w:rPr>
              <w:t xml:space="preserve"> </w:t>
            </w:r>
            <w:r w:rsidRPr="000233F3">
              <w:rPr>
                <w:rFonts w:ascii="Consolas" w:eastAsia="Calibri" w:hAnsi="Consolas" w:cs="Consolas"/>
                <w:color w:val="2B91AF"/>
                <w:sz w:val="20"/>
                <w:szCs w:val="15"/>
                <w:highlight w:val="white"/>
              </w:rPr>
              <w:t>RouteEntry</w:t>
            </w:r>
          </w:p>
          <w:p w14:paraId="4954522C" w14:textId="143690FA" w:rsidR="000233F3" w:rsidRPr="000233F3" w:rsidRDefault="000233F3" w:rsidP="000233F3">
            <w:pPr>
              <w:autoSpaceDE w:val="0"/>
              <w:autoSpaceDN w:val="0"/>
              <w:adjustRightInd w:val="0"/>
              <w:spacing w:after="0" w:line="240" w:lineRule="auto"/>
              <w:rPr>
                <w:rFonts w:ascii="Consolas" w:eastAsia="Calibri" w:hAnsi="Consolas" w:cs="Consolas"/>
                <w:color w:val="000000"/>
                <w:sz w:val="20"/>
                <w:szCs w:val="15"/>
                <w:highlight w:val="white"/>
              </w:rPr>
            </w:pPr>
            <w:r w:rsidRPr="000233F3">
              <w:rPr>
                <w:rFonts w:ascii="Consolas" w:eastAsia="Calibri" w:hAnsi="Consolas" w:cs="Consolas"/>
                <w:color w:val="000000"/>
                <w:sz w:val="20"/>
                <w:szCs w:val="15"/>
                <w:highlight w:val="white"/>
              </w:rPr>
              <w:t>{</w:t>
            </w:r>
          </w:p>
          <w:p w14:paraId="42E13D52" w14:textId="341BCB99" w:rsidR="000233F3" w:rsidRPr="000233F3" w:rsidRDefault="000233F3" w:rsidP="000233F3">
            <w:pPr>
              <w:autoSpaceDE w:val="0"/>
              <w:autoSpaceDN w:val="0"/>
              <w:adjustRightInd w:val="0"/>
              <w:spacing w:after="0" w:line="240" w:lineRule="auto"/>
              <w:rPr>
                <w:rFonts w:ascii="Consolas" w:eastAsia="Calibri" w:hAnsi="Consolas" w:cs="Consolas"/>
                <w:color w:val="000000"/>
                <w:sz w:val="20"/>
                <w:szCs w:val="15"/>
                <w:highlight w:val="white"/>
              </w:rPr>
            </w:pPr>
            <w:r w:rsidRPr="000233F3">
              <w:rPr>
                <w:rFonts w:ascii="Consolas" w:eastAsia="Calibri" w:hAnsi="Consolas" w:cs="Consolas"/>
                <w:color w:val="0000FF"/>
                <w:sz w:val="20"/>
                <w:szCs w:val="15"/>
                <w:highlight w:val="white"/>
              </w:rPr>
              <w:t xml:space="preserve">  public</w:t>
            </w:r>
            <w:r w:rsidRPr="000233F3">
              <w:rPr>
                <w:rFonts w:ascii="Consolas" w:eastAsia="Calibri" w:hAnsi="Consolas" w:cs="Consolas"/>
                <w:color w:val="000000"/>
                <w:sz w:val="20"/>
                <w:szCs w:val="15"/>
                <w:highlight w:val="white"/>
              </w:rPr>
              <w:t xml:space="preserve"> </w:t>
            </w:r>
            <w:r w:rsidRPr="000233F3">
              <w:rPr>
                <w:rFonts w:ascii="Consolas" w:eastAsia="Calibri" w:hAnsi="Consolas" w:cs="Consolas"/>
                <w:color w:val="2B91AF"/>
                <w:sz w:val="20"/>
                <w:szCs w:val="15"/>
                <w:highlight w:val="white"/>
              </w:rPr>
              <w:t>Func</w:t>
            </w:r>
            <w:r w:rsidRPr="000233F3">
              <w:rPr>
                <w:rFonts w:ascii="Consolas" w:eastAsia="Calibri" w:hAnsi="Consolas" w:cs="Consolas"/>
                <w:color w:val="000000"/>
                <w:sz w:val="20"/>
                <w:szCs w:val="15"/>
                <w:highlight w:val="white"/>
              </w:rPr>
              <w:t>&lt;</w:t>
            </w:r>
            <w:r w:rsidRPr="000233F3">
              <w:rPr>
                <w:rFonts w:ascii="Consolas" w:eastAsia="Calibri" w:hAnsi="Consolas" w:cs="Consolas"/>
                <w:color w:val="2B91AF"/>
                <w:sz w:val="20"/>
                <w:szCs w:val="15"/>
                <w:highlight w:val="white"/>
              </w:rPr>
              <w:t>WorkflowContinuation</w:t>
            </w:r>
            <w:r w:rsidRPr="000233F3">
              <w:rPr>
                <w:rFonts w:ascii="Consolas" w:eastAsia="Calibri" w:hAnsi="Consolas" w:cs="Consolas"/>
                <w:color w:val="000000"/>
                <w:sz w:val="20"/>
                <w:szCs w:val="15"/>
                <w:highlight w:val="white"/>
              </w:rPr>
              <w:t>&lt;</w:t>
            </w:r>
            <w:r w:rsidRPr="000233F3">
              <w:rPr>
                <w:rFonts w:ascii="Consolas" w:eastAsia="Calibri" w:hAnsi="Consolas" w:cs="Consolas"/>
                <w:color w:val="2B91AF"/>
                <w:sz w:val="20"/>
                <w:szCs w:val="15"/>
                <w:highlight w:val="white"/>
              </w:rPr>
              <w:t>HttpListenerContext</w:t>
            </w:r>
            <w:r w:rsidRPr="000233F3">
              <w:rPr>
                <w:rFonts w:ascii="Consolas" w:eastAsia="Calibri" w:hAnsi="Consolas" w:cs="Consolas"/>
                <w:color w:val="000000"/>
                <w:sz w:val="20"/>
                <w:szCs w:val="15"/>
                <w:highlight w:val="white"/>
              </w:rPr>
              <w:t xml:space="preserve">&gt;, </w:t>
            </w:r>
            <w:r w:rsidRPr="000233F3">
              <w:rPr>
                <w:rFonts w:ascii="Consolas" w:eastAsia="Calibri" w:hAnsi="Consolas" w:cs="Consolas"/>
                <w:color w:val="000000"/>
                <w:sz w:val="20"/>
                <w:szCs w:val="15"/>
                <w:highlight w:val="white"/>
              </w:rPr>
              <w:br/>
              <w:t xml:space="preserve">            </w:t>
            </w:r>
            <w:r w:rsidRPr="000233F3">
              <w:rPr>
                <w:rFonts w:ascii="Consolas" w:eastAsia="Calibri" w:hAnsi="Consolas" w:cs="Consolas"/>
                <w:color w:val="2B91AF"/>
                <w:sz w:val="20"/>
                <w:szCs w:val="15"/>
                <w:highlight w:val="white"/>
              </w:rPr>
              <w:t>HttpListenerContext</w:t>
            </w:r>
            <w:r w:rsidR="00943735">
              <w:rPr>
                <w:rFonts w:ascii="Consolas" w:eastAsia="Calibri" w:hAnsi="Consolas" w:cs="Consolas"/>
                <w:color w:val="2B91AF"/>
                <w:sz w:val="20"/>
                <w:szCs w:val="15"/>
                <w:highlight w:val="white"/>
              </w:rPr>
              <w:t>, Session</w:t>
            </w:r>
            <w:r w:rsidRPr="000233F3">
              <w:rPr>
                <w:rFonts w:ascii="Consolas" w:eastAsia="Calibri" w:hAnsi="Consolas" w:cs="Consolas"/>
                <w:color w:val="000000"/>
                <w:sz w:val="20"/>
                <w:szCs w:val="15"/>
                <w:highlight w:val="white"/>
              </w:rPr>
              <w:t xml:space="preserve">, </w:t>
            </w:r>
            <w:r w:rsidRPr="000233F3">
              <w:rPr>
                <w:rFonts w:ascii="Consolas" w:eastAsia="Calibri" w:hAnsi="Consolas" w:cs="Consolas"/>
                <w:color w:val="2B91AF"/>
                <w:sz w:val="20"/>
                <w:szCs w:val="15"/>
                <w:highlight w:val="white"/>
              </w:rPr>
              <w:t>WorkflowState</w:t>
            </w:r>
            <w:r w:rsidRPr="000233F3">
              <w:rPr>
                <w:rFonts w:ascii="Consolas" w:eastAsia="Calibri" w:hAnsi="Consolas" w:cs="Consolas"/>
                <w:color w:val="000000"/>
                <w:sz w:val="20"/>
                <w:szCs w:val="15"/>
                <w:highlight w:val="white"/>
              </w:rPr>
              <w:t>&gt; Session</w:t>
            </w:r>
            <w:r w:rsidR="008442E7">
              <w:rPr>
                <w:rFonts w:ascii="Consolas" w:eastAsia="Calibri" w:hAnsi="Consolas" w:cs="Consolas"/>
                <w:color w:val="000000"/>
                <w:sz w:val="20"/>
                <w:szCs w:val="15"/>
                <w:highlight w:val="white"/>
              </w:rPr>
              <w:t>Expiration</w:t>
            </w:r>
            <w:r w:rsidRPr="000233F3">
              <w:rPr>
                <w:rFonts w:ascii="Consolas" w:eastAsia="Calibri" w:hAnsi="Consolas" w:cs="Consolas"/>
                <w:color w:val="000000"/>
                <w:sz w:val="20"/>
                <w:szCs w:val="15"/>
                <w:highlight w:val="white"/>
              </w:rPr>
              <w:t>Provider;</w:t>
            </w:r>
          </w:p>
          <w:p w14:paraId="55FA5CBD" w14:textId="79616085" w:rsidR="000233F3" w:rsidRPr="000233F3" w:rsidRDefault="000233F3" w:rsidP="000233F3">
            <w:pPr>
              <w:autoSpaceDE w:val="0"/>
              <w:autoSpaceDN w:val="0"/>
              <w:adjustRightInd w:val="0"/>
              <w:spacing w:after="0" w:line="240" w:lineRule="auto"/>
              <w:rPr>
                <w:rFonts w:ascii="Consolas" w:eastAsia="Calibri" w:hAnsi="Consolas" w:cs="Consolas"/>
                <w:color w:val="000000"/>
                <w:sz w:val="20"/>
                <w:szCs w:val="15"/>
                <w:highlight w:val="white"/>
              </w:rPr>
            </w:pPr>
            <w:r w:rsidRPr="000233F3">
              <w:rPr>
                <w:rFonts w:ascii="Consolas" w:eastAsia="Calibri" w:hAnsi="Consolas" w:cs="Consolas"/>
                <w:color w:val="0000FF"/>
                <w:sz w:val="20"/>
                <w:szCs w:val="15"/>
                <w:highlight w:val="white"/>
              </w:rPr>
              <w:t xml:space="preserve">  public</w:t>
            </w:r>
            <w:r w:rsidRPr="000233F3">
              <w:rPr>
                <w:rFonts w:ascii="Consolas" w:eastAsia="Calibri" w:hAnsi="Consolas" w:cs="Consolas"/>
                <w:color w:val="000000"/>
                <w:sz w:val="20"/>
                <w:szCs w:val="15"/>
                <w:highlight w:val="white"/>
              </w:rPr>
              <w:t xml:space="preserve"> </w:t>
            </w:r>
            <w:r w:rsidRPr="000233F3">
              <w:rPr>
                <w:rFonts w:ascii="Consolas" w:eastAsia="Calibri" w:hAnsi="Consolas" w:cs="Consolas"/>
                <w:color w:val="2B91AF"/>
                <w:sz w:val="20"/>
                <w:szCs w:val="15"/>
                <w:highlight w:val="white"/>
              </w:rPr>
              <w:t>Func</w:t>
            </w:r>
            <w:r w:rsidRPr="000233F3">
              <w:rPr>
                <w:rFonts w:ascii="Consolas" w:eastAsia="Calibri" w:hAnsi="Consolas" w:cs="Consolas"/>
                <w:color w:val="000000"/>
                <w:sz w:val="20"/>
                <w:szCs w:val="15"/>
                <w:highlight w:val="white"/>
              </w:rPr>
              <w:t>&lt;</w:t>
            </w:r>
            <w:r w:rsidRPr="000233F3">
              <w:rPr>
                <w:rFonts w:ascii="Consolas" w:eastAsia="Calibri" w:hAnsi="Consolas" w:cs="Consolas"/>
                <w:color w:val="2B91AF"/>
                <w:sz w:val="20"/>
                <w:szCs w:val="15"/>
                <w:highlight w:val="white"/>
              </w:rPr>
              <w:t>WorkflowContinuation</w:t>
            </w:r>
            <w:r w:rsidRPr="000233F3">
              <w:rPr>
                <w:rFonts w:ascii="Consolas" w:eastAsia="Calibri" w:hAnsi="Consolas" w:cs="Consolas"/>
                <w:color w:val="000000"/>
                <w:sz w:val="20"/>
                <w:szCs w:val="15"/>
                <w:highlight w:val="white"/>
              </w:rPr>
              <w:t>&lt;</w:t>
            </w:r>
            <w:r w:rsidRPr="000233F3">
              <w:rPr>
                <w:rFonts w:ascii="Consolas" w:eastAsia="Calibri" w:hAnsi="Consolas" w:cs="Consolas"/>
                <w:color w:val="2B91AF"/>
                <w:sz w:val="20"/>
                <w:szCs w:val="15"/>
                <w:highlight w:val="white"/>
              </w:rPr>
              <w:t>HttpListenerContext</w:t>
            </w:r>
            <w:r w:rsidRPr="000233F3">
              <w:rPr>
                <w:rFonts w:ascii="Consolas" w:eastAsia="Calibri" w:hAnsi="Consolas" w:cs="Consolas"/>
                <w:color w:val="000000"/>
                <w:sz w:val="20"/>
                <w:szCs w:val="15"/>
                <w:highlight w:val="white"/>
              </w:rPr>
              <w:t xml:space="preserve">&gt;, </w:t>
            </w:r>
            <w:r w:rsidRPr="000233F3">
              <w:rPr>
                <w:rFonts w:ascii="Consolas" w:eastAsia="Calibri" w:hAnsi="Consolas" w:cs="Consolas"/>
                <w:color w:val="000000"/>
                <w:sz w:val="20"/>
                <w:szCs w:val="15"/>
                <w:highlight w:val="white"/>
              </w:rPr>
              <w:br/>
              <w:t xml:space="preserve">            </w:t>
            </w:r>
            <w:r w:rsidRPr="000233F3">
              <w:rPr>
                <w:rFonts w:ascii="Consolas" w:eastAsia="Calibri" w:hAnsi="Consolas" w:cs="Consolas"/>
                <w:color w:val="2B91AF"/>
                <w:sz w:val="20"/>
                <w:szCs w:val="15"/>
                <w:highlight w:val="white"/>
              </w:rPr>
              <w:t>HttpListenerContext</w:t>
            </w:r>
            <w:r w:rsidR="00943735">
              <w:rPr>
                <w:rFonts w:ascii="Consolas" w:eastAsia="Calibri" w:hAnsi="Consolas" w:cs="Consolas"/>
                <w:color w:val="2B91AF"/>
                <w:sz w:val="20"/>
                <w:szCs w:val="15"/>
                <w:highlight w:val="white"/>
              </w:rPr>
              <w:t>, Session</w:t>
            </w:r>
            <w:r w:rsidRPr="000233F3">
              <w:rPr>
                <w:rFonts w:ascii="Consolas" w:eastAsia="Calibri" w:hAnsi="Consolas" w:cs="Consolas"/>
                <w:color w:val="000000"/>
                <w:sz w:val="20"/>
                <w:szCs w:val="15"/>
                <w:highlight w:val="white"/>
              </w:rPr>
              <w:t xml:space="preserve">, </w:t>
            </w:r>
            <w:r w:rsidRPr="000233F3">
              <w:rPr>
                <w:rFonts w:ascii="Consolas" w:eastAsia="Calibri" w:hAnsi="Consolas" w:cs="Consolas"/>
                <w:color w:val="2B91AF"/>
                <w:sz w:val="20"/>
                <w:szCs w:val="15"/>
                <w:highlight w:val="white"/>
              </w:rPr>
              <w:t>WorkflowState</w:t>
            </w:r>
            <w:r w:rsidRPr="000233F3">
              <w:rPr>
                <w:rFonts w:ascii="Consolas" w:eastAsia="Calibri" w:hAnsi="Consolas" w:cs="Consolas"/>
                <w:color w:val="000000"/>
                <w:sz w:val="20"/>
                <w:szCs w:val="15"/>
                <w:highlight w:val="white"/>
              </w:rPr>
              <w:t>&gt; AuthorizationProvider;</w:t>
            </w:r>
          </w:p>
          <w:p w14:paraId="00C4925C" w14:textId="2C3F4D1E" w:rsidR="000233F3" w:rsidRPr="000233F3" w:rsidRDefault="000233F3" w:rsidP="000233F3">
            <w:pPr>
              <w:autoSpaceDE w:val="0"/>
              <w:autoSpaceDN w:val="0"/>
              <w:adjustRightInd w:val="0"/>
              <w:spacing w:after="0" w:line="240" w:lineRule="auto"/>
              <w:rPr>
                <w:rFonts w:ascii="Consolas" w:eastAsia="Calibri" w:hAnsi="Consolas" w:cs="Consolas"/>
                <w:color w:val="000000"/>
                <w:sz w:val="20"/>
                <w:szCs w:val="15"/>
                <w:highlight w:val="white"/>
              </w:rPr>
            </w:pPr>
            <w:r w:rsidRPr="000233F3">
              <w:rPr>
                <w:rFonts w:ascii="Consolas" w:eastAsia="Calibri" w:hAnsi="Consolas" w:cs="Consolas"/>
                <w:color w:val="0000FF"/>
                <w:sz w:val="20"/>
                <w:szCs w:val="15"/>
                <w:highlight w:val="white"/>
              </w:rPr>
              <w:t xml:space="preserve">  public</w:t>
            </w:r>
            <w:r w:rsidRPr="000233F3">
              <w:rPr>
                <w:rFonts w:ascii="Consolas" w:eastAsia="Calibri" w:hAnsi="Consolas" w:cs="Consolas"/>
                <w:color w:val="000000"/>
                <w:sz w:val="20"/>
                <w:szCs w:val="15"/>
                <w:highlight w:val="white"/>
              </w:rPr>
              <w:t xml:space="preserve"> </w:t>
            </w:r>
            <w:r w:rsidRPr="000233F3">
              <w:rPr>
                <w:rFonts w:ascii="Consolas" w:eastAsia="Calibri" w:hAnsi="Consolas" w:cs="Consolas"/>
                <w:color w:val="2B91AF"/>
                <w:sz w:val="20"/>
                <w:szCs w:val="15"/>
                <w:highlight w:val="white"/>
              </w:rPr>
              <w:t>Func</w:t>
            </w:r>
            <w:r w:rsidRPr="000233F3">
              <w:rPr>
                <w:rFonts w:ascii="Consolas" w:eastAsia="Calibri" w:hAnsi="Consolas" w:cs="Consolas"/>
                <w:color w:val="000000"/>
                <w:sz w:val="20"/>
                <w:szCs w:val="15"/>
                <w:highlight w:val="white"/>
              </w:rPr>
              <w:t>&lt;</w:t>
            </w:r>
            <w:r w:rsidRPr="000233F3">
              <w:rPr>
                <w:rFonts w:ascii="Consolas" w:eastAsia="Calibri" w:hAnsi="Consolas" w:cs="Consolas"/>
                <w:color w:val="2B91AF"/>
                <w:sz w:val="20"/>
                <w:szCs w:val="15"/>
                <w:highlight w:val="white"/>
              </w:rPr>
              <w:t>WorkflowContinuation</w:t>
            </w:r>
            <w:r w:rsidRPr="000233F3">
              <w:rPr>
                <w:rFonts w:ascii="Consolas" w:eastAsia="Calibri" w:hAnsi="Consolas" w:cs="Consolas"/>
                <w:color w:val="000000"/>
                <w:sz w:val="20"/>
                <w:szCs w:val="15"/>
                <w:highlight w:val="white"/>
              </w:rPr>
              <w:t>&lt;</w:t>
            </w:r>
            <w:r w:rsidRPr="000233F3">
              <w:rPr>
                <w:rFonts w:ascii="Consolas" w:eastAsia="Calibri" w:hAnsi="Consolas" w:cs="Consolas"/>
                <w:color w:val="2B91AF"/>
                <w:sz w:val="20"/>
                <w:szCs w:val="15"/>
                <w:highlight w:val="white"/>
              </w:rPr>
              <w:t>HttpListenerContext</w:t>
            </w:r>
            <w:r w:rsidRPr="000233F3">
              <w:rPr>
                <w:rFonts w:ascii="Consolas" w:eastAsia="Calibri" w:hAnsi="Consolas" w:cs="Consolas"/>
                <w:color w:val="000000"/>
                <w:sz w:val="20"/>
                <w:szCs w:val="15"/>
                <w:highlight w:val="white"/>
              </w:rPr>
              <w:t xml:space="preserve">&gt;, </w:t>
            </w:r>
            <w:r w:rsidRPr="000233F3">
              <w:rPr>
                <w:rFonts w:ascii="Consolas" w:eastAsia="Calibri" w:hAnsi="Consolas" w:cs="Consolas"/>
                <w:color w:val="000000"/>
                <w:sz w:val="20"/>
                <w:szCs w:val="15"/>
                <w:highlight w:val="white"/>
              </w:rPr>
              <w:br/>
              <w:t xml:space="preserve">            </w:t>
            </w:r>
            <w:r w:rsidRPr="000233F3">
              <w:rPr>
                <w:rFonts w:ascii="Consolas" w:eastAsia="Calibri" w:hAnsi="Consolas" w:cs="Consolas"/>
                <w:color w:val="2B91AF"/>
                <w:sz w:val="20"/>
                <w:szCs w:val="15"/>
                <w:highlight w:val="white"/>
              </w:rPr>
              <w:t>HttpListenerContext</w:t>
            </w:r>
            <w:r w:rsidR="007D6B36">
              <w:rPr>
                <w:rFonts w:ascii="Consolas" w:eastAsia="Calibri" w:hAnsi="Consolas" w:cs="Consolas"/>
                <w:color w:val="2B91AF"/>
                <w:sz w:val="20"/>
                <w:szCs w:val="15"/>
                <w:highlight w:val="white"/>
              </w:rPr>
              <w:t xml:space="preserve">, Session, </w:t>
            </w:r>
            <w:r w:rsidRPr="000233F3">
              <w:rPr>
                <w:rFonts w:ascii="Consolas" w:eastAsia="Calibri" w:hAnsi="Consolas" w:cs="Consolas"/>
                <w:color w:val="2B91AF"/>
                <w:sz w:val="20"/>
                <w:szCs w:val="15"/>
                <w:highlight w:val="white"/>
              </w:rPr>
              <w:t>WorkflowState</w:t>
            </w:r>
            <w:r w:rsidRPr="000233F3">
              <w:rPr>
                <w:rFonts w:ascii="Consolas" w:eastAsia="Calibri" w:hAnsi="Consolas" w:cs="Consolas"/>
                <w:color w:val="000000"/>
                <w:sz w:val="20"/>
                <w:szCs w:val="15"/>
                <w:highlight w:val="white"/>
              </w:rPr>
              <w:t>&gt; RoutingProvider;</w:t>
            </w:r>
          </w:p>
          <w:p w14:paraId="16234567" w14:textId="56B7634A" w:rsidR="00BB619B" w:rsidRPr="00A22C49" w:rsidRDefault="000233F3" w:rsidP="00DE2F6F">
            <w:pPr>
              <w:autoSpaceDE w:val="0"/>
              <w:autoSpaceDN w:val="0"/>
              <w:adjustRightInd w:val="0"/>
              <w:spacing w:after="0" w:line="240" w:lineRule="auto"/>
              <w:rPr>
                <w:rFonts w:ascii="Consolas" w:eastAsia="Calibri" w:hAnsi="Consolas" w:cs="Consolas"/>
                <w:color w:val="000000"/>
                <w:sz w:val="15"/>
                <w:szCs w:val="15"/>
                <w:highlight w:val="white"/>
              </w:rPr>
            </w:pPr>
            <w:r w:rsidRPr="000233F3">
              <w:rPr>
                <w:rFonts w:ascii="Consolas" w:eastAsia="Calibri" w:hAnsi="Consolas" w:cs="Consolas"/>
                <w:color w:val="000000"/>
                <w:sz w:val="20"/>
                <w:szCs w:val="15"/>
                <w:highlight w:val="white"/>
              </w:rPr>
              <w:t>}</w:t>
            </w:r>
          </w:p>
        </w:tc>
      </w:tr>
    </w:tbl>
    <w:p w14:paraId="7498C1C6" w14:textId="77777777" w:rsidR="00BB619B" w:rsidRDefault="00BB619B" w:rsidP="000C3937">
      <w:pPr>
        <w:spacing w:after="0" w:line="240" w:lineRule="auto"/>
        <w:rPr>
          <w:rFonts w:ascii="Arial" w:hAnsi="Arial"/>
          <w:sz w:val="24"/>
        </w:rPr>
      </w:pPr>
    </w:p>
    <w:p w14:paraId="27C0C155" w14:textId="27ACAB8B" w:rsidR="00943735" w:rsidRDefault="00943735" w:rsidP="000C3937">
      <w:pPr>
        <w:spacing w:after="0" w:line="240" w:lineRule="auto"/>
        <w:rPr>
          <w:rFonts w:ascii="Arial" w:hAnsi="Arial"/>
          <w:sz w:val="24"/>
        </w:rPr>
      </w:pPr>
      <w:r>
        <w:rPr>
          <w:rFonts w:ascii="Arial" w:hAnsi="Arial"/>
          <w:sz w:val="24"/>
        </w:rPr>
        <w:t>We’ll cover Session in the next chapter.</w:t>
      </w:r>
    </w:p>
    <w:p w14:paraId="7376FC3B" w14:textId="47319902" w:rsidR="000233F3" w:rsidRDefault="000233F3" w:rsidP="000233F3">
      <w:pPr>
        <w:pStyle w:val="Heading2"/>
      </w:pPr>
      <w:bookmarkStart w:id="108" w:name="_Toc416246251"/>
      <w:r>
        <w:t>A Route Key</w:t>
      </w:r>
      <w:bookmarkEnd w:id="108"/>
    </w:p>
    <w:p w14:paraId="36B76A3B" w14:textId="43E78F47" w:rsidR="000233F3" w:rsidRDefault="000233F3" w:rsidP="000233F3">
      <w:pPr>
        <w:pStyle w:val="Body"/>
      </w:pPr>
      <w:r>
        <w:t>We also need a route key – the verb and path:</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0233F3" w:rsidRPr="009045E5" w14:paraId="19191E12" w14:textId="77777777" w:rsidTr="00E93BDE">
        <w:tc>
          <w:tcPr>
            <w:tcW w:w="9576" w:type="dxa"/>
            <w:shd w:val="clear" w:color="auto" w:fill="F0F0F0"/>
          </w:tcPr>
          <w:p w14:paraId="00880BA1" w14:textId="77777777" w:rsidR="000233F3" w:rsidRPr="000233F3" w:rsidRDefault="000233F3" w:rsidP="00E93BDE">
            <w:pPr>
              <w:autoSpaceDE w:val="0"/>
              <w:autoSpaceDN w:val="0"/>
              <w:adjustRightInd w:val="0"/>
              <w:spacing w:after="0" w:line="240" w:lineRule="auto"/>
              <w:rPr>
                <w:rFonts w:ascii="Consolas" w:eastAsia="Calibri" w:hAnsi="Consolas" w:cs="Consolas"/>
                <w:color w:val="000000"/>
                <w:sz w:val="20"/>
                <w:szCs w:val="15"/>
                <w:highlight w:val="white"/>
              </w:rPr>
            </w:pPr>
            <w:r w:rsidRPr="000233F3">
              <w:rPr>
                <w:rFonts w:ascii="Consolas" w:eastAsia="Calibri" w:hAnsi="Consolas" w:cs="Consolas"/>
                <w:color w:val="808080"/>
                <w:sz w:val="20"/>
                <w:szCs w:val="15"/>
                <w:highlight w:val="white"/>
              </w:rPr>
              <w:t>///</w:t>
            </w:r>
            <w:r w:rsidRPr="000233F3">
              <w:rPr>
                <w:rFonts w:ascii="Consolas" w:eastAsia="Calibri" w:hAnsi="Consolas" w:cs="Consolas"/>
                <w:color w:val="008000"/>
                <w:sz w:val="20"/>
                <w:szCs w:val="15"/>
                <w:highlight w:val="white"/>
              </w:rPr>
              <w:t xml:space="preserve"> </w:t>
            </w:r>
            <w:r w:rsidRPr="000233F3">
              <w:rPr>
                <w:rFonts w:ascii="Consolas" w:eastAsia="Calibri" w:hAnsi="Consolas" w:cs="Consolas"/>
                <w:color w:val="808080"/>
                <w:sz w:val="20"/>
                <w:szCs w:val="15"/>
                <w:highlight w:val="white"/>
              </w:rPr>
              <w:t>&lt;summary&gt;</w:t>
            </w:r>
          </w:p>
          <w:p w14:paraId="7E32C33A" w14:textId="77777777" w:rsidR="000233F3" w:rsidRPr="000233F3" w:rsidRDefault="000233F3" w:rsidP="00E93BDE">
            <w:pPr>
              <w:autoSpaceDE w:val="0"/>
              <w:autoSpaceDN w:val="0"/>
              <w:adjustRightInd w:val="0"/>
              <w:spacing w:after="0" w:line="240" w:lineRule="auto"/>
              <w:rPr>
                <w:rFonts w:ascii="Consolas" w:eastAsia="Calibri" w:hAnsi="Consolas" w:cs="Consolas"/>
                <w:color w:val="000000"/>
                <w:sz w:val="20"/>
                <w:szCs w:val="15"/>
                <w:highlight w:val="white"/>
              </w:rPr>
            </w:pPr>
            <w:r w:rsidRPr="000233F3">
              <w:rPr>
                <w:rFonts w:ascii="Consolas" w:eastAsia="Calibri" w:hAnsi="Consolas" w:cs="Consolas"/>
                <w:color w:val="808080"/>
                <w:sz w:val="20"/>
                <w:szCs w:val="15"/>
                <w:highlight w:val="white"/>
              </w:rPr>
              <w:t>///</w:t>
            </w:r>
            <w:r w:rsidRPr="000233F3">
              <w:rPr>
                <w:rFonts w:ascii="Consolas" w:eastAsia="Calibri" w:hAnsi="Consolas" w:cs="Consolas"/>
                <w:color w:val="008000"/>
                <w:sz w:val="20"/>
                <w:szCs w:val="15"/>
                <w:highlight w:val="white"/>
              </w:rPr>
              <w:t xml:space="preserve"> A structure consisting of the verb and path, suitable as a key for the route table entry.</w:t>
            </w:r>
          </w:p>
          <w:p w14:paraId="7C787A8F" w14:textId="77777777" w:rsidR="000233F3" w:rsidRPr="000233F3" w:rsidRDefault="000233F3" w:rsidP="00E93BDE">
            <w:pPr>
              <w:autoSpaceDE w:val="0"/>
              <w:autoSpaceDN w:val="0"/>
              <w:adjustRightInd w:val="0"/>
              <w:spacing w:after="0" w:line="240" w:lineRule="auto"/>
              <w:rPr>
                <w:rFonts w:ascii="Consolas" w:eastAsia="Calibri" w:hAnsi="Consolas" w:cs="Consolas"/>
                <w:color w:val="000000"/>
                <w:sz w:val="20"/>
                <w:szCs w:val="15"/>
                <w:highlight w:val="white"/>
              </w:rPr>
            </w:pPr>
            <w:r w:rsidRPr="000233F3">
              <w:rPr>
                <w:rFonts w:ascii="Consolas" w:eastAsia="Calibri" w:hAnsi="Consolas" w:cs="Consolas"/>
                <w:color w:val="808080"/>
                <w:sz w:val="20"/>
                <w:szCs w:val="15"/>
                <w:highlight w:val="white"/>
              </w:rPr>
              <w:t>///</w:t>
            </w:r>
            <w:r w:rsidRPr="000233F3">
              <w:rPr>
                <w:rFonts w:ascii="Consolas" w:eastAsia="Calibri" w:hAnsi="Consolas" w:cs="Consolas"/>
                <w:color w:val="008000"/>
                <w:sz w:val="20"/>
                <w:szCs w:val="15"/>
                <w:highlight w:val="white"/>
              </w:rPr>
              <w:t xml:space="preserve"> Key verbs are always converted to uppercase, paths are always converted to lowercase.</w:t>
            </w:r>
          </w:p>
          <w:p w14:paraId="3502BA4F" w14:textId="77777777" w:rsidR="000233F3" w:rsidRPr="000233F3" w:rsidRDefault="000233F3" w:rsidP="00E93BDE">
            <w:pPr>
              <w:autoSpaceDE w:val="0"/>
              <w:autoSpaceDN w:val="0"/>
              <w:adjustRightInd w:val="0"/>
              <w:spacing w:after="0" w:line="240" w:lineRule="auto"/>
              <w:rPr>
                <w:rFonts w:ascii="Consolas" w:eastAsia="Calibri" w:hAnsi="Consolas" w:cs="Consolas"/>
                <w:color w:val="000000"/>
                <w:sz w:val="20"/>
                <w:szCs w:val="15"/>
                <w:highlight w:val="white"/>
              </w:rPr>
            </w:pPr>
            <w:r w:rsidRPr="000233F3">
              <w:rPr>
                <w:rFonts w:ascii="Consolas" w:eastAsia="Calibri" w:hAnsi="Consolas" w:cs="Consolas"/>
                <w:color w:val="808080"/>
                <w:sz w:val="20"/>
                <w:szCs w:val="15"/>
                <w:highlight w:val="white"/>
              </w:rPr>
              <w:t>///</w:t>
            </w:r>
            <w:r w:rsidRPr="000233F3">
              <w:rPr>
                <w:rFonts w:ascii="Consolas" w:eastAsia="Calibri" w:hAnsi="Consolas" w:cs="Consolas"/>
                <w:color w:val="008000"/>
                <w:sz w:val="20"/>
                <w:szCs w:val="15"/>
                <w:highlight w:val="white"/>
              </w:rPr>
              <w:t xml:space="preserve"> </w:t>
            </w:r>
            <w:r w:rsidRPr="000233F3">
              <w:rPr>
                <w:rFonts w:ascii="Consolas" w:eastAsia="Calibri" w:hAnsi="Consolas" w:cs="Consolas"/>
                <w:color w:val="808080"/>
                <w:sz w:val="20"/>
                <w:szCs w:val="15"/>
                <w:highlight w:val="white"/>
              </w:rPr>
              <w:t>&lt;/summary&gt;</w:t>
            </w:r>
          </w:p>
          <w:p w14:paraId="44B23401" w14:textId="77777777" w:rsidR="000233F3" w:rsidRPr="000233F3" w:rsidRDefault="000233F3" w:rsidP="00E93BDE">
            <w:pPr>
              <w:autoSpaceDE w:val="0"/>
              <w:autoSpaceDN w:val="0"/>
              <w:adjustRightInd w:val="0"/>
              <w:spacing w:after="0" w:line="240" w:lineRule="auto"/>
              <w:rPr>
                <w:rFonts w:ascii="Consolas" w:eastAsia="Calibri" w:hAnsi="Consolas" w:cs="Consolas"/>
                <w:color w:val="000000"/>
                <w:sz w:val="20"/>
                <w:szCs w:val="15"/>
                <w:highlight w:val="white"/>
              </w:rPr>
            </w:pPr>
            <w:r w:rsidRPr="000233F3">
              <w:rPr>
                <w:rFonts w:ascii="Consolas" w:eastAsia="Calibri" w:hAnsi="Consolas" w:cs="Consolas"/>
                <w:color w:val="0000FF"/>
                <w:sz w:val="20"/>
                <w:szCs w:val="15"/>
                <w:highlight w:val="white"/>
              </w:rPr>
              <w:t>public</w:t>
            </w:r>
            <w:r w:rsidRPr="000233F3">
              <w:rPr>
                <w:rFonts w:ascii="Consolas" w:eastAsia="Calibri" w:hAnsi="Consolas" w:cs="Consolas"/>
                <w:color w:val="000000"/>
                <w:sz w:val="20"/>
                <w:szCs w:val="15"/>
                <w:highlight w:val="white"/>
              </w:rPr>
              <w:t xml:space="preserve"> </w:t>
            </w:r>
            <w:r w:rsidRPr="000233F3">
              <w:rPr>
                <w:rFonts w:ascii="Consolas" w:eastAsia="Calibri" w:hAnsi="Consolas" w:cs="Consolas"/>
                <w:color w:val="0000FF"/>
                <w:sz w:val="20"/>
                <w:szCs w:val="15"/>
                <w:highlight w:val="white"/>
              </w:rPr>
              <w:t>struct</w:t>
            </w:r>
            <w:r w:rsidRPr="000233F3">
              <w:rPr>
                <w:rFonts w:ascii="Consolas" w:eastAsia="Calibri" w:hAnsi="Consolas" w:cs="Consolas"/>
                <w:color w:val="000000"/>
                <w:sz w:val="20"/>
                <w:szCs w:val="15"/>
                <w:highlight w:val="white"/>
              </w:rPr>
              <w:t xml:space="preserve"> </w:t>
            </w:r>
            <w:r w:rsidRPr="000233F3">
              <w:rPr>
                <w:rFonts w:ascii="Consolas" w:eastAsia="Calibri" w:hAnsi="Consolas" w:cs="Consolas"/>
                <w:color w:val="2B91AF"/>
                <w:sz w:val="20"/>
                <w:szCs w:val="15"/>
                <w:highlight w:val="white"/>
              </w:rPr>
              <w:t>RouteKey</w:t>
            </w:r>
          </w:p>
          <w:p w14:paraId="0381D2E6" w14:textId="77777777" w:rsidR="000233F3" w:rsidRPr="000233F3" w:rsidRDefault="000233F3" w:rsidP="00E93BDE">
            <w:pPr>
              <w:autoSpaceDE w:val="0"/>
              <w:autoSpaceDN w:val="0"/>
              <w:adjustRightInd w:val="0"/>
              <w:spacing w:after="0" w:line="240" w:lineRule="auto"/>
              <w:rPr>
                <w:rFonts w:ascii="Consolas" w:eastAsia="Calibri" w:hAnsi="Consolas" w:cs="Consolas"/>
                <w:color w:val="000000"/>
                <w:sz w:val="20"/>
                <w:szCs w:val="15"/>
                <w:highlight w:val="white"/>
              </w:rPr>
            </w:pPr>
            <w:r w:rsidRPr="000233F3">
              <w:rPr>
                <w:rFonts w:ascii="Consolas" w:eastAsia="Calibri" w:hAnsi="Consolas" w:cs="Consolas"/>
                <w:color w:val="000000"/>
                <w:sz w:val="20"/>
                <w:szCs w:val="15"/>
                <w:highlight w:val="white"/>
              </w:rPr>
              <w:t>{</w:t>
            </w:r>
          </w:p>
          <w:p w14:paraId="26846E70" w14:textId="73A34AD0" w:rsidR="000233F3" w:rsidRPr="000233F3" w:rsidRDefault="000233F3" w:rsidP="00E93BDE">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0233F3">
              <w:rPr>
                <w:rFonts w:ascii="Consolas" w:eastAsia="Calibri" w:hAnsi="Consolas" w:cs="Consolas"/>
                <w:color w:val="0000FF"/>
                <w:sz w:val="20"/>
                <w:szCs w:val="15"/>
                <w:highlight w:val="white"/>
              </w:rPr>
              <w:t>private</w:t>
            </w:r>
            <w:r w:rsidRPr="000233F3">
              <w:rPr>
                <w:rFonts w:ascii="Consolas" w:eastAsia="Calibri" w:hAnsi="Consolas" w:cs="Consolas"/>
                <w:color w:val="000000"/>
                <w:sz w:val="20"/>
                <w:szCs w:val="15"/>
                <w:highlight w:val="white"/>
              </w:rPr>
              <w:t xml:space="preserve"> </w:t>
            </w:r>
            <w:r w:rsidRPr="000233F3">
              <w:rPr>
                <w:rFonts w:ascii="Consolas" w:eastAsia="Calibri" w:hAnsi="Consolas" w:cs="Consolas"/>
                <w:color w:val="0000FF"/>
                <w:sz w:val="20"/>
                <w:szCs w:val="15"/>
                <w:highlight w:val="white"/>
              </w:rPr>
              <w:t>string</w:t>
            </w:r>
            <w:r w:rsidRPr="000233F3">
              <w:rPr>
                <w:rFonts w:ascii="Consolas" w:eastAsia="Calibri" w:hAnsi="Consolas" w:cs="Consolas"/>
                <w:color w:val="000000"/>
                <w:sz w:val="20"/>
                <w:szCs w:val="15"/>
                <w:highlight w:val="white"/>
              </w:rPr>
              <w:t xml:space="preserve"> verb;</w:t>
            </w:r>
          </w:p>
          <w:p w14:paraId="418D90F6" w14:textId="16BF91EB" w:rsidR="000233F3" w:rsidRPr="000233F3" w:rsidRDefault="000233F3" w:rsidP="00E93BDE">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0233F3">
              <w:rPr>
                <w:rFonts w:ascii="Consolas" w:eastAsia="Calibri" w:hAnsi="Consolas" w:cs="Consolas"/>
                <w:color w:val="0000FF"/>
                <w:sz w:val="20"/>
                <w:szCs w:val="15"/>
                <w:highlight w:val="white"/>
              </w:rPr>
              <w:t>private</w:t>
            </w:r>
            <w:r w:rsidRPr="000233F3">
              <w:rPr>
                <w:rFonts w:ascii="Consolas" w:eastAsia="Calibri" w:hAnsi="Consolas" w:cs="Consolas"/>
                <w:color w:val="000000"/>
                <w:sz w:val="20"/>
                <w:szCs w:val="15"/>
                <w:highlight w:val="white"/>
              </w:rPr>
              <w:t xml:space="preserve"> </w:t>
            </w:r>
            <w:r w:rsidRPr="000233F3">
              <w:rPr>
                <w:rFonts w:ascii="Consolas" w:eastAsia="Calibri" w:hAnsi="Consolas" w:cs="Consolas"/>
                <w:color w:val="0000FF"/>
                <w:sz w:val="20"/>
                <w:szCs w:val="15"/>
                <w:highlight w:val="white"/>
              </w:rPr>
              <w:t>string</w:t>
            </w:r>
            <w:r w:rsidRPr="000233F3">
              <w:rPr>
                <w:rFonts w:ascii="Consolas" w:eastAsia="Calibri" w:hAnsi="Consolas" w:cs="Consolas"/>
                <w:color w:val="000000"/>
                <w:sz w:val="20"/>
                <w:szCs w:val="15"/>
                <w:highlight w:val="white"/>
              </w:rPr>
              <w:t xml:space="preserve"> path;</w:t>
            </w:r>
          </w:p>
          <w:p w14:paraId="6EFEF1C6" w14:textId="77777777" w:rsidR="000233F3" w:rsidRPr="000233F3" w:rsidRDefault="000233F3" w:rsidP="00E93BDE">
            <w:pPr>
              <w:autoSpaceDE w:val="0"/>
              <w:autoSpaceDN w:val="0"/>
              <w:adjustRightInd w:val="0"/>
              <w:spacing w:after="0" w:line="240" w:lineRule="auto"/>
              <w:rPr>
                <w:rFonts w:ascii="Consolas" w:eastAsia="Calibri" w:hAnsi="Consolas" w:cs="Consolas"/>
                <w:color w:val="000000"/>
                <w:sz w:val="20"/>
                <w:szCs w:val="15"/>
                <w:highlight w:val="white"/>
              </w:rPr>
            </w:pPr>
          </w:p>
          <w:p w14:paraId="458E32EA" w14:textId="4E4D942D" w:rsidR="000233F3" w:rsidRPr="000233F3" w:rsidRDefault="000233F3" w:rsidP="00E93BDE">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0233F3">
              <w:rPr>
                <w:rFonts w:ascii="Consolas" w:eastAsia="Calibri" w:hAnsi="Consolas" w:cs="Consolas"/>
                <w:color w:val="0000FF"/>
                <w:sz w:val="20"/>
                <w:szCs w:val="15"/>
                <w:highlight w:val="white"/>
              </w:rPr>
              <w:t>public</w:t>
            </w:r>
            <w:r w:rsidRPr="000233F3">
              <w:rPr>
                <w:rFonts w:ascii="Consolas" w:eastAsia="Calibri" w:hAnsi="Consolas" w:cs="Consolas"/>
                <w:color w:val="000000"/>
                <w:sz w:val="20"/>
                <w:szCs w:val="15"/>
                <w:highlight w:val="white"/>
              </w:rPr>
              <w:t xml:space="preserve"> </w:t>
            </w:r>
            <w:r w:rsidRPr="000233F3">
              <w:rPr>
                <w:rFonts w:ascii="Consolas" w:eastAsia="Calibri" w:hAnsi="Consolas" w:cs="Consolas"/>
                <w:color w:val="0000FF"/>
                <w:sz w:val="20"/>
                <w:szCs w:val="15"/>
                <w:highlight w:val="white"/>
              </w:rPr>
              <w:t>string</w:t>
            </w:r>
            <w:r w:rsidRPr="000233F3">
              <w:rPr>
                <w:rFonts w:ascii="Consolas" w:eastAsia="Calibri" w:hAnsi="Consolas" w:cs="Consolas"/>
                <w:color w:val="000000"/>
                <w:sz w:val="20"/>
                <w:szCs w:val="15"/>
                <w:highlight w:val="white"/>
              </w:rPr>
              <w:t xml:space="preserve"> Verb</w:t>
            </w:r>
          </w:p>
          <w:p w14:paraId="7B4409C1" w14:textId="113A57D8" w:rsidR="000233F3" w:rsidRPr="000233F3" w:rsidRDefault="000233F3" w:rsidP="00E93BDE">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0233F3">
              <w:rPr>
                <w:rFonts w:ascii="Consolas" w:eastAsia="Calibri" w:hAnsi="Consolas" w:cs="Consolas"/>
                <w:color w:val="000000"/>
                <w:sz w:val="20"/>
                <w:szCs w:val="15"/>
                <w:highlight w:val="white"/>
              </w:rPr>
              <w:t>{</w:t>
            </w:r>
          </w:p>
          <w:p w14:paraId="7C372DA4" w14:textId="2E9260E7" w:rsidR="000233F3" w:rsidRPr="000233F3" w:rsidRDefault="000233F3" w:rsidP="00E93BDE">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0233F3">
              <w:rPr>
                <w:rFonts w:ascii="Consolas" w:eastAsia="Calibri" w:hAnsi="Consolas" w:cs="Consolas"/>
                <w:color w:val="0000FF"/>
                <w:sz w:val="20"/>
                <w:szCs w:val="15"/>
                <w:highlight w:val="white"/>
              </w:rPr>
              <w:t>get</w:t>
            </w:r>
            <w:r w:rsidRPr="000233F3">
              <w:rPr>
                <w:rFonts w:ascii="Consolas" w:eastAsia="Calibri" w:hAnsi="Consolas" w:cs="Consolas"/>
                <w:color w:val="000000"/>
                <w:sz w:val="20"/>
                <w:szCs w:val="15"/>
                <w:highlight w:val="white"/>
              </w:rPr>
              <w:t xml:space="preserve"> { </w:t>
            </w:r>
            <w:r w:rsidRPr="000233F3">
              <w:rPr>
                <w:rFonts w:ascii="Consolas" w:eastAsia="Calibri" w:hAnsi="Consolas" w:cs="Consolas"/>
                <w:color w:val="0000FF"/>
                <w:sz w:val="20"/>
                <w:szCs w:val="15"/>
                <w:highlight w:val="white"/>
              </w:rPr>
              <w:t>return</w:t>
            </w:r>
            <w:r w:rsidRPr="000233F3">
              <w:rPr>
                <w:rFonts w:ascii="Consolas" w:eastAsia="Calibri" w:hAnsi="Consolas" w:cs="Consolas"/>
                <w:color w:val="000000"/>
                <w:sz w:val="20"/>
                <w:szCs w:val="15"/>
                <w:highlight w:val="white"/>
              </w:rPr>
              <w:t xml:space="preserve"> verb; }</w:t>
            </w:r>
          </w:p>
          <w:p w14:paraId="6BDEE895" w14:textId="49A0167C" w:rsidR="000233F3" w:rsidRPr="000233F3" w:rsidRDefault="000233F3" w:rsidP="00E93BDE">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0233F3">
              <w:rPr>
                <w:rFonts w:ascii="Consolas" w:eastAsia="Calibri" w:hAnsi="Consolas" w:cs="Consolas"/>
                <w:color w:val="0000FF"/>
                <w:sz w:val="20"/>
                <w:szCs w:val="15"/>
                <w:highlight w:val="white"/>
              </w:rPr>
              <w:t>set</w:t>
            </w:r>
            <w:r w:rsidRPr="000233F3">
              <w:rPr>
                <w:rFonts w:ascii="Consolas" w:eastAsia="Calibri" w:hAnsi="Consolas" w:cs="Consolas"/>
                <w:color w:val="000000"/>
                <w:sz w:val="20"/>
                <w:szCs w:val="15"/>
                <w:highlight w:val="white"/>
              </w:rPr>
              <w:t xml:space="preserve"> { verb = </w:t>
            </w:r>
            <w:r w:rsidRPr="000233F3">
              <w:rPr>
                <w:rFonts w:ascii="Consolas" w:eastAsia="Calibri" w:hAnsi="Consolas" w:cs="Consolas"/>
                <w:color w:val="0000FF"/>
                <w:sz w:val="20"/>
                <w:szCs w:val="15"/>
                <w:highlight w:val="white"/>
              </w:rPr>
              <w:t>value</w:t>
            </w:r>
            <w:r w:rsidRPr="000233F3">
              <w:rPr>
                <w:rFonts w:ascii="Consolas" w:eastAsia="Calibri" w:hAnsi="Consolas" w:cs="Consolas"/>
                <w:color w:val="000000"/>
                <w:sz w:val="20"/>
                <w:szCs w:val="15"/>
                <w:highlight w:val="white"/>
              </w:rPr>
              <w:t>.ToUpper(); }</w:t>
            </w:r>
          </w:p>
          <w:p w14:paraId="618D8DA5" w14:textId="1D8B64DF" w:rsidR="000233F3" w:rsidRPr="000233F3" w:rsidRDefault="000233F3" w:rsidP="00E93BDE">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0233F3">
              <w:rPr>
                <w:rFonts w:ascii="Consolas" w:eastAsia="Calibri" w:hAnsi="Consolas" w:cs="Consolas"/>
                <w:color w:val="000000"/>
                <w:sz w:val="20"/>
                <w:szCs w:val="15"/>
                <w:highlight w:val="white"/>
              </w:rPr>
              <w:t>}</w:t>
            </w:r>
          </w:p>
          <w:p w14:paraId="0E7FD3FA" w14:textId="77777777" w:rsidR="000233F3" w:rsidRPr="000233F3" w:rsidRDefault="000233F3" w:rsidP="00E93BDE">
            <w:pPr>
              <w:autoSpaceDE w:val="0"/>
              <w:autoSpaceDN w:val="0"/>
              <w:adjustRightInd w:val="0"/>
              <w:spacing w:after="0" w:line="240" w:lineRule="auto"/>
              <w:rPr>
                <w:rFonts w:ascii="Consolas" w:eastAsia="Calibri" w:hAnsi="Consolas" w:cs="Consolas"/>
                <w:color w:val="000000"/>
                <w:sz w:val="20"/>
                <w:szCs w:val="15"/>
                <w:highlight w:val="white"/>
              </w:rPr>
            </w:pPr>
          </w:p>
          <w:p w14:paraId="58F3D9E9" w14:textId="07A97FFA" w:rsidR="000233F3" w:rsidRPr="000233F3" w:rsidRDefault="000233F3" w:rsidP="00E93BDE">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0233F3">
              <w:rPr>
                <w:rFonts w:ascii="Consolas" w:eastAsia="Calibri" w:hAnsi="Consolas" w:cs="Consolas"/>
                <w:color w:val="0000FF"/>
                <w:sz w:val="20"/>
                <w:szCs w:val="15"/>
                <w:highlight w:val="white"/>
              </w:rPr>
              <w:t>public</w:t>
            </w:r>
            <w:r w:rsidRPr="000233F3">
              <w:rPr>
                <w:rFonts w:ascii="Consolas" w:eastAsia="Calibri" w:hAnsi="Consolas" w:cs="Consolas"/>
                <w:color w:val="000000"/>
                <w:sz w:val="20"/>
                <w:szCs w:val="15"/>
                <w:highlight w:val="white"/>
              </w:rPr>
              <w:t xml:space="preserve"> </w:t>
            </w:r>
            <w:r w:rsidRPr="000233F3">
              <w:rPr>
                <w:rFonts w:ascii="Consolas" w:eastAsia="Calibri" w:hAnsi="Consolas" w:cs="Consolas"/>
                <w:color w:val="0000FF"/>
                <w:sz w:val="20"/>
                <w:szCs w:val="15"/>
                <w:highlight w:val="white"/>
              </w:rPr>
              <w:t>string</w:t>
            </w:r>
            <w:r w:rsidRPr="000233F3">
              <w:rPr>
                <w:rFonts w:ascii="Consolas" w:eastAsia="Calibri" w:hAnsi="Consolas" w:cs="Consolas"/>
                <w:color w:val="000000"/>
                <w:sz w:val="20"/>
                <w:szCs w:val="15"/>
                <w:highlight w:val="white"/>
              </w:rPr>
              <w:t xml:space="preserve"> Path</w:t>
            </w:r>
          </w:p>
          <w:p w14:paraId="1DFBB369" w14:textId="0C9F5FCF" w:rsidR="000233F3" w:rsidRPr="000233F3" w:rsidRDefault="000233F3" w:rsidP="00E93BDE">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0233F3">
              <w:rPr>
                <w:rFonts w:ascii="Consolas" w:eastAsia="Calibri" w:hAnsi="Consolas" w:cs="Consolas"/>
                <w:color w:val="000000"/>
                <w:sz w:val="20"/>
                <w:szCs w:val="15"/>
                <w:highlight w:val="white"/>
              </w:rPr>
              <w:t>{</w:t>
            </w:r>
          </w:p>
          <w:p w14:paraId="5C1E8EF8" w14:textId="689D848A" w:rsidR="000233F3" w:rsidRPr="000233F3" w:rsidRDefault="000233F3" w:rsidP="00E93BDE">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0233F3">
              <w:rPr>
                <w:rFonts w:ascii="Consolas" w:eastAsia="Calibri" w:hAnsi="Consolas" w:cs="Consolas"/>
                <w:color w:val="0000FF"/>
                <w:sz w:val="20"/>
                <w:szCs w:val="15"/>
                <w:highlight w:val="white"/>
              </w:rPr>
              <w:t>get</w:t>
            </w:r>
            <w:r w:rsidRPr="000233F3">
              <w:rPr>
                <w:rFonts w:ascii="Consolas" w:eastAsia="Calibri" w:hAnsi="Consolas" w:cs="Consolas"/>
                <w:color w:val="000000"/>
                <w:sz w:val="20"/>
                <w:szCs w:val="15"/>
                <w:highlight w:val="white"/>
              </w:rPr>
              <w:t xml:space="preserve"> { </w:t>
            </w:r>
            <w:r w:rsidRPr="000233F3">
              <w:rPr>
                <w:rFonts w:ascii="Consolas" w:eastAsia="Calibri" w:hAnsi="Consolas" w:cs="Consolas"/>
                <w:color w:val="0000FF"/>
                <w:sz w:val="20"/>
                <w:szCs w:val="15"/>
                <w:highlight w:val="white"/>
              </w:rPr>
              <w:t>return</w:t>
            </w:r>
            <w:r w:rsidRPr="000233F3">
              <w:rPr>
                <w:rFonts w:ascii="Consolas" w:eastAsia="Calibri" w:hAnsi="Consolas" w:cs="Consolas"/>
                <w:color w:val="000000"/>
                <w:sz w:val="20"/>
                <w:szCs w:val="15"/>
                <w:highlight w:val="white"/>
              </w:rPr>
              <w:t xml:space="preserve"> path; }</w:t>
            </w:r>
          </w:p>
          <w:p w14:paraId="1B5FB968" w14:textId="5B2BC9E3" w:rsidR="000233F3" w:rsidRPr="000233F3" w:rsidRDefault="000233F3" w:rsidP="00E93BDE">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0233F3">
              <w:rPr>
                <w:rFonts w:ascii="Consolas" w:eastAsia="Calibri" w:hAnsi="Consolas" w:cs="Consolas"/>
                <w:color w:val="0000FF"/>
                <w:sz w:val="20"/>
                <w:szCs w:val="15"/>
                <w:highlight w:val="white"/>
              </w:rPr>
              <w:t>set</w:t>
            </w:r>
            <w:r w:rsidRPr="000233F3">
              <w:rPr>
                <w:rFonts w:ascii="Consolas" w:eastAsia="Calibri" w:hAnsi="Consolas" w:cs="Consolas"/>
                <w:color w:val="000000"/>
                <w:sz w:val="20"/>
                <w:szCs w:val="15"/>
                <w:highlight w:val="white"/>
              </w:rPr>
              <w:t xml:space="preserve"> { path = </w:t>
            </w:r>
            <w:r w:rsidRPr="000233F3">
              <w:rPr>
                <w:rFonts w:ascii="Consolas" w:eastAsia="Calibri" w:hAnsi="Consolas" w:cs="Consolas"/>
                <w:color w:val="0000FF"/>
                <w:sz w:val="20"/>
                <w:szCs w:val="15"/>
                <w:highlight w:val="white"/>
              </w:rPr>
              <w:t>value</w:t>
            </w:r>
            <w:r w:rsidRPr="000233F3">
              <w:rPr>
                <w:rFonts w:ascii="Consolas" w:eastAsia="Calibri" w:hAnsi="Consolas" w:cs="Consolas"/>
                <w:color w:val="000000"/>
                <w:sz w:val="20"/>
                <w:szCs w:val="15"/>
                <w:highlight w:val="white"/>
              </w:rPr>
              <w:t>.ToLower(); }</w:t>
            </w:r>
          </w:p>
          <w:p w14:paraId="4258812E" w14:textId="39ECE268" w:rsidR="000233F3" w:rsidRPr="000233F3" w:rsidRDefault="000233F3" w:rsidP="00E93BDE">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0233F3">
              <w:rPr>
                <w:rFonts w:ascii="Consolas" w:eastAsia="Calibri" w:hAnsi="Consolas" w:cs="Consolas"/>
                <w:color w:val="000000"/>
                <w:sz w:val="20"/>
                <w:szCs w:val="15"/>
                <w:highlight w:val="white"/>
              </w:rPr>
              <w:t>}</w:t>
            </w:r>
          </w:p>
          <w:p w14:paraId="5860969B" w14:textId="77777777" w:rsidR="000233F3" w:rsidRPr="000233F3" w:rsidRDefault="000233F3" w:rsidP="00E93BDE">
            <w:pPr>
              <w:autoSpaceDE w:val="0"/>
              <w:autoSpaceDN w:val="0"/>
              <w:adjustRightInd w:val="0"/>
              <w:spacing w:after="0" w:line="240" w:lineRule="auto"/>
              <w:rPr>
                <w:rFonts w:ascii="Consolas" w:eastAsia="Calibri" w:hAnsi="Consolas" w:cs="Consolas"/>
                <w:color w:val="000000"/>
                <w:sz w:val="20"/>
                <w:szCs w:val="15"/>
                <w:highlight w:val="white"/>
              </w:rPr>
            </w:pPr>
          </w:p>
          <w:p w14:paraId="0C7E8A6F" w14:textId="4FB67A8F" w:rsidR="000233F3" w:rsidRPr="000233F3" w:rsidRDefault="000233F3" w:rsidP="00E93BDE">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0233F3">
              <w:rPr>
                <w:rFonts w:ascii="Consolas" w:eastAsia="Calibri" w:hAnsi="Consolas" w:cs="Consolas"/>
                <w:color w:val="0000FF"/>
                <w:sz w:val="20"/>
                <w:szCs w:val="15"/>
                <w:highlight w:val="white"/>
              </w:rPr>
              <w:t>public</w:t>
            </w:r>
            <w:r w:rsidRPr="000233F3">
              <w:rPr>
                <w:rFonts w:ascii="Consolas" w:eastAsia="Calibri" w:hAnsi="Consolas" w:cs="Consolas"/>
                <w:color w:val="000000"/>
                <w:sz w:val="20"/>
                <w:szCs w:val="15"/>
                <w:highlight w:val="white"/>
              </w:rPr>
              <w:t xml:space="preserve"> </w:t>
            </w:r>
            <w:r w:rsidRPr="000233F3">
              <w:rPr>
                <w:rFonts w:ascii="Consolas" w:eastAsia="Calibri" w:hAnsi="Consolas" w:cs="Consolas"/>
                <w:color w:val="0000FF"/>
                <w:sz w:val="20"/>
                <w:szCs w:val="15"/>
                <w:highlight w:val="white"/>
              </w:rPr>
              <w:t>override</w:t>
            </w:r>
            <w:r w:rsidRPr="000233F3">
              <w:rPr>
                <w:rFonts w:ascii="Consolas" w:eastAsia="Calibri" w:hAnsi="Consolas" w:cs="Consolas"/>
                <w:color w:val="000000"/>
                <w:sz w:val="20"/>
                <w:szCs w:val="15"/>
                <w:highlight w:val="white"/>
              </w:rPr>
              <w:t xml:space="preserve"> </w:t>
            </w:r>
            <w:r w:rsidRPr="000233F3">
              <w:rPr>
                <w:rFonts w:ascii="Consolas" w:eastAsia="Calibri" w:hAnsi="Consolas" w:cs="Consolas"/>
                <w:color w:val="0000FF"/>
                <w:sz w:val="20"/>
                <w:szCs w:val="15"/>
                <w:highlight w:val="white"/>
              </w:rPr>
              <w:t>string</w:t>
            </w:r>
            <w:r w:rsidRPr="000233F3">
              <w:rPr>
                <w:rFonts w:ascii="Consolas" w:eastAsia="Calibri" w:hAnsi="Consolas" w:cs="Consolas"/>
                <w:color w:val="000000"/>
                <w:sz w:val="20"/>
                <w:szCs w:val="15"/>
                <w:highlight w:val="white"/>
              </w:rPr>
              <w:t xml:space="preserve"> ToString()</w:t>
            </w:r>
          </w:p>
          <w:p w14:paraId="6D917ACB" w14:textId="2688A46E" w:rsidR="000233F3" w:rsidRPr="000233F3" w:rsidRDefault="000233F3" w:rsidP="00E93BDE">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0233F3">
              <w:rPr>
                <w:rFonts w:ascii="Consolas" w:eastAsia="Calibri" w:hAnsi="Consolas" w:cs="Consolas"/>
                <w:color w:val="000000"/>
                <w:sz w:val="20"/>
                <w:szCs w:val="15"/>
                <w:highlight w:val="white"/>
              </w:rPr>
              <w:t>{</w:t>
            </w:r>
          </w:p>
          <w:p w14:paraId="0120BFFA" w14:textId="4B642AF3" w:rsidR="000233F3" w:rsidRPr="000233F3" w:rsidRDefault="000233F3" w:rsidP="00E93BDE">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0233F3">
              <w:rPr>
                <w:rFonts w:ascii="Consolas" w:eastAsia="Calibri" w:hAnsi="Consolas" w:cs="Consolas"/>
                <w:color w:val="0000FF"/>
                <w:sz w:val="20"/>
                <w:szCs w:val="15"/>
                <w:highlight w:val="white"/>
              </w:rPr>
              <w:t>return</w:t>
            </w:r>
            <w:r w:rsidRPr="000233F3">
              <w:rPr>
                <w:rFonts w:ascii="Consolas" w:eastAsia="Calibri" w:hAnsi="Consolas" w:cs="Consolas"/>
                <w:color w:val="000000"/>
                <w:sz w:val="20"/>
                <w:szCs w:val="15"/>
                <w:highlight w:val="white"/>
              </w:rPr>
              <w:t xml:space="preserve"> Verb + </w:t>
            </w:r>
            <w:r w:rsidRPr="000233F3">
              <w:rPr>
                <w:rFonts w:ascii="Consolas" w:eastAsia="Calibri" w:hAnsi="Consolas" w:cs="Consolas"/>
                <w:color w:val="A31515"/>
                <w:sz w:val="20"/>
                <w:szCs w:val="15"/>
                <w:highlight w:val="white"/>
              </w:rPr>
              <w:t>" : "</w:t>
            </w:r>
            <w:r w:rsidRPr="000233F3">
              <w:rPr>
                <w:rFonts w:ascii="Consolas" w:eastAsia="Calibri" w:hAnsi="Consolas" w:cs="Consolas"/>
                <w:color w:val="000000"/>
                <w:sz w:val="20"/>
                <w:szCs w:val="15"/>
                <w:highlight w:val="white"/>
              </w:rPr>
              <w:t xml:space="preserve"> + Path;</w:t>
            </w:r>
          </w:p>
          <w:p w14:paraId="6071819B" w14:textId="5CD08956" w:rsidR="000233F3" w:rsidRPr="000233F3" w:rsidRDefault="000233F3" w:rsidP="00E93BDE">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0233F3">
              <w:rPr>
                <w:rFonts w:ascii="Consolas" w:eastAsia="Calibri" w:hAnsi="Consolas" w:cs="Consolas"/>
                <w:color w:val="000000"/>
                <w:sz w:val="20"/>
                <w:szCs w:val="15"/>
                <w:highlight w:val="white"/>
              </w:rPr>
              <w:t>}</w:t>
            </w:r>
          </w:p>
          <w:p w14:paraId="7D860274" w14:textId="77777777" w:rsidR="000233F3" w:rsidRPr="00A22C49" w:rsidRDefault="000233F3" w:rsidP="00E93BDE">
            <w:pPr>
              <w:autoSpaceDE w:val="0"/>
              <w:autoSpaceDN w:val="0"/>
              <w:adjustRightInd w:val="0"/>
              <w:spacing w:after="0" w:line="240" w:lineRule="auto"/>
              <w:rPr>
                <w:rFonts w:ascii="Consolas" w:eastAsia="Calibri" w:hAnsi="Consolas" w:cs="Consolas"/>
                <w:color w:val="000000"/>
                <w:sz w:val="15"/>
                <w:szCs w:val="15"/>
                <w:highlight w:val="white"/>
              </w:rPr>
            </w:pPr>
            <w:r w:rsidRPr="000233F3">
              <w:rPr>
                <w:rFonts w:ascii="Consolas" w:eastAsia="Calibri" w:hAnsi="Consolas" w:cs="Consolas"/>
                <w:color w:val="000000"/>
                <w:sz w:val="20"/>
                <w:szCs w:val="15"/>
                <w:highlight w:val="white"/>
              </w:rPr>
              <w:t>}</w:t>
            </w:r>
          </w:p>
        </w:tc>
      </w:tr>
    </w:tbl>
    <w:p w14:paraId="37E0BE0B" w14:textId="77777777" w:rsidR="000233F3" w:rsidRPr="000233F3" w:rsidRDefault="000233F3" w:rsidP="000233F3">
      <w:pPr>
        <w:pStyle w:val="Body"/>
      </w:pPr>
    </w:p>
    <w:p w14:paraId="0BE6FDE5" w14:textId="5CADE35F" w:rsidR="00BB619B" w:rsidRDefault="000233F3" w:rsidP="000233F3">
      <w:pPr>
        <w:pStyle w:val="Heading2"/>
      </w:pPr>
      <w:bookmarkStart w:id="109" w:name="_Toc416246252"/>
      <w:r>
        <w:t>A Route Table</w:t>
      </w:r>
      <w:bookmarkEnd w:id="109"/>
    </w:p>
    <w:p w14:paraId="66015885" w14:textId="3D7ED8A1" w:rsidR="000233F3" w:rsidRDefault="000233F3" w:rsidP="000C3937">
      <w:pPr>
        <w:spacing w:after="0" w:line="240" w:lineRule="auto"/>
        <w:rPr>
          <w:rFonts w:ascii="Arial" w:hAnsi="Arial"/>
          <w:sz w:val="24"/>
        </w:rPr>
      </w:pPr>
      <w:r>
        <w:rPr>
          <w:rFonts w:ascii="Arial" w:hAnsi="Arial"/>
          <w:sz w:val="24"/>
        </w:rPr>
        <w:t>A route table maps the routing key (the verb and path) with a route entry</w:t>
      </w:r>
      <w:r w:rsidR="00943735">
        <w:rPr>
          <w:rFonts w:ascii="Arial" w:hAnsi="Arial"/>
          <w:sz w:val="24"/>
        </w:rPr>
        <w:t>.  The ensure thread safety, we use a ConcurrentDictionary, even though technically, the route table should not be modified after initialization, but we don’t want to constrain the web server application to this – who knows, you may have a very good reason to modify the routing table via a route hander!</w:t>
      </w:r>
    </w:p>
    <w:p w14:paraId="15F8936C" w14:textId="77777777" w:rsidR="000233F3" w:rsidRDefault="000233F3" w:rsidP="000C3937">
      <w:pPr>
        <w:spacing w:after="0" w:line="240" w:lineRule="auto"/>
        <w:rPr>
          <w:rFonts w:ascii="Arial" w:hAnsi="Arial"/>
          <w:sz w:val="24"/>
        </w:rPr>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0233F3" w:rsidRPr="009045E5" w14:paraId="58173882" w14:textId="77777777" w:rsidTr="00E93BDE">
        <w:tc>
          <w:tcPr>
            <w:tcW w:w="9576" w:type="dxa"/>
            <w:shd w:val="clear" w:color="auto" w:fill="F0F0F0"/>
          </w:tcPr>
          <w:p w14:paraId="6E0198C6" w14:textId="77777777" w:rsidR="000233F3" w:rsidRPr="00BE5D21" w:rsidRDefault="000233F3" w:rsidP="000233F3">
            <w:pPr>
              <w:autoSpaceDE w:val="0"/>
              <w:autoSpaceDN w:val="0"/>
              <w:adjustRightInd w:val="0"/>
              <w:spacing w:after="0" w:line="240" w:lineRule="auto"/>
              <w:rPr>
                <w:rFonts w:ascii="Consolas" w:eastAsia="Calibri" w:hAnsi="Consolas" w:cs="Consolas"/>
                <w:color w:val="000000"/>
                <w:sz w:val="20"/>
                <w:szCs w:val="20"/>
                <w:highlight w:val="white"/>
              </w:rPr>
            </w:pPr>
            <w:r w:rsidRPr="00BE5D21">
              <w:rPr>
                <w:rFonts w:ascii="Consolas" w:eastAsia="Calibri" w:hAnsi="Consolas" w:cs="Consolas"/>
                <w:color w:val="0000FF"/>
                <w:sz w:val="20"/>
                <w:szCs w:val="20"/>
                <w:highlight w:val="white"/>
              </w:rPr>
              <w:t>public</w:t>
            </w:r>
            <w:r w:rsidRPr="00BE5D21">
              <w:rPr>
                <w:rFonts w:ascii="Consolas" w:eastAsia="Calibri" w:hAnsi="Consolas" w:cs="Consolas"/>
                <w:color w:val="000000"/>
                <w:sz w:val="20"/>
                <w:szCs w:val="20"/>
                <w:highlight w:val="white"/>
              </w:rPr>
              <w:t xml:space="preserve"> </w:t>
            </w:r>
            <w:r w:rsidRPr="00BE5D21">
              <w:rPr>
                <w:rFonts w:ascii="Consolas" w:eastAsia="Calibri" w:hAnsi="Consolas" w:cs="Consolas"/>
                <w:color w:val="0000FF"/>
                <w:sz w:val="20"/>
                <w:szCs w:val="20"/>
                <w:highlight w:val="white"/>
              </w:rPr>
              <w:t>class</w:t>
            </w:r>
            <w:r w:rsidRPr="00BE5D21">
              <w:rPr>
                <w:rFonts w:ascii="Consolas" w:eastAsia="Calibri" w:hAnsi="Consolas" w:cs="Consolas"/>
                <w:color w:val="000000"/>
                <w:sz w:val="20"/>
                <w:szCs w:val="20"/>
                <w:highlight w:val="white"/>
              </w:rPr>
              <w:t xml:space="preserve"> </w:t>
            </w:r>
            <w:r w:rsidRPr="00BE5D21">
              <w:rPr>
                <w:rFonts w:ascii="Consolas" w:eastAsia="Calibri" w:hAnsi="Consolas" w:cs="Consolas"/>
                <w:color w:val="2B91AF"/>
                <w:sz w:val="20"/>
                <w:szCs w:val="20"/>
                <w:highlight w:val="white"/>
              </w:rPr>
              <w:t>RouteTable</w:t>
            </w:r>
          </w:p>
          <w:p w14:paraId="4E4ED931" w14:textId="77777777" w:rsidR="000233F3" w:rsidRPr="00BE5D21" w:rsidRDefault="000233F3" w:rsidP="000233F3">
            <w:pPr>
              <w:autoSpaceDE w:val="0"/>
              <w:autoSpaceDN w:val="0"/>
              <w:adjustRightInd w:val="0"/>
              <w:spacing w:after="0" w:line="240" w:lineRule="auto"/>
              <w:rPr>
                <w:rFonts w:ascii="Consolas" w:eastAsia="Calibri" w:hAnsi="Consolas" w:cs="Consolas"/>
                <w:color w:val="000000"/>
                <w:sz w:val="20"/>
                <w:szCs w:val="20"/>
                <w:highlight w:val="white"/>
              </w:rPr>
            </w:pPr>
            <w:r w:rsidRPr="00BE5D21">
              <w:rPr>
                <w:rFonts w:ascii="Consolas" w:eastAsia="Calibri" w:hAnsi="Consolas" w:cs="Consolas"/>
                <w:color w:val="000000"/>
                <w:sz w:val="20"/>
                <w:szCs w:val="20"/>
                <w:highlight w:val="white"/>
              </w:rPr>
              <w:t>{</w:t>
            </w:r>
          </w:p>
          <w:p w14:paraId="41EF10FB" w14:textId="5C212FC0"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FF"/>
                <w:sz w:val="20"/>
                <w:szCs w:val="20"/>
                <w:highlight w:val="white"/>
              </w:rPr>
              <w:t>protected</w:t>
            </w:r>
            <w:r w:rsidR="000233F3" w:rsidRPr="00BE5D21">
              <w:rPr>
                <w:rFonts w:ascii="Consolas" w:eastAsia="Calibri" w:hAnsi="Consolas" w:cs="Consolas"/>
                <w:color w:val="000000"/>
                <w:sz w:val="20"/>
                <w:szCs w:val="20"/>
                <w:highlight w:val="white"/>
              </w:rPr>
              <w:t xml:space="preserve"> </w:t>
            </w:r>
            <w:r w:rsidR="00943735">
              <w:rPr>
                <w:rFonts w:ascii="Consolas" w:eastAsia="Calibri" w:hAnsi="Consolas" w:cs="Consolas"/>
                <w:color w:val="2B91AF"/>
                <w:sz w:val="20"/>
                <w:szCs w:val="20"/>
                <w:highlight w:val="white"/>
              </w:rPr>
              <w:t>Concurrent</w:t>
            </w:r>
            <w:r w:rsidR="000233F3" w:rsidRPr="00BE5D21">
              <w:rPr>
                <w:rFonts w:ascii="Consolas" w:eastAsia="Calibri" w:hAnsi="Consolas" w:cs="Consolas"/>
                <w:color w:val="2B91AF"/>
                <w:sz w:val="20"/>
                <w:szCs w:val="20"/>
                <w:highlight w:val="white"/>
              </w:rPr>
              <w:t>Dictionary</w:t>
            </w:r>
            <w:r w:rsidR="000233F3" w:rsidRPr="00BE5D21">
              <w:rPr>
                <w:rFonts w:ascii="Consolas" w:eastAsia="Calibri" w:hAnsi="Consolas" w:cs="Consolas"/>
                <w:color w:val="000000"/>
                <w:sz w:val="20"/>
                <w:szCs w:val="20"/>
                <w:highlight w:val="white"/>
              </w:rPr>
              <w:t>&lt;</w:t>
            </w:r>
            <w:r w:rsidR="000233F3" w:rsidRPr="00BE5D21">
              <w:rPr>
                <w:rFonts w:ascii="Consolas" w:eastAsia="Calibri" w:hAnsi="Consolas" w:cs="Consolas"/>
                <w:color w:val="2B91AF"/>
                <w:sz w:val="20"/>
                <w:szCs w:val="20"/>
                <w:highlight w:val="white"/>
              </w:rPr>
              <w:t>RouteKey</w:t>
            </w:r>
            <w:r w:rsidR="000233F3" w:rsidRPr="00BE5D21">
              <w:rPr>
                <w:rFonts w:ascii="Consolas" w:eastAsia="Calibri" w:hAnsi="Consolas" w:cs="Consolas"/>
                <w:color w:val="000000"/>
                <w:sz w:val="20"/>
                <w:szCs w:val="20"/>
                <w:highlight w:val="white"/>
              </w:rPr>
              <w:t xml:space="preserve">, </w:t>
            </w:r>
            <w:r w:rsidR="000233F3" w:rsidRPr="00BE5D21">
              <w:rPr>
                <w:rFonts w:ascii="Consolas" w:eastAsia="Calibri" w:hAnsi="Consolas" w:cs="Consolas"/>
                <w:color w:val="2B91AF"/>
                <w:sz w:val="20"/>
                <w:szCs w:val="20"/>
                <w:highlight w:val="white"/>
              </w:rPr>
              <w:t>RouteEntry</w:t>
            </w:r>
            <w:r w:rsidR="000233F3" w:rsidRPr="00BE5D21">
              <w:rPr>
                <w:rFonts w:ascii="Consolas" w:eastAsia="Calibri" w:hAnsi="Consolas" w:cs="Consolas"/>
                <w:color w:val="000000"/>
                <w:sz w:val="20"/>
                <w:szCs w:val="20"/>
                <w:highlight w:val="white"/>
              </w:rPr>
              <w:t>&gt; routes;</w:t>
            </w:r>
          </w:p>
          <w:p w14:paraId="0B6B4168" w14:textId="77777777" w:rsidR="000233F3" w:rsidRPr="00BE5D21" w:rsidRDefault="000233F3" w:rsidP="000233F3">
            <w:pPr>
              <w:autoSpaceDE w:val="0"/>
              <w:autoSpaceDN w:val="0"/>
              <w:adjustRightInd w:val="0"/>
              <w:spacing w:after="0" w:line="240" w:lineRule="auto"/>
              <w:rPr>
                <w:rFonts w:ascii="Consolas" w:eastAsia="Calibri" w:hAnsi="Consolas" w:cs="Consolas"/>
                <w:color w:val="000000"/>
                <w:sz w:val="20"/>
                <w:szCs w:val="20"/>
                <w:highlight w:val="white"/>
              </w:rPr>
            </w:pPr>
          </w:p>
          <w:p w14:paraId="2CB8EC8D" w14:textId="601B073D"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FF"/>
                <w:sz w:val="20"/>
                <w:szCs w:val="20"/>
                <w:highlight w:val="white"/>
              </w:rPr>
              <w:t>public</w:t>
            </w:r>
            <w:r w:rsidR="000233F3" w:rsidRPr="00BE5D21">
              <w:rPr>
                <w:rFonts w:ascii="Consolas" w:eastAsia="Calibri" w:hAnsi="Consolas" w:cs="Consolas"/>
                <w:color w:val="000000"/>
                <w:sz w:val="20"/>
                <w:szCs w:val="20"/>
                <w:highlight w:val="white"/>
              </w:rPr>
              <w:t xml:space="preserve"> RouteTable()</w:t>
            </w:r>
          </w:p>
          <w:p w14:paraId="4D57B8C9" w14:textId="07F1A89F"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00"/>
                <w:sz w:val="20"/>
                <w:szCs w:val="20"/>
                <w:highlight w:val="white"/>
              </w:rPr>
              <w:t>{</w:t>
            </w:r>
          </w:p>
          <w:p w14:paraId="3958CF83" w14:textId="0031CC38"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00"/>
                <w:sz w:val="20"/>
                <w:szCs w:val="20"/>
                <w:highlight w:val="white"/>
              </w:rPr>
              <w:t xml:space="preserve">routes = </w:t>
            </w:r>
            <w:r w:rsidR="000233F3" w:rsidRPr="00BE5D21">
              <w:rPr>
                <w:rFonts w:ascii="Consolas" w:eastAsia="Calibri" w:hAnsi="Consolas" w:cs="Consolas"/>
                <w:color w:val="0000FF"/>
                <w:sz w:val="20"/>
                <w:szCs w:val="20"/>
                <w:highlight w:val="white"/>
              </w:rPr>
              <w:t>new</w:t>
            </w:r>
            <w:r w:rsidR="000233F3" w:rsidRPr="00BE5D21">
              <w:rPr>
                <w:rFonts w:ascii="Consolas" w:eastAsia="Calibri" w:hAnsi="Consolas" w:cs="Consolas"/>
                <w:color w:val="000000"/>
                <w:sz w:val="20"/>
                <w:szCs w:val="20"/>
                <w:highlight w:val="white"/>
              </w:rPr>
              <w:t xml:space="preserve"> </w:t>
            </w:r>
            <w:r w:rsidR="00943735">
              <w:rPr>
                <w:rFonts w:ascii="Consolas" w:eastAsia="Calibri" w:hAnsi="Consolas" w:cs="Consolas"/>
                <w:color w:val="2B91AF"/>
                <w:sz w:val="20"/>
                <w:szCs w:val="20"/>
                <w:highlight w:val="white"/>
              </w:rPr>
              <w:t>Concurrent</w:t>
            </w:r>
            <w:r w:rsidR="000233F3" w:rsidRPr="00BE5D21">
              <w:rPr>
                <w:rFonts w:ascii="Consolas" w:eastAsia="Calibri" w:hAnsi="Consolas" w:cs="Consolas"/>
                <w:color w:val="2B91AF"/>
                <w:sz w:val="20"/>
                <w:szCs w:val="20"/>
                <w:highlight w:val="white"/>
              </w:rPr>
              <w:t>Dictionary</w:t>
            </w:r>
            <w:r w:rsidR="000233F3" w:rsidRPr="00BE5D21">
              <w:rPr>
                <w:rFonts w:ascii="Consolas" w:eastAsia="Calibri" w:hAnsi="Consolas" w:cs="Consolas"/>
                <w:color w:val="000000"/>
                <w:sz w:val="20"/>
                <w:szCs w:val="20"/>
                <w:highlight w:val="white"/>
              </w:rPr>
              <w:t>&lt;</w:t>
            </w:r>
            <w:r w:rsidR="000233F3" w:rsidRPr="00BE5D21">
              <w:rPr>
                <w:rFonts w:ascii="Consolas" w:eastAsia="Calibri" w:hAnsi="Consolas" w:cs="Consolas"/>
                <w:color w:val="2B91AF"/>
                <w:sz w:val="20"/>
                <w:szCs w:val="20"/>
                <w:highlight w:val="white"/>
              </w:rPr>
              <w:t>RouteKey</w:t>
            </w:r>
            <w:r w:rsidR="000233F3" w:rsidRPr="00BE5D21">
              <w:rPr>
                <w:rFonts w:ascii="Consolas" w:eastAsia="Calibri" w:hAnsi="Consolas" w:cs="Consolas"/>
                <w:color w:val="000000"/>
                <w:sz w:val="20"/>
                <w:szCs w:val="20"/>
                <w:highlight w:val="white"/>
              </w:rPr>
              <w:t xml:space="preserve">, </w:t>
            </w:r>
            <w:r w:rsidR="000233F3" w:rsidRPr="00BE5D21">
              <w:rPr>
                <w:rFonts w:ascii="Consolas" w:eastAsia="Calibri" w:hAnsi="Consolas" w:cs="Consolas"/>
                <w:color w:val="2B91AF"/>
                <w:sz w:val="20"/>
                <w:szCs w:val="20"/>
                <w:highlight w:val="white"/>
              </w:rPr>
              <w:t>RouteEntry</w:t>
            </w:r>
            <w:r w:rsidR="000233F3" w:rsidRPr="00BE5D21">
              <w:rPr>
                <w:rFonts w:ascii="Consolas" w:eastAsia="Calibri" w:hAnsi="Consolas" w:cs="Consolas"/>
                <w:color w:val="000000"/>
                <w:sz w:val="20"/>
                <w:szCs w:val="20"/>
                <w:highlight w:val="white"/>
              </w:rPr>
              <w:t>&gt;();</w:t>
            </w:r>
          </w:p>
          <w:p w14:paraId="1F1D9BED" w14:textId="0BB91E2C"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00"/>
                <w:sz w:val="20"/>
                <w:szCs w:val="20"/>
                <w:highlight w:val="white"/>
              </w:rPr>
              <w:t>}</w:t>
            </w:r>
          </w:p>
          <w:p w14:paraId="4DF38393" w14:textId="77777777" w:rsidR="000233F3" w:rsidRPr="00BE5D21" w:rsidRDefault="000233F3" w:rsidP="000233F3">
            <w:pPr>
              <w:autoSpaceDE w:val="0"/>
              <w:autoSpaceDN w:val="0"/>
              <w:adjustRightInd w:val="0"/>
              <w:spacing w:after="0" w:line="240" w:lineRule="auto"/>
              <w:rPr>
                <w:rFonts w:ascii="Consolas" w:eastAsia="Calibri" w:hAnsi="Consolas" w:cs="Consolas"/>
                <w:color w:val="000000"/>
                <w:sz w:val="20"/>
                <w:szCs w:val="20"/>
                <w:highlight w:val="white"/>
              </w:rPr>
            </w:pPr>
          </w:p>
          <w:p w14:paraId="120B8C40" w14:textId="57C72D6A"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w:t>
            </w:r>
            <w:r w:rsidR="000233F3" w:rsidRPr="00BE5D21">
              <w:rPr>
                <w:rFonts w:ascii="Consolas" w:eastAsia="Calibri" w:hAnsi="Consolas" w:cs="Consolas"/>
                <w:color w:val="808080"/>
                <w:sz w:val="20"/>
                <w:szCs w:val="20"/>
                <w:highlight w:val="white"/>
              </w:rPr>
              <w:t>&lt;summary&gt;</w:t>
            </w:r>
          </w:p>
          <w:p w14:paraId="601031AA" w14:textId="0F261487"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True if the routing table contains the verb-path key.</w:t>
            </w:r>
          </w:p>
          <w:p w14:paraId="684E2C5C" w14:textId="42EE2A6D"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w:t>
            </w:r>
            <w:r w:rsidR="000233F3" w:rsidRPr="00BE5D21">
              <w:rPr>
                <w:rFonts w:ascii="Consolas" w:eastAsia="Calibri" w:hAnsi="Consolas" w:cs="Consolas"/>
                <w:color w:val="808080"/>
                <w:sz w:val="20"/>
                <w:szCs w:val="20"/>
                <w:highlight w:val="white"/>
              </w:rPr>
              <w:t>&lt;/summary&gt;</w:t>
            </w:r>
          </w:p>
          <w:p w14:paraId="1A08AAF4" w14:textId="45DE77F5"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FF"/>
                <w:sz w:val="20"/>
                <w:szCs w:val="20"/>
                <w:highlight w:val="white"/>
              </w:rPr>
              <w:t>public</w:t>
            </w:r>
            <w:r w:rsidR="000233F3" w:rsidRPr="00BE5D21">
              <w:rPr>
                <w:rFonts w:ascii="Consolas" w:eastAsia="Calibri" w:hAnsi="Consolas" w:cs="Consolas"/>
                <w:color w:val="000000"/>
                <w:sz w:val="20"/>
                <w:szCs w:val="20"/>
                <w:highlight w:val="white"/>
              </w:rPr>
              <w:t xml:space="preserve"> </w:t>
            </w:r>
            <w:r w:rsidR="000233F3" w:rsidRPr="00BE5D21">
              <w:rPr>
                <w:rFonts w:ascii="Consolas" w:eastAsia="Calibri" w:hAnsi="Consolas" w:cs="Consolas"/>
                <w:color w:val="0000FF"/>
                <w:sz w:val="20"/>
                <w:szCs w:val="20"/>
                <w:highlight w:val="white"/>
              </w:rPr>
              <w:t>bool</w:t>
            </w:r>
            <w:r w:rsidR="000233F3" w:rsidRPr="00BE5D21">
              <w:rPr>
                <w:rFonts w:ascii="Consolas" w:eastAsia="Calibri" w:hAnsi="Consolas" w:cs="Consolas"/>
                <w:color w:val="000000"/>
                <w:sz w:val="20"/>
                <w:szCs w:val="20"/>
                <w:highlight w:val="white"/>
              </w:rPr>
              <w:t xml:space="preserve"> ContainsKey(</w:t>
            </w:r>
            <w:r w:rsidR="000233F3" w:rsidRPr="00BE5D21">
              <w:rPr>
                <w:rFonts w:ascii="Consolas" w:eastAsia="Calibri" w:hAnsi="Consolas" w:cs="Consolas"/>
                <w:color w:val="2B91AF"/>
                <w:sz w:val="20"/>
                <w:szCs w:val="20"/>
                <w:highlight w:val="white"/>
              </w:rPr>
              <w:t>RouteKey</w:t>
            </w:r>
            <w:r w:rsidR="000233F3" w:rsidRPr="00BE5D21">
              <w:rPr>
                <w:rFonts w:ascii="Consolas" w:eastAsia="Calibri" w:hAnsi="Consolas" w:cs="Consolas"/>
                <w:color w:val="000000"/>
                <w:sz w:val="20"/>
                <w:szCs w:val="20"/>
                <w:highlight w:val="white"/>
              </w:rPr>
              <w:t xml:space="preserve"> key)</w:t>
            </w:r>
          </w:p>
          <w:p w14:paraId="59930AD6" w14:textId="02ACBC1D"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00"/>
                <w:sz w:val="20"/>
                <w:szCs w:val="20"/>
                <w:highlight w:val="white"/>
              </w:rPr>
              <w:t>{</w:t>
            </w:r>
          </w:p>
          <w:p w14:paraId="7913966B" w14:textId="5A64346E"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FF"/>
                <w:sz w:val="20"/>
                <w:szCs w:val="20"/>
                <w:highlight w:val="white"/>
              </w:rPr>
              <w:t>return</w:t>
            </w:r>
            <w:r w:rsidR="000233F3" w:rsidRPr="00BE5D21">
              <w:rPr>
                <w:rFonts w:ascii="Consolas" w:eastAsia="Calibri" w:hAnsi="Consolas" w:cs="Consolas"/>
                <w:color w:val="000000"/>
                <w:sz w:val="20"/>
                <w:szCs w:val="20"/>
                <w:highlight w:val="white"/>
              </w:rPr>
              <w:t xml:space="preserve"> routes.ContainsKey(key);</w:t>
            </w:r>
          </w:p>
          <w:p w14:paraId="7F7E8F89" w14:textId="513C433D"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00"/>
                <w:sz w:val="20"/>
                <w:szCs w:val="20"/>
                <w:highlight w:val="white"/>
              </w:rPr>
              <w:t>}</w:t>
            </w:r>
          </w:p>
          <w:p w14:paraId="355586F6" w14:textId="77777777" w:rsidR="000233F3" w:rsidRPr="00BE5D21" w:rsidRDefault="000233F3" w:rsidP="000233F3">
            <w:pPr>
              <w:autoSpaceDE w:val="0"/>
              <w:autoSpaceDN w:val="0"/>
              <w:adjustRightInd w:val="0"/>
              <w:spacing w:after="0" w:line="240" w:lineRule="auto"/>
              <w:rPr>
                <w:rFonts w:ascii="Consolas" w:eastAsia="Calibri" w:hAnsi="Consolas" w:cs="Consolas"/>
                <w:color w:val="000000"/>
                <w:sz w:val="20"/>
                <w:szCs w:val="20"/>
                <w:highlight w:val="white"/>
              </w:rPr>
            </w:pPr>
          </w:p>
          <w:p w14:paraId="2D275F83" w14:textId="0FEC6EDA"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w:t>
            </w:r>
            <w:r w:rsidR="000233F3" w:rsidRPr="00BE5D21">
              <w:rPr>
                <w:rFonts w:ascii="Consolas" w:eastAsia="Calibri" w:hAnsi="Consolas" w:cs="Consolas"/>
                <w:color w:val="808080"/>
                <w:sz w:val="20"/>
                <w:szCs w:val="20"/>
                <w:highlight w:val="white"/>
              </w:rPr>
              <w:t>&lt;summary&gt;</w:t>
            </w:r>
          </w:p>
          <w:p w14:paraId="5A87FDC1" w14:textId="7C65660D"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True if the routing table contains the verb-path key.</w:t>
            </w:r>
          </w:p>
          <w:p w14:paraId="2E1EB4CC" w14:textId="5908FE27"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w:t>
            </w:r>
            <w:r w:rsidR="000233F3" w:rsidRPr="00BE5D21">
              <w:rPr>
                <w:rFonts w:ascii="Consolas" w:eastAsia="Calibri" w:hAnsi="Consolas" w:cs="Consolas"/>
                <w:color w:val="808080"/>
                <w:sz w:val="20"/>
                <w:szCs w:val="20"/>
                <w:highlight w:val="white"/>
              </w:rPr>
              <w:t>&lt;/summary&gt;</w:t>
            </w:r>
          </w:p>
          <w:p w14:paraId="6B0ACE39" w14:textId="490AFAB4"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FF"/>
                <w:sz w:val="20"/>
                <w:szCs w:val="20"/>
                <w:highlight w:val="white"/>
              </w:rPr>
              <w:t>public</w:t>
            </w:r>
            <w:r w:rsidR="000233F3" w:rsidRPr="00BE5D21">
              <w:rPr>
                <w:rFonts w:ascii="Consolas" w:eastAsia="Calibri" w:hAnsi="Consolas" w:cs="Consolas"/>
                <w:color w:val="000000"/>
                <w:sz w:val="20"/>
                <w:szCs w:val="20"/>
                <w:highlight w:val="white"/>
              </w:rPr>
              <w:t xml:space="preserve"> </w:t>
            </w:r>
            <w:r w:rsidR="000233F3" w:rsidRPr="00BE5D21">
              <w:rPr>
                <w:rFonts w:ascii="Consolas" w:eastAsia="Calibri" w:hAnsi="Consolas" w:cs="Consolas"/>
                <w:color w:val="0000FF"/>
                <w:sz w:val="20"/>
                <w:szCs w:val="20"/>
                <w:highlight w:val="white"/>
              </w:rPr>
              <w:t>bool</w:t>
            </w:r>
            <w:r w:rsidR="000233F3" w:rsidRPr="00BE5D21">
              <w:rPr>
                <w:rFonts w:ascii="Consolas" w:eastAsia="Calibri" w:hAnsi="Consolas" w:cs="Consolas"/>
                <w:color w:val="000000"/>
                <w:sz w:val="20"/>
                <w:szCs w:val="20"/>
                <w:highlight w:val="white"/>
              </w:rPr>
              <w:t xml:space="preserve"> Contains(</w:t>
            </w:r>
            <w:r w:rsidR="000233F3" w:rsidRPr="00BE5D21">
              <w:rPr>
                <w:rFonts w:ascii="Consolas" w:eastAsia="Calibri" w:hAnsi="Consolas" w:cs="Consolas"/>
                <w:color w:val="0000FF"/>
                <w:sz w:val="20"/>
                <w:szCs w:val="20"/>
                <w:highlight w:val="white"/>
              </w:rPr>
              <w:t>string</w:t>
            </w:r>
            <w:r w:rsidR="000233F3" w:rsidRPr="00BE5D21">
              <w:rPr>
                <w:rFonts w:ascii="Consolas" w:eastAsia="Calibri" w:hAnsi="Consolas" w:cs="Consolas"/>
                <w:color w:val="000000"/>
                <w:sz w:val="20"/>
                <w:szCs w:val="20"/>
                <w:highlight w:val="white"/>
              </w:rPr>
              <w:t xml:space="preserve"> verb, </w:t>
            </w:r>
            <w:r w:rsidR="000233F3" w:rsidRPr="00BE5D21">
              <w:rPr>
                <w:rFonts w:ascii="Consolas" w:eastAsia="Calibri" w:hAnsi="Consolas" w:cs="Consolas"/>
                <w:color w:val="0000FF"/>
                <w:sz w:val="20"/>
                <w:szCs w:val="20"/>
                <w:highlight w:val="white"/>
              </w:rPr>
              <w:t>string</w:t>
            </w:r>
            <w:r w:rsidR="000233F3" w:rsidRPr="00BE5D21">
              <w:rPr>
                <w:rFonts w:ascii="Consolas" w:eastAsia="Calibri" w:hAnsi="Consolas" w:cs="Consolas"/>
                <w:color w:val="000000"/>
                <w:sz w:val="20"/>
                <w:szCs w:val="20"/>
                <w:highlight w:val="white"/>
              </w:rPr>
              <w:t xml:space="preserve"> path)</w:t>
            </w:r>
          </w:p>
          <w:p w14:paraId="189651ED" w14:textId="4540B1BE"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00"/>
                <w:sz w:val="20"/>
                <w:szCs w:val="20"/>
                <w:highlight w:val="white"/>
              </w:rPr>
              <w:t>{</w:t>
            </w:r>
          </w:p>
          <w:p w14:paraId="59D1B641" w14:textId="4D86EAF0"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FF"/>
                <w:sz w:val="20"/>
                <w:szCs w:val="20"/>
                <w:highlight w:val="white"/>
              </w:rPr>
              <w:t>return</w:t>
            </w:r>
            <w:r w:rsidR="000233F3" w:rsidRPr="00BE5D21">
              <w:rPr>
                <w:rFonts w:ascii="Consolas" w:eastAsia="Calibri" w:hAnsi="Consolas" w:cs="Consolas"/>
                <w:color w:val="000000"/>
                <w:sz w:val="20"/>
                <w:szCs w:val="20"/>
                <w:highlight w:val="white"/>
              </w:rPr>
              <w:t xml:space="preserve"> ContainsKey(NewKey(verb, path));</w:t>
            </w:r>
          </w:p>
          <w:p w14:paraId="5D49CE8D" w14:textId="4BEFDF9D"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00"/>
                <w:sz w:val="20"/>
                <w:szCs w:val="20"/>
                <w:highlight w:val="white"/>
              </w:rPr>
              <w:t>}</w:t>
            </w:r>
          </w:p>
          <w:p w14:paraId="7385E97C" w14:textId="77777777" w:rsidR="000233F3" w:rsidRPr="00BE5D21" w:rsidRDefault="000233F3" w:rsidP="000233F3">
            <w:pPr>
              <w:autoSpaceDE w:val="0"/>
              <w:autoSpaceDN w:val="0"/>
              <w:adjustRightInd w:val="0"/>
              <w:spacing w:after="0" w:line="240" w:lineRule="auto"/>
              <w:rPr>
                <w:rFonts w:ascii="Consolas" w:eastAsia="Calibri" w:hAnsi="Consolas" w:cs="Consolas"/>
                <w:color w:val="000000"/>
                <w:sz w:val="20"/>
                <w:szCs w:val="20"/>
                <w:highlight w:val="white"/>
              </w:rPr>
            </w:pPr>
          </w:p>
          <w:p w14:paraId="735B3A52" w14:textId="4C626F7D"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w:t>
            </w:r>
            <w:r w:rsidR="000233F3" w:rsidRPr="00BE5D21">
              <w:rPr>
                <w:rFonts w:ascii="Consolas" w:eastAsia="Calibri" w:hAnsi="Consolas" w:cs="Consolas"/>
                <w:color w:val="808080"/>
                <w:sz w:val="20"/>
                <w:szCs w:val="20"/>
                <w:highlight w:val="white"/>
              </w:rPr>
              <w:t>&lt;summary&gt;</w:t>
            </w:r>
          </w:p>
          <w:p w14:paraId="0DD95ACC" w14:textId="775BE600"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Add a unique route.</w:t>
            </w:r>
          </w:p>
          <w:p w14:paraId="667CF316" w14:textId="1B9374CE"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w:t>
            </w:r>
            <w:r w:rsidR="000233F3" w:rsidRPr="00BE5D21">
              <w:rPr>
                <w:rFonts w:ascii="Consolas" w:eastAsia="Calibri" w:hAnsi="Consolas" w:cs="Consolas"/>
                <w:color w:val="808080"/>
                <w:sz w:val="20"/>
                <w:szCs w:val="20"/>
                <w:highlight w:val="white"/>
              </w:rPr>
              <w:t>&lt;/summary&gt;</w:t>
            </w:r>
          </w:p>
          <w:p w14:paraId="62868EEC" w14:textId="02F4BE68"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FF"/>
                <w:sz w:val="20"/>
                <w:szCs w:val="20"/>
                <w:highlight w:val="white"/>
              </w:rPr>
              <w:t>public</w:t>
            </w:r>
            <w:r w:rsidR="000233F3" w:rsidRPr="00BE5D21">
              <w:rPr>
                <w:rFonts w:ascii="Consolas" w:eastAsia="Calibri" w:hAnsi="Consolas" w:cs="Consolas"/>
                <w:color w:val="000000"/>
                <w:sz w:val="20"/>
                <w:szCs w:val="20"/>
                <w:highlight w:val="white"/>
              </w:rPr>
              <w:t xml:space="preserve"> </w:t>
            </w:r>
            <w:r w:rsidR="000233F3" w:rsidRPr="00BE5D21">
              <w:rPr>
                <w:rFonts w:ascii="Consolas" w:eastAsia="Calibri" w:hAnsi="Consolas" w:cs="Consolas"/>
                <w:color w:val="0000FF"/>
                <w:sz w:val="20"/>
                <w:szCs w:val="20"/>
                <w:highlight w:val="white"/>
              </w:rPr>
              <w:t>void</w:t>
            </w:r>
            <w:r w:rsidR="000233F3" w:rsidRPr="00BE5D21">
              <w:rPr>
                <w:rFonts w:ascii="Consolas" w:eastAsia="Calibri" w:hAnsi="Consolas" w:cs="Consolas"/>
                <w:color w:val="000000"/>
                <w:sz w:val="20"/>
                <w:szCs w:val="20"/>
                <w:highlight w:val="white"/>
              </w:rPr>
              <w:t xml:space="preserve"> AddRoute(</w:t>
            </w:r>
            <w:r w:rsidR="000233F3" w:rsidRPr="00BE5D21">
              <w:rPr>
                <w:rFonts w:ascii="Consolas" w:eastAsia="Calibri" w:hAnsi="Consolas" w:cs="Consolas"/>
                <w:color w:val="2B91AF"/>
                <w:sz w:val="20"/>
                <w:szCs w:val="20"/>
                <w:highlight w:val="white"/>
              </w:rPr>
              <w:t>RouteKey</w:t>
            </w:r>
            <w:r w:rsidR="000233F3" w:rsidRPr="00BE5D21">
              <w:rPr>
                <w:rFonts w:ascii="Consolas" w:eastAsia="Calibri" w:hAnsi="Consolas" w:cs="Consolas"/>
                <w:color w:val="000000"/>
                <w:sz w:val="20"/>
                <w:szCs w:val="20"/>
                <w:highlight w:val="white"/>
              </w:rPr>
              <w:t xml:space="preserve"> key, </w:t>
            </w:r>
            <w:r w:rsidR="000233F3" w:rsidRPr="00BE5D21">
              <w:rPr>
                <w:rFonts w:ascii="Consolas" w:eastAsia="Calibri" w:hAnsi="Consolas" w:cs="Consolas"/>
                <w:color w:val="2B91AF"/>
                <w:sz w:val="20"/>
                <w:szCs w:val="20"/>
                <w:highlight w:val="white"/>
              </w:rPr>
              <w:t>RouteEntry</w:t>
            </w:r>
            <w:r w:rsidR="000233F3" w:rsidRPr="00BE5D21">
              <w:rPr>
                <w:rFonts w:ascii="Consolas" w:eastAsia="Calibri" w:hAnsi="Consolas" w:cs="Consolas"/>
                <w:color w:val="000000"/>
                <w:sz w:val="20"/>
                <w:szCs w:val="20"/>
                <w:highlight w:val="white"/>
              </w:rPr>
              <w:t xml:space="preserve"> route)</w:t>
            </w:r>
          </w:p>
          <w:p w14:paraId="5F25DE35" w14:textId="02395EC5"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00"/>
                <w:sz w:val="20"/>
                <w:szCs w:val="20"/>
                <w:highlight w:val="white"/>
              </w:rPr>
              <w:t>{</w:t>
            </w:r>
          </w:p>
          <w:p w14:paraId="4ACA755D" w14:textId="71F12F5E"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proofErr w:type="gramStart"/>
            <w:r w:rsidR="000233F3" w:rsidRPr="00BE5D21">
              <w:rPr>
                <w:rFonts w:ascii="Consolas" w:eastAsia="Calibri" w:hAnsi="Consolas" w:cs="Consolas"/>
                <w:color w:val="000000"/>
                <w:sz w:val="20"/>
                <w:szCs w:val="20"/>
                <w:highlight w:val="white"/>
              </w:rPr>
              <w:t>routes.ThrowIfKeyExists(</w:t>
            </w:r>
            <w:proofErr w:type="gramEnd"/>
            <w:r w:rsidR="000233F3" w:rsidRPr="00BE5D21">
              <w:rPr>
                <w:rFonts w:ascii="Consolas" w:eastAsia="Calibri" w:hAnsi="Consolas" w:cs="Consolas"/>
                <w:color w:val="000000"/>
                <w:sz w:val="20"/>
                <w:szCs w:val="20"/>
                <w:highlight w:val="white"/>
              </w:rPr>
              <w:t xml:space="preserve">key, </w:t>
            </w:r>
            <w:r w:rsidR="000233F3" w:rsidRPr="00BE5D21">
              <w:rPr>
                <w:rFonts w:ascii="Consolas" w:eastAsia="Calibri" w:hAnsi="Consolas" w:cs="Consolas"/>
                <w:color w:val="A31515"/>
                <w:sz w:val="20"/>
                <w:szCs w:val="20"/>
                <w:highlight w:val="white"/>
              </w:rPr>
              <w:t>"The route key "</w:t>
            </w:r>
            <w:r w:rsidR="000233F3" w:rsidRPr="00BE5D21">
              <w:rPr>
                <w:rFonts w:ascii="Consolas" w:eastAsia="Calibri" w:hAnsi="Consolas" w:cs="Consolas"/>
                <w:color w:val="000000"/>
                <w:sz w:val="20"/>
                <w:szCs w:val="20"/>
                <w:highlight w:val="white"/>
              </w:rPr>
              <w:t xml:space="preserve"> + key.ToString() + </w:t>
            </w:r>
            <w:r>
              <w:rPr>
                <w:rFonts w:ascii="Consolas" w:eastAsia="Calibri" w:hAnsi="Consolas" w:cs="Consolas"/>
                <w:color w:val="000000"/>
                <w:sz w:val="20"/>
                <w:szCs w:val="20"/>
                <w:highlight w:val="white"/>
              </w:rPr>
              <w:br/>
              <w:t xml:space="preserve">         </w:t>
            </w:r>
            <w:r w:rsidR="000233F3" w:rsidRPr="00BE5D21">
              <w:rPr>
                <w:rFonts w:ascii="Consolas" w:eastAsia="Calibri" w:hAnsi="Consolas" w:cs="Consolas"/>
                <w:color w:val="A31515"/>
                <w:sz w:val="20"/>
                <w:szCs w:val="20"/>
                <w:highlight w:val="white"/>
              </w:rPr>
              <w:t xml:space="preserve">" already </w:t>
            </w: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A31515"/>
                <w:sz w:val="20"/>
                <w:szCs w:val="20"/>
                <w:highlight w:val="white"/>
              </w:rPr>
              <w:t>exists."</w:t>
            </w:r>
            <w:r w:rsidR="000233F3" w:rsidRPr="00BE5D21">
              <w:rPr>
                <w:rFonts w:ascii="Consolas" w:eastAsia="Calibri" w:hAnsi="Consolas" w:cs="Consolas"/>
                <w:color w:val="000000"/>
                <w:sz w:val="20"/>
                <w:szCs w:val="20"/>
                <w:highlight w:val="white"/>
              </w:rPr>
              <w:t>)[key] = route;</w:t>
            </w:r>
          </w:p>
          <w:p w14:paraId="54055005" w14:textId="68BC11ED"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00"/>
                <w:sz w:val="20"/>
                <w:szCs w:val="20"/>
                <w:highlight w:val="white"/>
              </w:rPr>
              <w:t>}</w:t>
            </w:r>
          </w:p>
          <w:p w14:paraId="6ADBA47C" w14:textId="77777777" w:rsidR="000233F3" w:rsidRPr="00BE5D21" w:rsidRDefault="000233F3" w:rsidP="000233F3">
            <w:pPr>
              <w:autoSpaceDE w:val="0"/>
              <w:autoSpaceDN w:val="0"/>
              <w:adjustRightInd w:val="0"/>
              <w:spacing w:after="0" w:line="240" w:lineRule="auto"/>
              <w:rPr>
                <w:rFonts w:ascii="Consolas" w:eastAsia="Calibri" w:hAnsi="Consolas" w:cs="Consolas"/>
                <w:color w:val="000000"/>
                <w:sz w:val="20"/>
                <w:szCs w:val="20"/>
                <w:highlight w:val="white"/>
              </w:rPr>
            </w:pPr>
          </w:p>
          <w:p w14:paraId="07420CA1" w14:textId="4CB31904"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w:t>
            </w:r>
            <w:r w:rsidR="000233F3" w:rsidRPr="00BE5D21">
              <w:rPr>
                <w:rFonts w:ascii="Consolas" w:eastAsia="Calibri" w:hAnsi="Consolas" w:cs="Consolas"/>
                <w:color w:val="808080"/>
                <w:sz w:val="20"/>
                <w:szCs w:val="20"/>
                <w:highlight w:val="white"/>
              </w:rPr>
              <w:t>&lt;summary&gt;</w:t>
            </w:r>
          </w:p>
          <w:p w14:paraId="0BEB3F67" w14:textId="0DD38FA3"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Adds a unique route.</w:t>
            </w:r>
          </w:p>
          <w:p w14:paraId="5AEC0DC3" w14:textId="083A2A3F"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w:t>
            </w:r>
            <w:r w:rsidR="000233F3" w:rsidRPr="00BE5D21">
              <w:rPr>
                <w:rFonts w:ascii="Consolas" w:eastAsia="Calibri" w:hAnsi="Consolas" w:cs="Consolas"/>
                <w:color w:val="808080"/>
                <w:sz w:val="20"/>
                <w:szCs w:val="20"/>
                <w:highlight w:val="white"/>
              </w:rPr>
              <w:t>&lt;/summary&gt;</w:t>
            </w:r>
          </w:p>
          <w:p w14:paraId="2CD8C649" w14:textId="3A73780C"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FF"/>
                <w:sz w:val="20"/>
                <w:szCs w:val="20"/>
                <w:highlight w:val="white"/>
              </w:rPr>
              <w:t>public</w:t>
            </w:r>
            <w:r w:rsidR="000233F3" w:rsidRPr="00BE5D21">
              <w:rPr>
                <w:rFonts w:ascii="Consolas" w:eastAsia="Calibri" w:hAnsi="Consolas" w:cs="Consolas"/>
                <w:color w:val="000000"/>
                <w:sz w:val="20"/>
                <w:szCs w:val="20"/>
                <w:highlight w:val="white"/>
              </w:rPr>
              <w:t xml:space="preserve"> </w:t>
            </w:r>
            <w:r w:rsidR="000233F3" w:rsidRPr="00BE5D21">
              <w:rPr>
                <w:rFonts w:ascii="Consolas" w:eastAsia="Calibri" w:hAnsi="Consolas" w:cs="Consolas"/>
                <w:color w:val="0000FF"/>
                <w:sz w:val="20"/>
                <w:szCs w:val="20"/>
                <w:highlight w:val="white"/>
              </w:rPr>
              <w:t>void</w:t>
            </w:r>
            <w:r w:rsidR="000233F3" w:rsidRPr="00BE5D21">
              <w:rPr>
                <w:rFonts w:ascii="Consolas" w:eastAsia="Calibri" w:hAnsi="Consolas" w:cs="Consolas"/>
                <w:color w:val="000000"/>
                <w:sz w:val="20"/>
                <w:szCs w:val="20"/>
                <w:highlight w:val="white"/>
              </w:rPr>
              <w:t xml:space="preserve"> AddRoute(</w:t>
            </w:r>
            <w:r w:rsidR="000233F3" w:rsidRPr="00BE5D21">
              <w:rPr>
                <w:rFonts w:ascii="Consolas" w:eastAsia="Calibri" w:hAnsi="Consolas" w:cs="Consolas"/>
                <w:color w:val="0000FF"/>
                <w:sz w:val="20"/>
                <w:szCs w:val="20"/>
                <w:highlight w:val="white"/>
              </w:rPr>
              <w:t>string</w:t>
            </w:r>
            <w:r w:rsidR="000233F3" w:rsidRPr="00BE5D21">
              <w:rPr>
                <w:rFonts w:ascii="Consolas" w:eastAsia="Calibri" w:hAnsi="Consolas" w:cs="Consolas"/>
                <w:color w:val="000000"/>
                <w:sz w:val="20"/>
                <w:szCs w:val="20"/>
                <w:highlight w:val="white"/>
              </w:rPr>
              <w:t xml:space="preserve"> verb, </w:t>
            </w:r>
            <w:r w:rsidR="000233F3" w:rsidRPr="00BE5D21">
              <w:rPr>
                <w:rFonts w:ascii="Consolas" w:eastAsia="Calibri" w:hAnsi="Consolas" w:cs="Consolas"/>
                <w:color w:val="0000FF"/>
                <w:sz w:val="20"/>
                <w:szCs w:val="20"/>
                <w:highlight w:val="white"/>
              </w:rPr>
              <w:t>string</w:t>
            </w:r>
            <w:r w:rsidR="000233F3" w:rsidRPr="00BE5D21">
              <w:rPr>
                <w:rFonts w:ascii="Consolas" w:eastAsia="Calibri" w:hAnsi="Consolas" w:cs="Consolas"/>
                <w:color w:val="000000"/>
                <w:sz w:val="20"/>
                <w:szCs w:val="20"/>
                <w:highlight w:val="white"/>
              </w:rPr>
              <w:t xml:space="preserve"> path, </w:t>
            </w:r>
            <w:r w:rsidR="000233F3" w:rsidRPr="00BE5D21">
              <w:rPr>
                <w:rFonts w:ascii="Consolas" w:eastAsia="Calibri" w:hAnsi="Consolas" w:cs="Consolas"/>
                <w:color w:val="2B91AF"/>
                <w:sz w:val="20"/>
                <w:szCs w:val="20"/>
                <w:highlight w:val="white"/>
              </w:rPr>
              <w:t>RouteEntry</w:t>
            </w:r>
            <w:r w:rsidR="000233F3" w:rsidRPr="00BE5D21">
              <w:rPr>
                <w:rFonts w:ascii="Consolas" w:eastAsia="Calibri" w:hAnsi="Consolas" w:cs="Consolas"/>
                <w:color w:val="000000"/>
                <w:sz w:val="20"/>
                <w:szCs w:val="20"/>
                <w:highlight w:val="white"/>
              </w:rPr>
              <w:t xml:space="preserve"> route)</w:t>
            </w:r>
          </w:p>
          <w:p w14:paraId="133BAD33" w14:textId="7AD130EF"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00"/>
                <w:sz w:val="20"/>
                <w:szCs w:val="20"/>
                <w:highlight w:val="white"/>
              </w:rPr>
              <w:t>{</w:t>
            </w:r>
          </w:p>
          <w:p w14:paraId="7370265C" w14:textId="6767D358"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00"/>
                <w:sz w:val="20"/>
                <w:szCs w:val="20"/>
                <w:highlight w:val="white"/>
              </w:rPr>
              <w:t>AddRoute(NewKey(verb, path), route);</w:t>
            </w:r>
          </w:p>
          <w:p w14:paraId="307C9767" w14:textId="1523B695"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00"/>
                <w:sz w:val="20"/>
                <w:szCs w:val="20"/>
                <w:highlight w:val="white"/>
              </w:rPr>
              <w:t>}</w:t>
            </w:r>
          </w:p>
          <w:p w14:paraId="36C90730" w14:textId="77777777" w:rsidR="000233F3" w:rsidRPr="00BE5D21" w:rsidRDefault="000233F3" w:rsidP="000233F3">
            <w:pPr>
              <w:autoSpaceDE w:val="0"/>
              <w:autoSpaceDN w:val="0"/>
              <w:adjustRightInd w:val="0"/>
              <w:spacing w:after="0" w:line="240" w:lineRule="auto"/>
              <w:rPr>
                <w:rFonts w:ascii="Consolas" w:eastAsia="Calibri" w:hAnsi="Consolas" w:cs="Consolas"/>
                <w:color w:val="000000"/>
                <w:sz w:val="20"/>
                <w:szCs w:val="20"/>
                <w:highlight w:val="white"/>
              </w:rPr>
            </w:pPr>
          </w:p>
          <w:p w14:paraId="59257BD3" w14:textId="16201CEA"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w:t>
            </w:r>
            <w:r w:rsidR="000233F3" w:rsidRPr="00BE5D21">
              <w:rPr>
                <w:rFonts w:ascii="Consolas" w:eastAsia="Calibri" w:hAnsi="Consolas" w:cs="Consolas"/>
                <w:color w:val="808080"/>
                <w:sz w:val="20"/>
                <w:szCs w:val="20"/>
                <w:highlight w:val="white"/>
              </w:rPr>
              <w:t>&lt;summary&gt;</w:t>
            </w:r>
          </w:p>
          <w:p w14:paraId="0E0C411F" w14:textId="69020BFB"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Get the route entry for the verb and path.</w:t>
            </w:r>
          </w:p>
          <w:p w14:paraId="072AF238" w14:textId="0E928742"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w:t>
            </w:r>
            <w:r w:rsidR="000233F3" w:rsidRPr="00BE5D21">
              <w:rPr>
                <w:rFonts w:ascii="Consolas" w:eastAsia="Calibri" w:hAnsi="Consolas" w:cs="Consolas"/>
                <w:color w:val="808080"/>
                <w:sz w:val="20"/>
                <w:szCs w:val="20"/>
                <w:highlight w:val="white"/>
              </w:rPr>
              <w:t>&lt;/summary&gt;</w:t>
            </w:r>
          </w:p>
          <w:p w14:paraId="159B0B6A" w14:textId="265BB81C"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FF"/>
                <w:sz w:val="20"/>
                <w:szCs w:val="20"/>
                <w:highlight w:val="white"/>
              </w:rPr>
              <w:t>public</w:t>
            </w:r>
            <w:r w:rsidR="000233F3" w:rsidRPr="00BE5D21">
              <w:rPr>
                <w:rFonts w:ascii="Consolas" w:eastAsia="Calibri" w:hAnsi="Consolas" w:cs="Consolas"/>
                <w:color w:val="000000"/>
                <w:sz w:val="20"/>
                <w:szCs w:val="20"/>
                <w:highlight w:val="white"/>
              </w:rPr>
              <w:t xml:space="preserve"> </w:t>
            </w:r>
            <w:r w:rsidR="000233F3" w:rsidRPr="00BE5D21">
              <w:rPr>
                <w:rFonts w:ascii="Consolas" w:eastAsia="Calibri" w:hAnsi="Consolas" w:cs="Consolas"/>
                <w:color w:val="2B91AF"/>
                <w:sz w:val="20"/>
                <w:szCs w:val="20"/>
                <w:highlight w:val="white"/>
              </w:rPr>
              <w:t>RouteEntry</w:t>
            </w:r>
            <w:r w:rsidR="000233F3" w:rsidRPr="00BE5D21">
              <w:rPr>
                <w:rFonts w:ascii="Consolas" w:eastAsia="Calibri" w:hAnsi="Consolas" w:cs="Consolas"/>
                <w:color w:val="000000"/>
                <w:sz w:val="20"/>
                <w:szCs w:val="20"/>
                <w:highlight w:val="white"/>
              </w:rPr>
              <w:t xml:space="preserve"> GetRouteEntry(</w:t>
            </w:r>
            <w:r w:rsidR="000233F3" w:rsidRPr="00BE5D21">
              <w:rPr>
                <w:rFonts w:ascii="Consolas" w:eastAsia="Calibri" w:hAnsi="Consolas" w:cs="Consolas"/>
                <w:color w:val="2B91AF"/>
                <w:sz w:val="20"/>
                <w:szCs w:val="20"/>
                <w:highlight w:val="white"/>
              </w:rPr>
              <w:t>RouteKey</w:t>
            </w:r>
            <w:r w:rsidR="000233F3" w:rsidRPr="00BE5D21">
              <w:rPr>
                <w:rFonts w:ascii="Consolas" w:eastAsia="Calibri" w:hAnsi="Consolas" w:cs="Consolas"/>
                <w:color w:val="000000"/>
                <w:sz w:val="20"/>
                <w:szCs w:val="20"/>
                <w:highlight w:val="white"/>
              </w:rPr>
              <w:t xml:space="preserve"> key)</w:t>
            </w:r>
          </w:p>
          <w:p w14:paraId="78119667" w14:textId="27B2C870"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00"/>
                <w:sz w:val="20"/>
                <w:szCs w:val="20"/>
                <w:highlight w:val="white"/>
              </w:rPr>
              <w:t>{</w:t>
            </w:r>
          </w:p>
          <w:p w14:paraId="55C3F6C3" w14:textId="45C8125B"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proofErr w:type="gramStart"/>
            <w:r w:rsidR="000233F3" w:rsidRPr="00BE5D21">
              <w:rPr>
                <w:rFonts w:ascii="Consolas" w:eastAsia="Calibri" w:hAnsi="Consolas" w:cs="Consolas"/>
                <w:color w:val="0000FF"/>
                <w:sz w:val="20"/>
                <w:szCs w:val="20"/>
                <w:highlight w:val="white"/>
              </w:rPr>
              <w:t>return</w:t>
            </w:r>
            <w:proofErr w:type="gramEnd"/>
            <w:r w:rsidR="000233F3" w:rsidRPr="00BE5D21">
              <w:rPr>
                <w:rFonts w:ascii="Consolas" w:eastAsia="Calibri" w:hAnsi="Consolas" w:cs="Consolas"/>
                <w:color w:val="000000"/>
                <w:sz w:val="20"/>
                <w:szCs w:val="20"/>
                <w:highlight w:val="white"/>
              </w:rPr>
              <w:t xml:space="preserve"> routes.ThrowIfKeyDoesNotExist(key, </w:t>
            </w:r>
            <w:r w:rsidR="000233F3" w:rsidRPr="00BE5D21">
              <w:rPr>
                <w:rFonts w:ascii="Consolas" w:eastAsia="Calibri" w:hAnsi="Consolas" w:cs="Consolas"/>
                <w:color w:val="A31515"/>
                <w:sz w:val="20"/>
                <w:szCs w:val="20"/>
                <w:highlight w:val="white"/>
              </w:rPr>
              <w:t>"The route key "</w:t>
            </w:r>
            <w:r w:rsidR="000233F3" w:rsidRPr="00BE5D21">
              <w:rPr>
                <w:rFonts w:ascii="Consolas" w:eastAsia="Calibri" w:hAnsi="Consolas" w:cs="Consolas"/>
                <w:color w:val="000000"/>
                <w:sz w:val="20"/>
                <w:szCs w:val="20"/>
                <w:highlight w:val="white"/>
              </w:rPr>
              <w:t xml:space="preserve"> + key.ToString() +</w:t>
            </w:r>
            <w:r>
              <w:rPr>
                <w:rFonts w:ascii="Consolas" w:eastAsia="Calibri" w:hAnsi="Consolas" w:cs="Consolas"/>
                <w:color w:val="000000"/>
                <w:sz w:val="20"/>
                <w:szCs w:val="20"/>
                <w:highlight w:val="white"/>
              </w:rPr>
              <w:br/>
              <w:t xml:space="preserve">         </w:t>
            </w:r>
            <w:r w:rsidR="000233F3" w:rsidRPr="00BE5D21">
              <w:rPr>
                <w:rFonts w:ascii="Consolas" w:eastAsia="Calibri" w:hAnsi="Consolas" w:cs="Consolas"/>
                <w:color w:val="000000"/>
                <w:sz w:val="20"/>
                <w:szCs w:val="20"/>
                <w:highlight w:val="white"/>
              </w:rPr>
              <w:t xml:space="preserve"> </w:t>
            </w:r>
            <w:r w:rsidR="000233F3" w:rsidRPr="00BE5D21">
              <w:rPr>
                <w:rFonts w:ascii="Consolas" w:eastAsia="Calibri" w:hAnsi="Consolas" w:cs="Consolas"/>
                <w:color w:val="A31515"/>
                <w:sz w:val="20"/>
                <w:szCs w:val="20"/>
                <w:highlight w:val="white"/>
              </w:rPr>
              <w:t>" does not exist."</w:t>
            </w:r>
            <w:r w:rsidR="000233F3" w:rsidRPr="00BE5D21">
              <w:rPr>
                <w:rFonts w:ascii="Consolas" w:eastAsia="Calibri" w:hAnsi="Consolas" w:cs="Consolas"/>
                <w:color w:val="000000"/>
                <w:sz w:val="20"/>
                <w:szCs w:val="20"/>
                <w:highlight w:val="white"/>
              </w:rPr>
              <w:t>)[key];</w:t>
            </w:r>
          </w:p>
          <w:p w14:paraId="59DE6EBB" w14:textId="27751237"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00"/>
                <w:sz w:val="20"/>
                <w:szCs w:val="20"/>
                <w:highlight w:val="white"/>
              </w:rPr>
              <w:t>}</w:t>
            </w:r>
          </w:p>
          <w:p w14:paraId="454AD83F" w14:textId="77777777" w:rsidR="000233F3" w:rsidRPr="00BE5D21" w:rsidRDefault="000233F3" w:rsidP="000233F3">
            <w:pPr>
              <w:autoSpaceDE w:val="0"/>
              <w:autoSpaceDN w:val="0"/>
              <w:adjustRightInd w:val="0"/>
              <w:spacing w:after="0" w:line="240" w:lineRule="auto"/>
              <w:rPr>
                <w:rFonts w:ascii="Consolas" w:eastAsia="Calibri" w:hAnsi="Consolas" w:cs="Consolas"/>
                <w:color w:val="000000"/>
                <w:sz w:val="20"/>
                <w:szCs w:val="20"/>
                <w:highlight w:val="white"/>
              </w:rPr>
            </w:pPr>
          </w:p>
          <w:p w14:paraId="6356BA55" w14:textId="514883B3"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w:t>
            </w:r>
            <w:r w:rsidR="000233F3" w:rsidRPr="00BE5D21">
              <w:rPr>
                <w:rFonts w:ascii="Consolas" w:eastAsia="Calibri" w:hAnsi="Consolas" w:cs="Consolas"/>
                <w:color w:val="808080"/>
                <w:sz w:val="20"/>
                <w:szCs w:val="20"/>
                <w:highlight w:val="white"/>
              </w:rPr>
              <w:t>&lt;summary&gt;</w:t>
            </w:r>
          </w:p>
          <w:p w14:paraId="113739BB" w14:textId="65F13AF3"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Get the route entry for the verb and path.</w:t>
            </w:r>
          </w:p>
          <w:p w14:paraId="0EAE6F29" w14:textId="726F5CB5"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w:t>
            </w:r>
            <w:r w:rsidR="000233F3" w:rsidRPr="00BE5D21">
              <w:rPr>
                <w:rFonts w:ascii="Consolas" w:eastAsia="Calibri" w:hAnsi="Consolas" w:cs="Consolas"/>
                <w:color w:val="808080"/>
                <w:sz w:val="20"/>
                <w:szCs w:val="20"/>
                <w:highlight w:val="white"/>
              </w:rPr>
              <w:t>&lt;/summary&gt;</w:t>
            </w:r>
          </w:p>
          <w:p w14:paraId="54EB4286" w14:textId="35448331"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FF"/>
                <w:sz w:val="20"/>
                <w:szCs w:val="20"/>
                <w:highlight w:val="white"/>
              </w:rPr>
              <w:t>public</w:t>
            </w:r>
            <w:r w:rsidR="000233F3" w:rsidRPr="00BE5D21">
              <w:rPr>
                <w:rFonts w:ascii="Consolas" w:eastAsia="Calibri" w:hAnsi="Consolas" w:cs="Consolas"/>
                <w:color w:val="000000"/>
                <w:sz w:val="20"/>
                <w:szCs w:val="20"/>
                <w:highlight w:val="white"/>
              </w:rPr>
              <w:t xml:space="preserve"> </w:t>
            </w:r>
            <w:r w:rsidR="000233F3" w:rsidRPr="00BE5D21">
              <w:rPr>
                <w:rFonts w:ascii="Consolas" w:eastAsia="Calibri" w:hAnsi="Consolas" w:cs="Consolas"/>
                <w:color w:val="2B91AF"/>
                <w:sz w:val="20"/>
                <w:szCs w:val="20"/>
                <w:highlight w:val="white"/>
              </w:rPr>
              <w:t>RouteEntry</w:t>
            </w:r>
            <w:r w:rsidR="000233F3" w:rsidRPr="00BE5D21">
              <w:rPr>
                <w:rFonts w:ascii="Consolas" w:eastAsia="Calibri" w:hAnsi="Consolas" w:cs="Consolas"/>
                <w:color w:val="000000"/>
                <w:sz w:val="20"/>
                <w:szCs w:val="20"/>
                <w:highlight w:val="white"/>
              </w:rPr>
              <w:t xml:space="preserve"> GetRouteEntry(</w:t>
            </w:r>
            <w:r w:rsidR="000233F3" w:rsidRPr="00BE5D21">
              <w:rPr>
                <w:rFonts w:ascii="Consolas" w:eastAsia="Calibri" w:hAnsi="Consolas" w:cs="Consolas"/>
                <w:color w:val="0000FF"/>
                <w:sz w:val="20"/>
                <w:szCs w:val="20"/>
                <w:highlight w:val="white"/>
              </w:rPr>
              <w:t>string</w:t>
            </w:r>
            <w:r w:rsidR="000233F3" w:rsidRPr="00BE5D21">
              <w:rPr>
                <w:rFonts w:ascii="Consolas" w:eastAsia="Calibri" w:hAnsi="Consolas" w:cs="Consolas"/>
                <w:color w:val="000000"/>
                <w:sz w:val="20"/>
                <w:szCs w:val="20"/>
                <w:highlight w:val="white"/>
              </w:rPr>
              <w:t xml:space="preserve"> verb, </w:t>
            </w:r>
            <w:r w:rsidR="000233F3" w:rsidRPr="00BE5D21">
              <w:rPr>
                <w:rFonts w:ascii="Consolas" w:eastAsia="Calibri" w:hAnsi="Consolas" w:cs="Consolas"/>
                <w:color w:val="0000FF"/>
                <w:sz w:val="20"/>
                <w:szCs w:val="20"/>
                <w:highlight w:val="white"/>
              </w:rPr>
              <w:t>string</w:t>
            </w:r>
            <w:r w:rsidR="000233F3" w:rsidRPr="00BE5D21">
              <w:rPr>
                <w:rFonts w:ascii="Consolas" w:eastAsia="Calibri" w:hAnsi="Consolas" w:cs="Consolas"/>
                <w:color w:val="000000"/>
                <w:sz w:val="20"/>
                <w:szCs w:val="20"/>
                <w:highlight w:val="white"/>
              </w:rPr>
              <w:t xml:space="preserve"> path)</w:t>
            </w:r>
          </w:p>
          <w:p w14:paraId="6063E538" w14:textId="2069B6F5"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00"/>
                <w:sz w:val="20"/>
                <w:szCs w:val="20"/>
                <w:highlight w:val="white"/>
              </w:rPr>
              <w:t>{</w:t>
            </w:r>
          </w:p>
          <w:p w14:paraId="735D8DAD" w14:textId="1F768B72"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FF"/>
                <w:sz w:val="20"/>
                <w:szCs w:val="20"/>
                <w:highlight w:val="white"/>
              </w:rPr>
              <w:t>return</w:t>
            </w:r>
            <w:r w:rsidR="000233F3" w:rsidRPr="00BE5D21">
              <w:rPr>
                <w:rFonts w:ascii="Consolas" w:eastAsia="Calibri" w:hAnsi="Consolas" w:cs="Consolas"/>
                <w:color w:val="000000"/>
                <w:sz w:val="20"/>
                <w:szCs w:val="20"/>
                <w:highlight w:val="white"/>
              </w:rPr>
              <w:t xml:space="preserve"> GetRouteEntry(NewKey(verb, path));</w:t>
            </w:r>
          </w:p>
          <w:p w14:paraId="67111B1C" w14:textId="21D056F4"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00"/>
                <w:sz w:val="20"/>
                <w:szCs w:val="20"/>
                <w:highlight w:val="white"/>
              </w:rPr>
              <w:t>}</w:t>
            </w:r>
          </w:p>
          <w:p w14:paraId="1649E55B" w14:textId="77777777" w:rsidR="000233F3" w:rsidRPr="00BE5D21" w:rsidRDefault="000233F3" w:rsidP="000233F3">
            <w:pPr>
              <w:autoSpaceDE w:val="0"/>
              <w:autoSpaceDN w:val="0"/>
              <w:adjustRightInd w:val="0"/>
              <w:spacing w:after="0" w:line="240" w:lineRule="auto"/>
              <w:rPr>
                <w:rFonts w:ascii="Consolas" w:eastAsia="Calibri" w:hAnsi="Consolas" w:cs="Consolas"/>
                <w:color w:val="000000"/>
                <w:sz w:val="20"/>
                <w:szCs w:val="20"/>
                <w:highlight w:val="white"/>
              </w:rPr>
            </w:pPr>
          </w:p>
          <w:p w14:paraId="2BF081EB" w14:textId="50A48D81"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w:t>
            </w:r>
            <w:r w:rsidR="000233F3" w:rsidRPr="00BE5D21">
              <w:rPr>
                <w:rFonts w:ascii="Consolas" w:eastAsia="Calibri" w:hAnsi="Consolas" w:cs="Consolas"/>
                <w:color w:val="808080"/>
                <w:sz w:val="20"/>
                <w:szCs w:val="20"/>
                <w:highlight w:val="white"/>
              </w:rPr>
              <w:t>&lt;summary&gt;</w:t>
            </w:r>
          </w:p>
          <w:p w14:paraId="44B4CE24" w14:textId="53D576E9"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Returns true and populates the out entry parameter if the key exists.</w:t>
            </w:r>
          </w:p>
          <w:p w14:paraId="675516A3" w14:textId="3F3FBBCF"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w:t>
            </w:r>
            <w:r w:rsidR="000233F3" w:rsidRPr="00BE5D21">
              <w:rPr>
                <w:rFonts w:ascii="Consolas" w:eastAsia="Calibri" w:hAnsi="Consolas" w:cs="Consolas"/>
                <w:color w:val="808080"/>
                <w:sz w:val="20"/>
                <w:szCs w:val="20"/>
                <w:highlight w:val="white"/>
              </w:rPr>
              <w:t>&lt;/summary&gt;</w:t>
            </w:r>
          </w:p>
          <w:p w14:paraId="46526A12" w14:textId="0B14D503"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FF"/>
                <w:sz w:val="20"/>
                <w:szCs w:val="20"/>
                <w:highlight w:val="white"/>
              </w:rPr>
              <w:t>public</w:t>
            </w:r>
            <w:r w:rsidR="000233F3" w:rsidRPr="00BE5D21">
              <w:rPr>
                <w:rFonts w:ascii="Consolas" w:eastAsia="Calibri" w:hAnsi="Consolas" w:cs="Consolas"/>
                <w:color w:val="000000"/>
                <w:sz w:val="20"/>
                <w:szCs w:val="20"/>
                <w:highlight w:val="white"/>
              </w:rPr>
              <w:t xml:space="preserve"> </w:t>
            </w:r>
            <w:r w:rsidR="000233F3" w:rsidRPr="00BE5D21">
              <w:rPr>
                <w:rFonts w:ascii="Consolas" w:eastAsia="Calibri" w:hAnsi="Consolas" w:cs="Consolas"/>
                <w:color w:val="0000FF"/>
                <w:sz w:val="20"/>
                <w:szCs w:val="20"/>
                <w:highlight w:val="white"/>
              </w:rPr>
              <w:t>bool</w:t>
            </w:r>
            <w:r w:rsidR="000233F3" w:rsidRPr="00BE5D21">
              <w:rPr>
                <w:rFonts w:ascii="Consolas" w:eastAsia="Calibri" w:hAnsi="Consolas" w:cs="Consolas"/>
                <w:color w:val="000000"/>
                <w:sz w:val="20"/>
                <w:szCs w:val="20"/>
                <w:highlight w:val="white"/>
              </w:rPr>
              <w:t xml:space="preserve"> TryGetRouteEntry(</w:t>
            </w:r>
            <w:r w:rsidR="000233F3" w:rsidRPr="00BE5D21">
              <w:rPr>
                <w:rFonts w:ascii="Consolas" w:eastAsia="Calibri" w:hAnsi="Consolas" w:cs="Consolas"/>
                <w:color w:val="2B91AF"/>
                <w:sz w:val="20"/>
                <w:szCs w:val="20"/>
                <w:highlight w:val="white"/>
              </w:rPr>
              <w:t>RouteKey</w:t>
            </w:r>
            <w:r w:rsidR="000233F3" w:rsidRPr="00BE5D21">
              <w:rPr>
                <w:rFonts w:ascii="Consolas" w:eastAsia="Calibri" w:hAnsi="Consolas" w:cs="Consolas"/>
                <w:color w:val="000000"/>
                <w:sz w:val="20"/>
                <w:szCs w:val="20"/>
                <w:highlight w:val="white"/>
              </w:rPr>
              <w:t xml:space="preserve"> key, </w:t>
            </w:r>
            <w:r w:rsidR="000233F3" w:rsidRPr="00BE5D21">
              <w:rPr>
                <w:rFonts w:ascii="Consolas" w:eastAsia="Calibri" w:hAnsi="Consolas" w:cs="Consolas"/>
                <w:color w:val="0000FF"/>
                <w:sz w:val="20"/>
                <w:szCs w:val="20"/>
                <w:highlight w:val="white"/>
              </w:rPr>
              <w:t>out</w:t>
            </w:r>
            <w:r w:rsidR="000233F3" w:rsidRPr="00BE5D21">
              <w:rPr>
                <w:rFonts w:ascii="Consolas" w:eastAsia="Calibri" w:hAnsi="Consolas" w:cs="Consolas"/>
                <w:color w:val="000000"/>
                <w:sz w:val="20"/>
                <w:szCs w:val="20"/>
                <w:highlight w:val="white"/>
              </w:rPr>
              <w:t xml:space="preserve"> </w:t>
            </w:r>
            <w:r w:rsidR="000233F3" w:rsidRPr="00BE5D21">
              <w:rPr>
                <w:rFonts w:ascii="Consolas" w:eastAsia="Calibri" w:hAnsi="Consolas" w:cs="Consolas"/>
                <w:color w:val="2B91AF"/>
                <w:sz w:val="20"/>
                <w:szCs w:val="20"/>
                <w:highlight w:val="white"/>
              </w:rPr>
              <w:t>RouteEntry</w:t>
            </w:r>
            <w:r w:rsidR="000233F3" w:rsidRPr="00BE5D21">
              <w:rPr>
                <w:rFonts w:ascii="Consolas" w:eastAsia="Calibri" w:hAnsi="Consolas" w:cs="Consolas"/>
                <w:color w:val="000000"/>
                <w:sz w:val="20"/>
                <w:szCs w:val="20"/>
                <w:highlight w:val="white"/>
              </w:rPr>
              <w:t xml:space="preserve"> entry)</w:t>
            </w:r>
          </w:p>
          <w:p w14:paraId="62BBFBDE" w14:textId="393C7B47"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00"/>
                <w:sz w:val="20"/>
                <w:szCs w:val="20"/>
                <w:highlight w:val="white"/>
              </w:rPr>
              <w:t>{</w:t>
            </w:r>
          </w:p>
          <w:p w14:paraId="60BA70DA" w14:textId="4B8434A7"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FF"/>
                <w:sz w:val="20"/>
                <w:szCs w:val="20"/>
                <w:highlight w:val="white"/>
              </w:rPr>
              <w:t>return</w:t>
            </w:r>
            <w:r w:rsidR="000233F3" w:rsidRPr="00BE5D21">
              <w:rPr>
                <w:rFonts w:ascii="Consolas" w:eastAsia="Calibri" w:hAnsi="Consolas" w:cs="Consolas"/>
                <w:color w:val="000000"/>
                <w:sz w:val="20"/>
                <w:szCs w:val="20"/>
                <w:highlight w:val="white"/>
              </w:rPr>
              <w:t xml:space="preserve"> routes.TryGetValue(key, </w:t>
            </w:r>
            <w:r w:rsidR="000233F3" w:rsidRPr="00BE5D21">
              <w:rPr>
                <w:rFonts w:ascii="Consolas" w:eastAsia="Calibri" w:hAnsi="Consolas" w:cs="Consolas"/>
                <w:color w:val="0000FF"/>
                <w:sz w:val="20"/>
                <w:szCs w:val="20"/>
                <w:highlight w:val="white"/>
              </w:rPr>
              <w:t>out</w:t>
            </w:r>
            <w:r w:rsidR="000233F3" w:rsidRPr="00BE5D21">
              <w:rPr>
                <w:rFonts w:ascii="Consolas" w:eastAsia="Calibri" w:hAnsi="Consolas" w:cs="Consolas"/>
                <w:color w:val="000000"/>
                <w:sz w:val="20"/>
                <w:szCs w:val="20"/>
                <w:highlight w:val="white"/>
              </w:rPr>
              <w:t xml:space="preserve"> entry);</w:t>
            </w:r>
          </w:p>
          <w:p w14:paraId="6B88490A" w14:textId="29E4C82E"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00"/>
                <w:sz w:val="20"/>
                <w:szCs w:val="20"/>
                <w:highlight w:val="white"/>
              </w:rPr>
              <w:t>}</w:t>
            </w:r>
          </w:p>
          <w:p w14:paraId="6666E969" w14:textId="77777777" w:rsidR="000233F3" w:rsidRPr="00BE5D21" w:rsidRDefault="000233F3" w:rsidP="000233F3">
            <w:pPr>
              <w:autoSpaceDE w:val="0"/>
              <w:autoSpaceDN w:val="0"/>
              <w:adjustRightInd w:val="0"/>
              <w:spacing w:after="0" w:line="240" w:lineRule="auto"/>
              <w:rPr>
                <w:rFonts w:ascii="Consolas" w:eastAsia="Calibri" w:hAnsi="Consolas" w:cs="Consolas"/>
                <w:color w:val="000000"/>
                <w:sz w:val="20"/>
                <w:szCs w:val="20"/>
                <w:highlight w:val="white"/>
              </w:rPr>
            </w:pPr>
          </w:p>
          <w:p w14:paraId="151546D3" w14:textId="48E05A90"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w:t>
            </w:r>
            <w:r w:rsidR="000233F3" w:rsidRPr="00BE5D21">
              <w:rPr>
                <w:rFonts w:ascii="Consolas" w:eastAsia="Calibri" w:hAnsi="Consolas" w:cs="Consolas"/>
                <w:color w:val="808080"/>
                <w:sz w:val="20"/>
                <w:szCs w:val="20"/>
                <w:highlight w:val="white"/>
              </w:rPr>
              <w:t>&lt;summary&gt;</w:t>
            </w:r>
          </w:p>
          <w:p w14:paraId="6C4AD2C8" w14:textId="61FF1596"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Returns true and populates the out entry parameter if the key exists.</w:t>
            </w:r>
          </w:p>
          <w:p w14:paraId="0D854376" w14:textId="11EBFC14"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w:t>
            </w:r>
            <w:r w:rsidR="000233F3" w:rsidRPr="00BE5D21">
              <w:rPr>
                <w:rFonts w:ascii="Consolas" w:eastAsia="Calibri" w:hAnsi="Consolas" w:cs="Consolas"/>
                <w:color w:val="808080"/>
                <w:sz w:val="20"/>
                <w:szCs w:val="20"/>
                <w:highlight w:val="white"/>
              </w:rPr>
              <w:t>&lt;/summary&gt;</w:t>
            </w:r>
          </w:p>
          <w:p w14:paraId="4C79C2A2" w14:textId="253243EA"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FF"/>
                <w:sz w:val="20"/>
                <w:szCs w:val="20"/>
                <w:highlight w:val="white"/>
              </w:rPr>
              <w:t>public</w:t>
            </w:r>
            <w:r w:rsidR="000233F3" w:rsidRPr="00BE5D21">
              <w:rPr>
                <w:rFonts w:ascii="Consolas" w:eastAsia="Calibri" w:hAnsi="Consolas" w:cs="Consolas"/>
                <w:color w:val="000000"/>
                <w:sz w:val="20"/>
                <w:szCs w:val="20"/>
                <w:highlight w:val="white"/>
              </w:rPr>
              <w:t xml:space="preserve"> </w:t>
            </w:r>
            <w:r w:rsidR="000233F3" w:rsidRPr="00BE5D21">
              <w:rPr>
                <w:rFonts w:ascii="Consolas" w:eastAsia="Calibri" w:hAnsi="Consolas" w:cs="Consolas"/>
                <w:color w:val="0000FF"/>
                <w:sz w:val="20"/>
                <w:szCs w:val="20"/>
                <w:highlight w:val="white"/>
              </w:rPr>
              <w:t>bool</w:t>
            </w:r>
            <w:r w:rsidR="000233F3" w:rsidRPr="00BE5D21">
              <w:rPr>
                <w:rFonts w:ascii="Consolas" w:eastAsia="Calibri" w:hAnsi="Consolas" w:cs="Consolas"/>
                <w:color w:val="000000"/>
                <w:sz w:val="20"/>
                <w:szCs w:val="20"/>
                <w:highlight w:val="white"/>
              </w:rPr>
              <w:t xml:space="preserve"> TryGetRouteEntry(</w:t>
            </w:r>
            <w:r w:rsidR="000233F3" w:rsidRPr="00BE5D21">
              <w:rPr>
                <w:rFonts w:ascii="Consolas" w:eastAsia="Calibri" w:hAnsi="Consolas" w:cs="Consolas"/>
                <w:color w:val="0000FF"/>
                <w:sz w:val="20"/>
                <w:szCs w:val="20"/>
                <w:highlight w:val="white"/>
              </w:rPr>
              <w:t>string</w:t>
            </w:r>
            <w:r w:rsidR="000233F3" w:rsidRPr="00BE5D21">
              <w:rPr>
                <w:rFonts w:ascii="Consolas" w:eastAsia="Calibri" w:hAnsi="Consolas" w:cs="Consolas"/>
                <w:color w:val="000000"/>
                <w:sz w:val="20"/>
                <w:szCs w:val="20"/>
                <w:highlight w:val="white"/>
              </w:rPr>
              <w:t xml:space="preserve"> verb, </w:t>
            </w:r>
            <w:r w:rsidR="000233F3" w:rsidRPr="00BE5D21">
              <w:rPr>
                <w:rFonts w:ascii="Consolas" w:eastAsia="Calibri" w:hAnsi="Consolas" w:cs="Consolas"/>
                <w:color w:val="0000FF"/>
                <w:sz w:val="20"/>
                <w:szCs w:val="20"/>
                <w:highlight w:val="white"/>
              </w:rPr>
              <w:t>string</w:t>
            </w:r>
            <w:r w:rsidR="000233F3" w:rsidRPr="00BE5D21">
              <w:rPr>
                <w:rFonts w:ascii="Consolas" w:eastAsia="Calibri" w:hAnsi="Consolas" w:cs="Consolas"/>
                <w:color w:val="000000"/>
                <w:sz w:val="20"/>
                <w:szCs w:val="20"/>
                <w:highlight w:val="white"/>
              </w:rPr>
              <w:t xml:space="preserve"> path, </w:t>
            </w:r>
            <w:r w:rsidR="000233F3" w:rsidRPr="00BE5D21">
              <w:rPr>
                <w:rFonts w:ascii="Consolas" w:eastAsia="Calibri" w:hAnsi="Consolas" w:cs="Consolas"/>
                <w:color w:val="0000FF"/>
                <w:sz w:val="20"/>
                <w:szCs w:val="20"/>
                <w:highlight w:val="white"/>
              </w:rPr>
              <w:t>out</w:t>
            </w:r>
            <w:r w:rsidR="000233F3" w:rsidRPr="00BE5D21">
              <w:rPr>
                <w:rFonts w:ascii="Consolas" w:eastAsia="Calibri" w:hAnsi="Consolas" w:cs="Consolas"/>
                <w:color w:val="000000"/>
                <w:sz w:val="20"/>
                <w:szCs w:val="20"/>
                <w:highlight w:val="white"/>
              </w:rPr>
              <w:t xml:space="preserve"> </w:t>
            </w:r>
            <w:r w:rsidR="000233F3" w:rsidRPr="00BE5D21">
              <w:rPr>
                <w:rFonts w:ascii="Consolas" w:eastAsia="Calibri" w:hAnsi="Consolas" w:cs="Consolas"/>
                <w:color w:val="2B91AF"/>
                <w:sz w:val="20"/>
                <w:szCs w:val="20"/>
                <w:highlight w:val="white"/>
              </w:rPr>
              <w:t>RouteEntry</w:t>
            </w:r>
            <w:r w:rsidR="000233F3" w:rsidRPr="00BE5D21">
              <w:rPr>
                <w:rFonts w:ascii="Consolas" w:eastAsia="Calibri" w:hAnsi="Consolas" w:cs="Consolas"/>
                <w:color w:val="000000"/>
                <w:sz w:val="20"/>
                <w:szCs w:val="20"/>
                <w:highlight w:val="white"/>
              </w:rPr>
              <w:t xml:space="preserve"> entry)</w:t>
            </w:r>
          </w:p>
          <w:p w14:paraId="762CA69A" w14:textId="19A79B73"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00"/>
                <w:sz w:val="20"/>
                <w:szCs w:val="20"/>
                <w:highlight w:val="white"/>
              </w:rPr>
              <w:t>{</w:t>
            </w:r>
          </w:p>
          <w:p w14:paraId="2A005569" w14:textId="4E035375"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FF"/>
                <w:sz w:val="20"/>
                <w:szCs w:val="20"/>
                <w:highlight w:val="white"/>
              </w:rPr>
              <w:t>return</w:t>
            </w:r>
            <w:r w:rsidR="000233F3" w:rsidRPr="00BE5D21">
              <w:rPr>
                <w:rFonts w:ascii="Consolas" w:eastAsia="Calibri" w:hAnsi="Consolas" w:cs="Consolas"/>
                <w:color w:val="000000"/>
                <w:sz w:val="20"/>
                <w:szCs w:val="20"/>
                <w:highlight w:val="white"/>
              </w:rPr>
              <w:t xml:space="preserve"> routes.TryGetValue(NewKey(verb, path), </w:t>
            </w:r>
            <w:r w:rsidR="000233F3" w:rsidRPr="00BE5D21">
              <w:rPr>
                <w:rFonts w:ascii="Consolas" w:eastAsia="Calibri" w:hAnsi="Consolas" w:cs="Consolas"/>
                <w:color w:val="0000FF"/>
                <w:sz w:val="20"/>
                <w:szCs w:val="20"/>
                <w:highlight w:val="white"/>
              </w:rPr>
              <w:t>out</w:t>
            </w:r>
            <w:r w:rsidR="000233F3" w:rsidRPr="00BE5D21">
              <w:rPr>
                <w:rFonts w:ascii="Consolas" w:eastAsia="Calibri" w:hAnsi="Consolas" w:cs="Consolas"/>
                <w:color w:val="000000"/>
                <w:sz w:val="20"/>
                <w:szCs w:val="20"/>
                <w:highlight w:val="white"/>
              </w:rPr>
              <w:t xml:space="preserve"> entry);</w:t>
            </w:r>
          </w:p>
          <w:p w14:paraId="69D97389" w14:textId="70A590AF"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00"/>
                <w:sz w:val="20"/>
                <w:szCs w:val="20"/>
                <w:highlight w:val="white"/>
              </w:rPr>
              <w:t>}</w:t>
            </w:r>
          </w:p>
          <w:p w14:paraId="5632392B" w14:textId="77777777" w:rsidR="000233F3" w:rsidRPr="00BE5D21" w:rsidRDefault="000233F3" w:rsidP="000233F3">
            <w:pPr>
              <w:autoSpaceDE w:val="0"/>
              <w:autoSpaceDN w:val="0"/>
              <w:adjustRightInd w:val="0"/>
              <w:spacing w:after="0" w:line="240" w:lineRule="auto"/>
              <w:rPr>
                <w:rFonts w:ascii="Consolas" w:eastAsia="Calibri" w:hAnsi="Consolas" w:cs="Consolas"/>
                <w:color w:val="000000"/>
                <w:sz w:val="20"/>
                <w:szCs w:val="20"/>
                <w:highlight w:val="white"/>
              </w:rPr>
            </w:pPr>
          </w:p>
          <w:p w14:paraId="5FC7FDC3" w14:textId="1AAC79F8"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w:t>
            </w:r>
            <w:r w:rsidR="000233F3" w:rsidRPr="00BE5D21">
              <w:rPr>
                <w:rFonts w:ascii="Consolas" w:eastAsia="Calibri" w:hAnsi="Consolas" w:cs="Consolas"/>
                <w:color w:val="808080"/>
                <w:sz w:val="20"/>
                <w:szCs w:val="20"/>
                <w:highlight w:val="white"/>
              </w:rPr>
              <w:t>&lt;summary&gt;</w:t>
            </w:r>
          </w:p>
          <w:p w14:paraId="165F0533" w14:textId="65CFE440"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Create a RouteKey given the verb and path.</w:t>
            </w:r>
          </w:p>
          <w:p w14:paraId="56572375" w14:textId="73745E30"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808080"/>
                <w:sz w:val="20"/>
                <w:szCs w:val="20"/>
                <w:highlight w:val="white"/>
              </w:rPr>
              <w:t>///</w:t>
            </w:r>
            <w:r w:rsidR="000233F3" w:rsidRPr="00BE5D21">
              <w:rPr>
                <w:rFonts w:ascii="Consolas" w:eastAsia="Calibri" w:hAnsi="Consolas" w:cs="Consolas"/>
                <w:color w:val="008000"/>
                <w:sz w:val="20"/>
                <w:szCs w:val="20"/>
                <w:highlight w:val="white"/>
              </w:rPr>
              <w:t xml:space="preserve"> </w:t>
            </w:r>
            <w:r w:rsidR="000233F3" w:rsidRPr="00BE5D21">
              <w:rPr>
                <w:rFonts w:ascii="Consolas" w:eastAsia="Calibri" w:hAnsi="Consolas" w:cs="Consolas"/>
                <w:color w:val="808080"/>
                <w:sz w:val="20"/>
                <w:szCs w:val="20"/>
                <w:highlight w:val="white"/>
              </w:rPr>
              <w:t>&lt;/summary&gt;</w:t>
            </w:r>
          </w:p>
          <w:p w14:paraId="67F8269A" w14:textId="524E49B4"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FF"/>
                <w:sz w:val="20"/>
                <w:szCs w:val="20"/>
                <w:highlight w:val="white"/>
              </w:rPr>
              <w:t>public</w:t>
            </w:r>
            <w:r w:rsidR="000233F3" w:rsidRPr="00BE5D21">
              <w:rPr>
                <w:rFonts w:ascii="Consolas" w:eastAsia="Calibri" w:hAnsi="Consolas" w:cs="Consolas"/>
                <w:color w:val="000000"/>
                <w:sz w:val="20"/>
                <w:szCs w:val="20"/>
                <w:highlight w:val="white"/>
              </w:rPr>
              <w:t xml:space="preserve"> </w:t>
            </w:r>
            <w:r w:rsidR="000233F3" w:rsidRPr="00BE5D21">
              <w:rPr>
                <w:rFonts w:ascii="Consolas" w:eastAsia="Calibri" w:hAnsi="Consolas" w:cs="Consolas"/>
                <w:color w:val="2B91AF"/>
                <w:sz w:val="20"/>
                <w:szCs w:val="20"/>
                <w:highlight w:val="white"/>
              </w:rPr>
              <w:t>RouteKey</w:t>
            </w:r>
            <w:r w:rsidR="000233F3" w:rsidRPr="00BE5D21">
              <w:rPr>
                <w:rFonts w:ascii="Consolas" w:eastAsia="Calibri" w:hAnsi="Consolas" w:cs="Consolas"/>
                <w:color w:val="000000"/>
                <w:sz w:val="20"/>
                <w:szCs w:val="20"/>
                <w:highlight w:val="white"/>
              </w:rPr>
              <w:t xml:space="preserve"> NewKey(</w:t>
            </w:r>
            <w:r w:rsidR="000233F3" w:rsidRPr="00BE5D21">
              <w:rPr>
                <w:rFonts w:ascii="Consolas" w:eastAsia="Calibri" w:hAnsi="Consolas" w:cs="Consolas"/>
                <w:color w:val="0000FF"/>
                <w:sz w:val="20"/>
                <w:szCs w:val="20"/>
                <w:highlight w:val="white"/>
              </w:rPr>
              <w:t>string</w:t>
            </w:r>
            <w:r w:rsidR="000233F3" w:rsidRPr="00BE5D21">
              <w:rPr>
                <w:rFonts w:ascii="Consolas" w:eastAsia="Calibri" w:hAnsi="Consolas" w:cs="Consolas"/>
                <w:color w:val="000000"/>
                <w:sz w:val="20"/>
                <w:szCs w:val="20"/>
                <w:highlight w:val="white"/>
              </w:rPr>
              <w:t xml:space="preserve"> verb, </w:t>
            </w:r>
            <w:r w:rsidR="000233F3" w:rsidRPr="00BE5D21">
              <w:rPr>
                <w:rFonts w:ascii="Consolas" w:eastAsia="Calibri" w:hAnsi="Consolas" w:cs="Consolas"/>
                <w:color w:val="0000FF"/>
                <w:sz w:val="20"/>
                <w:szCs w:val="20"/>
                <w:highlight w:val="white"/>
              </w:rPr>
              <w:t>string</w:t>
            </w:r>
            <w:r w:rsidR="000233F3" w:rsidRPr="00BE5D21">
              <w:rPr>
                <w:rFonts w:ascii="Consolas" w:eastAsia="Calibri" w:hAnsi="Consolas" w:cs="Consolas"/>
                <w:color w:val="000000"/>
                <w:sz w:val="20"/>
                <w:szCs w:val="20"/>
                <w:highlight w:val="white"/>
              </w:rPr>
              <w:t xml:space="preserve"> path)</w:t>
            </w:r>
          </w:p>
          <w:p w14:paraId="35EDDFC0" w14:textId="206E5862"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lastRenderedPageBreak/>
              <w:t xml:space="preserve">  </w:t>
            </w:r>
            <w:r w:rsidR="000233F3" w:rsidRPr="00BE5D21">
              <w:rPr>
                <w:rFonts w:ascii="Consolas" w:eastAsia="Calibri" w:hAnsi="Consolas" w:cs="Consolas"/>
                <w:color w:val="000000"/>
                <w:sz w:val="20"/>
                <w:szCs w:val="20"/>
                <w:highlight w:val="white"/>
              </w:rPr>
              <w:t>{</w:t>
            </w:r>
          </w:p>
          <w:p w14:paraId="01ADA19E" w14:textId="1B2D35FB"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FF"/>
                <w:sz w:val="20"/>
                <w:szCs w:val="20"/>
                <w:highlight w:val="white"/>
              </w:rPr>
              <w:t>return</w:t>
            </w:r>
            <w:r w:rsidR="000233F3" w:rsidRPr="00BE5D21">
              <w:rPr>
                <w:rFonts w:ascii="Consolas" w:eastAsia="Calibri" w:hAnsi="Consolas" w:cs="Consolas"/>
                <w:color w:val="000000"/>
                <w:sz w:val="20"/>
                <w:szCs w:val="20"/>
                <w:highlight w:val="white"/>
              </w:rPr>
              <w:t xml:space="preserve"> </w:t>
            </w:r>
            <w:r w:rsidR="000233F3" w:rsidRPr="00BE5D21">
              <w:rPr>
                <w:rFonts w:ascii="Consolas" w:eastAsia="Calibri" w:hAnsi="Consolas" w:cs="Consolas"/>
                <w:color w:val="0000FF"/>
                <w:sz w:val="20"/>
                <w:szCs w:val="20"/>
                <w:highlight w:val="white"/>
              </w:rPr>
              <w:t>new</w:t>
            </w:r>
            <w:r w:rsidR="000233F3" w:rsidRPr="00BE5D21">
              <w:rPr>
                <w:rFonts w:ascii="Consolas" w:eastAsia="Calibri" w:hAnsi="Consolas" w:cs="Consolas"/>
                <w:color w:val="000000"/>
                <w:sz w:val="20"/>
                <w:szCs w:val="20"/>
                <w:highlight w:val="white"/>
              </w:rPr>
              <w:t xml:space="preserve"> </w:t>
            </w:r>
            <w:r w:rsidR="000233F3" w:rsidRPr="00BE5D21">
              <w:rPr>
                <w:rFonts w:ascii="Consolas" w:eastAsia="Calibri" w:hAnsi="Consolas" w:cs="Consolas"/>
                <w:color w:val="2B91AF"/>
                <w:sz w:val="20"/>
                <w:szCs w:val="20"/>
                <w:highlight w:val="white"/>
              </w:rPr>
              <w:t>RouteKey</w:t>
            </w:r>
            <w:r w:rsidR="000233F3" w:rsidRPr="00BE5D21">
              <w:rPr>
                <w:rFonts w:ascii="Consolas" w:eastAsia="Calibri" w:hAnsi="Consolas" w:cs="Consolas"/>
                <w:color w:val="000000"/>
                <w:sz w:val="20"/>
                <w:szCs w:val="20"/>
                <w:highlight w:val="white"/>
              </w:rPr>
              <w:t>() { Verb = verb, Path = path };</w:t>
            </w:r>
          </w:p>
          <w:p w14:paraId="7D1DEE35" w14:textId="307CAD29" w:rsidR="000233F3" w:rsidRPr="00BE5D21" w:rsidRDefault="00BE5D21" w:rsidP="000233F3">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000233F3" w:rsidRPr="00BE5D21">
              <w:rPr>
                <w:rFonts w:ascii="Consolas" w:eastAsia="Calibri" w:hAnsi="Consolas" w:cs="Consolas"/>
                <w:color w:val="000000"/>
                <w:sz w:val="20"/>
                <w:szCs w:val="20"/>
                <w:highlight w:val="white"/>
              </w:rPr>
              <w:t>}</w:t>
            </w:r>
          </w:p>
          <w:p w14:paraId="6E5543CE" w14:textId="712C64FD" w:rsidR="000233F3" w:rsidRPr="00A22C49" w:rsidRDefault="000233F3" w:rsidP="00E93BDE">
            <w:pPr>
              <w:autoSpaceDE w:val="0"/>
              <w:autoSpaceDN w:val="0"/>
              <w:adjustRightInd w:val="0"/>
              <w:spacing w:after="0" w:line="240" w:lineRule="auto"/>
              <w:rPr>
                <w:rFonts w:ascii="Consolas" w:eastAsia="Calibri" w:hAnsi="Consolas" w:cs="Consolas"/>
                <w:color w:val="000000"/>
                <w:sz w:val="15"/>
                <w:szCs w:val="15"/>
                <w:highlight w:val="white"/>
              </w:rPr>
            </w:pPr>
            <w:r w:rsidRPr="00BE5D21">
              <w:rPr>
                <w:rFonts w:ascii="Consolas" w:eastAsia="Calibri" w:hAnsi="Consolas" w:cs="Consolas"/>
                <w:color w:val="000000"/>
                <w:sz w:val="20"/>
                <w:szCs w:val="20"/>
                <w:highlight w:val="white"/>
              </w:rPr>
              <w:t>}</w:t>
            </w:r>
          </w:p>
        </w:tc>
      </w:tr>
    </w:tbl>
    <w:p w14:paraId="32C47BAF" w14:textId="77777777" w:rsidR="000233F3" w:rsidRDefault="000233F3" w:rsidP="000C3937">
      <w:pPr>
        <w:spacing w:after="0" w:line="240" w:lineRule="auto"/>
        <w:rPr>
          <w:rFonts w:ascii="Arial" w:hAnsi="Arial"/>
          <w:sz w:val="24"/>
        </w:rPr>
      </w:pPr>
    </w:p>
    <w:p w14:paraId="0DDFCB0A" w14:textId="70357D70" w:rsidR="000233F3" w:rsidRDefault="00BE5D21" w:rsidP="00BE5D21">
      <w:pPr>
        <w:pStyle w:val="Heading2"/>
      </w:pPr>
      <w:bookmarkStart w:id="110" w:name="_Toc416246253"/>
      <w:r>
        <w:t>The Route Handler</w:t>
      </w:r>
      <w:bookmarkEnd w:id="110"/>
    </w:p>
    <w:p w14:paraId="3A0BC29B" w14:textId="7021B4FE" w:rsidR="00BE5D21" w:rsidRDefault="00BE5D21" w:rsidP="000C3937">
      <w:pPr>
        <w:spacing w:after="0" w:line="240" w:lineRule="auto"/>
        <w:rPr>
          <w:rFonts w:ascii="Arial" w:hAnsi="Arial"/>
          <w:sz w:val="24"/>
        </w:rPr>
      </w:pPr>
      <w:r>
        <w:rPr>
          <w:rFonts w:ascii="Arial" w:hAnsi="Arial"/>
          <w:sz w:val="24"/>
        </w:rPr>
        <w:t>The route handler vectors the request to the supplied handler, if one exists:</w:t>
      </w:r>
    </w:p>
    <w:p w14:paraId="15DB1EC1" w14:textId="77777777" w:rsidR="00BE5D21" w:rsidRDefault="00BE5D21" w:rsidP="000C3937">
      <w:pPr>
        <w:spacing w:after="0" w:line="240" w:lineRule="auto"/>
        <w:rPr>
          <w:rFonts w:ascii="Arial" w:hAnsi="Arial"/>
          <w:sz w:val="24"/>
        </w:rPr>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0233F3" w:rsidRPr="009045E5" w14:paraId="30195374" w14:textId="77777777" w:rsidTr="00E93BDE">
        <w:tc>
          <w:tcPr>
            <w:tcW w:w="9576" w:type="dxa"/>
            <w:shd w:val="clear" w:color="auto" w:fill="F0F0F0"/>
          </w:tcPr>
          <w:p w14:paraId="138123CF" w14:textId="77777777"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r w:rsidRPr="00BE5D21">
              <w:rPr>
                <w:rFonts w:ascii="Consolas" w:eastAsia="Calibri" w:hAnsi="Consolas" w:cs="Consolas"/>
                <w:color w:val="808080"/>
                <w:sz w:val="20"/>
                <w:szCs w:val="15"/>
                <w:highlight w:val="white"/>
              </w:rPr>
              <w:t>///</w:t>
            </w:r>
            <w:r w:rsidRPr="00BE5D21">
              <w:rPr>
                <w:rFonts w:ascii="Consolas" w:eastAsia="Calibri" w:hAnsi="Consolas" w:cs="Consolas"/>
                <w:color w:val="008000"/>
                <w:sz w:val="20"/>
                <w:szCs w:val="15"/>
                <w:highlight w:val="white"/>
              </w:rPr>
              <w:t xml:space="preserve"> </w:t>
            </w:r>
            <w:r w:rsidRPr="00BE5D21">
              <w:rPr>
                <w:rFonts w:ascii="Consolas" w:eastAsia="Calibri" w:hAnsi="Consolas" w:cs="Consolas"/>
                <w:color w:val="808080"/>
                <w:sz w:val="20"/>
                <w:szCs w:val="15"/>
                <w:highlight w:val="white"/>
              </w:rPr>
              <w:t>&lt;summary&gt;</w:t>
            </w:r>
          </w:p>
          <w:p w14:paraId="5C476928" w14:textId="77777777"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r w:rsidRPr="00BE5D21">
              <w:rPr>
                <w:rFonts w:ascii="Consolas" w:eastAsia="Calibri" w:hAnsi="Consolas" w:cs="Consolas"/>
                <w:color w:val="808080"/>
                <w:sz w:val="20"/>
                <w:szCs w:val="15"/>
                <w:highlight w:val="white"/>
              </w:rPr>
              <w:t>///</w:t>
            </w:r>
            <w:r w:rsidRPr="00BE5D21">
              <w:rPr>
                <w:rFonts w:ascii="Consolas" w:eastAsia="Calibri" w:hAnsi="Consolas" w:cs="Consolas"/>
                <w:color w:val="008000"/>
                <w:sz w:val="20"/>
                <w:szCs w:val="15"/>
                <w:highlight w:val="white"/>
              </w:rPr>
              <w:t xml:space="preserve"> Route requests to an application-defined handler.</w:t>
            </w:r>
          </w:p>
          <w:p w14:paraId="3A99FCC6" w14:textId="77777777"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r w:rsidRPr="00BE5D21">
              <w:rPr>
                <w:rFonts w:ascii="Consolas" w:eastAsia="Calibri" w:hAnsi="Consolas" w:cs="Consolas"/>
                <w:color w:val="808080"/>
                <w:sz w:val="20"/>
                <w:szCs w:val="15"/>
                <w:highlight w:val="white"/>
              </w:rPr>
              <w:t>///</w:t>
            </w:r>
            <w:r w:rsidRPr="00BE5D21">
              <w:rPr>
                <w:rFonts w:ascii="Consolas" w:eastAsia="Calibri" w:hAnsi="Consolas" w:cs="Consolas"/>
                <w:color w:val="008000"/>
                <w:sz w:val="20"/>
                <w:szCs w:val="15"/>
                <w:highlight w:val="white"/>
              </w:rPr>
              <w:t xml:space="preserve"> </w:t>
            </w:r>
            <w:r w:rsidRPr="00BE5D21">
              <w:rPr>
                <w:rFonts w:ascii="Consolas" w:eastAsia="Calibri" w:hAnsi="Consolas" w:cs="Consolas"/>
                <w:color w:val="808080"/>
                <w:sz w:val="20"/>
                <w:szCs w:val="15"/>
                <w:highlight w:val="white"/>
              </w:rPr>
              <w:t>&lt;/summary&gt;</w:t>
            </w:r>
          </w:p>
          <w:p w14:paraId="4082F838" w14:textId="77777777"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r w:rsidRPr="00BE5D21">
              <w:rPr>
                <w:rFonts w:ascii="Consolas" w:eastAsia="Calibri" w:hAnsi="Consolas" w:cs="Consolas"/>
                <w:color w:val="0000FF"/>
                <w:sz w:val="20"/>
                <w:szCs w:val="15"/>
                <w:highlight w:val="white"/>
              </w:rPr>
              <w:t>public</w:t>
            </w:r>
            <w:r w:rsidRPr="00BE5D21">
              <w:rPr>
                <w:rFonts w:ascii="Consolas" w:eastAsia="Calibri" w:hAnsi="Consolas" w:cs="Consolas"/>
                <w:color w:val="000000"/>
                <w:sz w:val="20"/>
                <w:szCs w:val="15"/>
                <w:highlight w:val="white"/>
              </w:rPr>
              <w:t xml:space="preserve"> </w:t>
            </w:r>
            <w:r w:rsidRPr="00BE5D21">
              <w:rPr>
                <w:rFonts w:ascii="Consolas" w:eastAsia="Calibri" w:hAnsi="Consolas" w:cs="Consolas"/>
                <w:color w:val="0000FF"/>
                <w:sz w:val="20"/>
                <w:szCs w:val="15"/>
                <w:highlight w:val="white"/>
              </w:rPr>
              <w:t>class</w:t>
            </w:r>
            <w:r w:rsidRPr="00BE5D21">
              <w:rPr>
                <w:rFonts w:ascii="Consolas" w:eastAsia="Calibri" w:hAnsi="Consolas" w:cs="Consolas"/>
                <w:color w:val="000000"/>
                <w:sz w:val="20"/>
                <w:szCs w:val="15"/>
                <w:highlight w:val="white"/>
              </w:rPr>
              <w:t xml:space="preserve"> </w:t>
            </w:r>
            <w:r w:rsidRPr="00BE5D21">
              <w:rPr>
                <w:rFonts w:ascii="Consolas" w:eastAsia="Calibri" w:hAnsi="Consolas" w:cs="Consolas"/>
                <w:color w:val="2B91AF"/>
                <w:sz w:val="20"/>
                <w:szCs w:val="15"/>
                <w:highlight w:val="white"/>
              </w:rPr>
              <w:t>RouteHandler</w:t>
            </w:r>
          </w:p>
          <w:p w14:paraId="7B795056" w14:textId="77777777"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r w:rsidRPr="00BE5D21">
              <w:rPr>
                <w:rFonts w:ascii="Consolas" w:eastAsia="Calibri" w:hAnsi="Consolas" w:cs="Consolas"/>
                <w:color w:val="000000"/>
                <w:sz w:val="20"/>
                <w:szCs w:val="15"/>
                <w:highlight w:val="white"/>
              </w:rPr>
              <w:t>{</w:t>
            </w:r>
          </w:p>
          <w:p w14:paraId="780BE4D5" w14:textId="7CEDE3F2" w:rsidR="00BE5D21" w:rsidRPr="007D6B36" w:rsidRDefault="00BE5D21" w:rsidP="00BE5D21">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15"/>
                <w:highlight w:val="white"/>
              </w:rPr>
              <w:t xml:space="preserve">  </w:t>
            </w:r>
            <w:r w:rsidRPr="00BE5D21">
              <w:rPr>
                <w:rFonts w:ascii="Consolas" w:eastAsia="Calibri" w:hAnsi="Consolas" w:cs="Consolas"/>
                <w:color w:val="0000FF"/>
                <w:sz w:val="20"/>
                <w:szCs w:val="15"/>
                <w:highlight w:val="white"/>
              </w:rPr>
              <w:t>protected</w:t>
            </w:r>
            <w:r w:rsidRPr="00BE5D21">
              <w:rPr>
                <w:rFonts w:ascii="Consolas" w:eastAsia="Calibri" w:hAnsi="Consolas" w:cs="Consolas"/>
                <w:color w:val="000000"/>
                <w:sz w:val="20"/>
                <w:szCs w:val="15"/>
                <w:highlight w:val="white"/>
              </w:rPr>
              <w:t xml:space="preserve"> </w:t>
            </w:r>
            <w:r w:rsidRPr="00BE5D21">
              <w:rPr>
                <w:rFonts w:ascii="Consolas" w:eastAsia="Calibri" w:hAnsi="Consolas" w:cs="Consolas"/>
                <w:color w:val="2B91AF"/>
                <w:sz w:val="20"/>
                <w:szCs w:val="15"/>
                <w:highlight w:val="white"/>
              </w:rPr>
              <w:t>RouteTable</w:t>
            </w:r>
            <w:r w:rsidRPr="00BE5D21">
              <w:rPr>
                <w:rFonts w:ascii="Consolas" w:eastAsia="Calibri" w:hAnsi="Consolas" w:cs="Consolas"/>
                <w:color w:val="000000"/>
                <w:sz w:val="20"/>
                <w:szCs w:val="15"/>
                <w:highlight w:val="white"/>
              </w:rPr>
              <w:t xml:space="preserve"> routeTable;</w:t>
            </w:r>
            <w:r w:rsidR="007D6B36">
              <w:rPr>
                <w:rFonts w:ascii="Consolas" w:eastAsia="Calibri" w:hAnsi="Consolas" w:cs="Consolas"/>
                <w:color w:val="000000"/>
                <w:sz w:val="20"/>
                <w:szCs w:val="15"/>
                <w:highlight w:val="white"/>
              </w:rPr>
              <w:br/>
            </w:r>
            <w:r w:rsidR="007D6B36">
              <w:rPr>
                <w:rFonts w:ascii="Consolas" w:eastAsia="Calibri" w:hAnsi="Consolas" w:cs="Consolas"/>
                <w:color w:val="0000FF"/>
                <w:sz w:val="20"/>
                <w:szCs w:val="20"/>
                <w:highlight w:val="white"/>
              </w:rPr>
              <w:t xml:space="preserve">  </w:t>
            </w:r>
            <w:r w:rsidR="007D6B36" w:rsidRPr="007D6B36">
              <w:rPr>
                <w:rFonts w:ascii="Consolas" w:eastAsia="Calibri" w:hAnsi="Consolas" w:cs="Consolas"/>
                <w:color w:val="0000FF"/>
                <w:sz w:val="20"/>
                <w:szCs w:val="20"/>
                <w:highlight w:val="white"/>
              </w:rPr>
              <w:t>protected</w:t>
            </w:r>
            <w:r w:rsidR="007D6B36" w:rsidRPr="007D6B36">
              <w:rPr>
                <w:rFonts w:ascii="Consolas" w:eastAsia="Calibri" w:hAnsi="Consolas" w:cs="Consolas"/>
                <w:color w:val="000000"/>
                <w:sz w:val="20"/>
                <w:szCs w:val="20"/>
                <w:highlight w:val="white"/>
              </w:rPr>
              <w:t xml:space="preserve"> </w:t>
            </w:r>
            <w:r w:rsidR="007D6B36" w:rsidRPr="007D6B36">
              <w:rPr>
                <w:rFonts w:ascii="Consolas" w:eastAsia="Calibri" w:hAnsi="Consolas" w:cs="Consolas"/>
                <w:color w:val="2B91AF"/>
                <w:sz w:val="20"/>
                <w:szCs w:val="20"/>
                <w:highlight w:val="white"/>
              </w:rPr>
              <w:t>SessionManager</w:t>
            </w:r>
            <w:r w:rsidR="007D6B36" w:rsidRPr="007D6B36">
              <w:rPr>
                <w:rFonts w:ascii="Consolas" w:eastAsia="Calibri" w:hAnsi="Consolas" w:cs="Consolas"/>
                <w:color w:val="000000"/>
                <w:sz w:val="20"/>
                <w:szCs w:val="20"/>
                <w:highlight w:val="white"/>
              </w:rPr>
              <w:t xml:space="preserve"> sessionManager;</w:t>
            </w:r>
          </w:p>
          <w:p w14:paraId="7B56A74D" w14:textId="77777777"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p>
          <w:p w14:paraId="465D32C7" w14:textId="5C49D3C9"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BE5D21">
              <w:rPr>
                <w:rFonts w:ascii="Consolas" w:eastAsia="Calibri" w:hAnsi="Consolas" w:cs="Consolas"/>
                <w:color w:val="0000FF"/>
                <w:sz w:val="20"/>
                <w:szCs w:val="15"/>
                <w:highlight w:val="white"/>
              </w:rPr>
              <w:t>public</w:t>
            </w:r>
            <w:r w:rsidRPr="00BE5D21">
              <w:rPr>
                <w:rFonts w:ascii="Consolas" w:eastAsia="Calibri" w:hAnsi="Consolas" w:cs="Consolas"/>
                <w:color w:val="000000"/>
                <w:sz w:val="20"/>
                <w:szCs w:val="15"/>
                <w:highlight w:val="white"/>
              </w:rPr>
              <w:t xml:space="preserve"> RouteHandler(</w:t>
            </w:r>
            <w:r w:rsidRPr="00BE5D21">
              <w:rPr>
                <w:rFonts w:ascii="Consolas" w:eastAsia="Calibri" w:hAnsi="Consolas" w:cs="Consolas"/>
                <w:color w:val="2B91AF"/>
                <w:sz w:val="20"/>
                <w:szCs w:val="15"/>
                <w:highlight w:val="white"/>
              </w:rPr>
              <w:t>RouteTable</w:t>
            </w:r>
            <w:r w:rsidRPr="00BE5D21">
              <w:rPr>
                <w:rFonts w:ascii="Consolas" w:eastAsia="Calibri" w:hAnsi="Consolas" w:cs="Consolas"/>
                <w:color w:val="000000"/>
                <w:sz w:val="20"/>
                <w:szCs w:val="15"/>
                <w:highlight w:val="white"/>
              </w:rPr>
              <w:t xml:space="preserve"> routeTable</w:t>
            </w:r>
            <w:r w:rsidR="007D6B36" w:rsidRPr="007D6B36">
              <w:rPr>
                <w:rFonts w:ascii="Consolas" w:eastAsia="Calibri" w:hAnsi="Consolas" w:cs="Consolas"/>
                <w:color w:val="000000"/>
                <w:sz w:val="20"/>
                <w:szCs w:val="15"/>
                <w:highlight w:val="white"/>
              </w:rPr>
              <w:t xml:space="preserve">, </w:t>
            </w:r>
            <w:r w:rsidR="007D6B36" w:rsidRPr="007D6B36">
              <w:rPr>
                <w:rFonts w:ascii="Consolas" w:eastAsia="Calibri" w:hAnsi="Consolas" w:cs="Consolas"/>
                <w:color w:val="2B91AF"/>
                <w:sz w:val="20"/>
                <w:szCs w:val="15"/>
                <w:highlight w:val="white"/>
              </w:rPr>
              <w:t>SessionManager</w:t>
            </w:r>
            <w:r w:rsidR="007D6B36" w:rsidRPr="007D6B36">
              <w:rPr>
                <w:rFonts w:ascii="Consolas" w:eastAsia="Calibri" w:hAnsi="Consolas" w:cs="Consolas"/>
                <w:color w:val="000000"/>
                <w:sz w:val="20"/>
                <w:szCs w:val="15"/>
                <w:highlight w:val="white"/>
              </w:rPr>
              <w:t xml:space="preserve"> sessionManager</w:t>
            </w:r>
            <w:r w:rsidRPr="00BE5D21">
              <w:rPr>
                <w:rFonts w:ascii="Consolas" w:eastAsia="Calibri" w:hAnsi="Consolas" w:cs="Consolas"/>
                <w:color w:val="000000"/>
                <w:sz w:val="20"/>
                <w:szCs w:val="15"/>
                <w:highlight w:val="white"/>
              </w:rPr>
              <w:t>)</w:t>
            </w:r>
          </w:p>
          <w:p w14:paraId="0071D53D" w14:textId="1B40DB57"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BE5D21">
              <w:rPr>
                <w:rFonts w:ascii="Consolas" w:eastAsia="Calibri" w:hAnsi="Consolas" w:cs="Consolas"/>
                <w:color w:val="000000"/>
                <w:sz w:val="20"/>
                <w:szCs w:val="15"/>
                <w:highlight w:val="white"/>
              </w:rPr>
              <w:t>{</w:t>
            </w:r>
          </w:p>
          <w:p w14:paraId="2A0E2994" w14:textId="03FCBD3E" w:rsidR="00BE5D21" w:rsidRPr="007D6B36" w:rsidRDefault="00BE5D21" w:rsidP="00BE5D21">
            <w:pPr>
              <w:autoSpaceDE w:val="0"/>
              <w:autoSpaceDN w:val="0"/>
              <w:adjustRightInd w:val="0"/>
              <w:spacing w:after="0" w:line="240" w:lineRule="auto"/>
              <w:rPr>
                <w:rFonts w:ascii="Consolas" w:eastAsia="Calibri" w:hAnsi="Consolas" w:cs="Consolas"/>
                <w:color w:val="000000"/>
                <w:sz w:val="28"/>
                <w:szCs w:val="15"/>
                <w:highlight w:val="white"/>
              </w:rPr>
            </w:pPr>
            <w:r>
              <w:rPr>
                <w:rFonts w:ascii="Consolas" w:eastAsia="Calibri" w:hAnsi="Consolas" w:cs="Consolas"/>
                <w:color w:val="0000FF"/>
                <w:sz w:val="20"/>
                <w:szCs w:val="15"/>
                <w:highlight w:val="white"/>
              </w:rPr>
              <w:t xml:space="preserve">    </w:t>
            </w:r>
            <w:r w:rsidRPr="00BE5D21">
              <w:rPr>
                <w:rFonts w:ascii="Consolas" w:eastAsia="Calibri" w:hAnsi="Consolas" w:cs="Consolas"/>
                <w:color w:val="0000FF"/>
                <w:sz w:val="20"/>
                <w:szCs w:val="15"/>
                <w:highlight w:val="white"/>
              </w:rPr>
              <w:t>this</w:t>
            </w:r>
            <w:r w:rsidRPr="00BE5D21">
              <w:rPr>
                <w:rFonts w:ascii="Consolas" w:eastAsia="Calibri" w:hAnsi="Consolas" w:cs="Consolas"/>
                <w:color w:val="000000"/>
                <w:sz w:val="20"/>
                <w:szCs w:val="15"/>
                <w:highlight w:val="white"/>
              </w:rPr>
              <w:t>.routeTable = routeTable;</w:t>
            </w:r>
            <w:r w:rsidR="007D6B36">
              <w:rPr>
                <w:rFonts w:ascii="Consolas" w:eastAsia="Calibri" w:hAnsi="Consolas" w:cs="Consolas"/>
                <w:color w:val="000000"/>
                <w:sz w:val="20"/>
                <w:szCs w:val="15"/>
                <w:highlight w:val="white"/>
              </w:rPr>
              <w:br/>
            </w:r>
            <w:r w:rsidR="007D6B36">
              <w:rPr>
                <w:rFonts w:ascii="Consolas" w:eastAsia="Calibri" w:hAnsi="Consolas" w:cs="Consolas"/>
                <w:color w:val="0000FF"/>
                <w:sz w:val="20"/>
                <w:szCs w:val="15"/>
                <w:highlight w:val="white"/>
              </w:rPr>
              <w:t xml:space="preserve">    </w:t>
            </w:r>
            <w:r w:rsidR="007D6B36" w:rsidRPr="007D6B36">
              <w:rPr>
                <w:rFonts w:ascii="Consolas" w:eastAsia="Calibri" w:hAnsi="Consolas" w:cs="Consolas"/>
                <w:color w:val="0000FF"/>
                <w:sz w:val="20"/>
                <w:szCs w:val="15"/>
                <w:highlight w:val="white"/>
              </w:rPr>
              <w:t>this</w:t>
            </w:r>
            <w:r w:rsidR="007D6B36" w:rsidRPr="007D6B36">
              <w:rPr>
                <w:rFonts w:ascii="Consolas" w:eastAsia="Calibri" w:hAnsi="Consolas" w:cs="Consolas"/>
                <w:color w:val="000000"/>
                <w:sz w:val="20"/>
                <w:szCs w:val="15"/>
                <w:highlight w:val="white"/>
              </w:rPr>
              <w:t>.sessionManager = sessionManager;</w:t>
            </w:r>
          </w:p>
          <w:p w14:paraId="7C5DD0E1" w14:textId="37A5F7B3"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BE5D21">
              <w:rPr>
                <w:rFonts w:ascii="Consolas" w:eastAsia="Calibri" w:hAnsi="Consolas" w:cs="Consolas"/>
                <w:color w:val="000000"/>
                <w:sz w:val="20"/>
                <w:szCs w:val="15"/>
                <w:highlight w:val="white"/>
              </w:rPr>
              <w:t>}</w:t>
            </w:r>
          </w:p>
          <w:p w14:paraId="36234355" w14:textId="77777777"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p>
          <w:p w14:paraId="01DAF238" w14:textId="751C567B"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BE5D21">
              <w:rPr>
                <w:rFonts w:ascii="Consolas" w:eastAsia="Calibri" w:hAnsi="Consolas" w:cs="Consolas"/>
                <w:color w:val="808080"/>
                <w:sz w:val="20"/>
                <w:szCs w:val="15"/>
                <w:highlight w:val="white"/>
              </w:rPr>
              <w:t>///</w:t>
            </w:r>
            <w:r w:rsidRPr="00BE5D21">
              <w:rPr>
                <w:rFonts w:ascii="Consolas" w:eastAsia="Calibri" w:hAnsi="Consolas" w:cs="Consolas"/>
                <w:color w:val="008000"/>
                <w:sz w:val="20"/>
                <w:szCs w:val="15"/>
                <w:highlight w:val="white"/>
              </w:rPr>
              <w:t xml:space="preserve"> </w:t>
            </w:r>
            <w:r w:rsidRPr="00BE5D21">
              <w:rPr>
                <w:rFonts w:ascii="Consolas" w:eastAsia="Calibri" w:hAnsi="Consolas" w:cs="Consolas"/>
                <w:color w:val="808080"/>
                <w:sz w:val="20"/>
                <w:szCs w:val="15"/>
                <w:highlight w:val="white"/>
              </w:rPr>
              <w:t>&lt;summary&gt;</w:t>
            </w:r>
          </w:p>
          <w:p w14:paraId="478AF5C2" w14:textId="3FD9131D"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BE5D21">
              <w:rPr>
                <w:rFonts w:ascii="Consolas" w:eastAsia="Calibri" w:hAnsi="Consolas" w:cs="Consolas"/>
                <w:color w:val="808080"/>
                <w:sz w:val="20"/>
                <w:szCs w:val="15"/>
                <w:highlight w:val="white"/>
              </w:rPr>
              <w:t>///</w:t>
            </w:r>
            <w:r w:rsidRPr="00BE5D21">
              <w:rPr>
                <w:rFonts w:ascii="Consolas" w:eastAsia="Calibri" w:hAnsi="Consolas" w:cs="Consolas"/>
                <w:color w:val="008000"/>
                <w:sz w:val="20"/>
                <w:szCs w:val="15"/>
                <w:highlight w:val="white"/>
              </w:rPr>
              <w:t xml:space="preserve"> Route the request.  If no route exists, the workflow continues, otherwise, </w:t>
            </w:r>
            <w:r>
              <w:rPr>
                <w:rFonts w:ascii="Consolas" w:eastAsia="Calibri" w:hAnsi="Consolas" w:cs="Consolas"/>
                <w:color w:val="008000"/>
                <w:sz w:val="20"/>
                <w:szCs w:val="15"/>
                <w:highlight w:val="white"/>
              </w:rPr>
              <w:br/>
              <w:t xml:space="preserve">  /// </w:t>
            </w:r>
            <w:r w:rsidRPr="00BE5D21">
              <w:rPr>
                <w:rFonts w:ascii="Consolas" w:eastAsia="Calibri" w:hAnsi="Consolas" w:cs="Consolas"/>
                <w:color w:val="008000"/>
                <w:sz w:val="20"/>
                <w:szCs w:val="15"/>
                <w:highlight w:val="white"/>
              </w:rPr>
              <w:t>we return the route handler's continuation state.</w:t>
            </w:r>
          </w:p>
          <w:p w14:paraId="3902DBC9" w14:textId="26A309B2"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BE5D21">
              <w:rPr>
                <w:rFonts w:ascii="Consolas" w:eastAsia="Calibri" w:hAnsi="Consolas" w:cs="Consolas"/>
                <w:color w:val="808080"/>
                <w:sz w:val="20"/>
                <w:szCs w:val="15"/>
                <w:highlight w:val="white"/>
              </w:rPr>
              <w:t>///</w:t>
            </w:r>
            <w:r w:rsidRPr="00BE5D21">
              <w:rPr>
                <w:rFonts w:ascii="Consolas" w:eastAsia="Calibri" w:hAnsi="Consolas" w:cs="Consolas"/>
                <w:color w:val="008000"/>
                <w:sz w:val="20"/>
                <w:szCs w:val="15"/>
                <w:highlight w:val="white"/>
              </w:rPr>
              <w:t xml:space="preserve"> </w:t>
            </w:r>
            <w:r w:rsidRPr="00BE5D21">
              <w:rPr>
                <w:rFonts w:ascii="Consolas" w:eastAsia="Calibri" w:hAnsi="Consolas" w:cs="Consolas"/>
                <w:color w:val="808080"/>
                <w:sz w:val="20"/>
                <w:szCs w:val="15"/>
                <w:highlight w:val="white"/>
              </w:rPr>
              <w:t>&lt;/summary&gt;</w:t>
            </w:r>
          </w:p>
          <w:p w14:paraId="3DB6835D" w14:textId="06D56CC0"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BE5D21">
              <w:rPr>
                <w:rFonts w:ascii="Consolas" w:eastAsia="Calibri" w:hAnsi="Consolas" w:cs="Consolas"/>
                <w:color w:val="0000FF"/>
                <w:sz w:val="20"/>
                <w:szCs w:val="15"/>
                <w:highlight w:val="white"/>
              </w:rPr>
              <w:t>public</w:t>
            </w:r>
            <w:r w:rsidRPr="00BE5D21">
              <w:rPr>
                <w:rFonts w:ascii="Consolas" w:eastAsia="Calibri" w:hAnsi="Consolas" w:cs="Consolas"/>
                <w:color w:val="000000"/>
                <w:sz w:val="20"/>
                <w:szCs w:val="15"/>
                <w:highlight w:val="white"/>
              </w:rPr>
              <w:t xml:space="preserve"> </w:t>
            </w:r>
            <w:r w:rsidRPr="00BE5D21">
              <w:rPr>
                <w:rFonts w:ascii="Consolas" w:eastAsia="Calibri" w:hAnsi="Consolas" w:cs="Consolas"/>
                <w:color w:val="2B91AF"/>
                <w:sz w:val="20"/>
                <w:szCs w:val="15"/>
                <w:highlight w:val="white"/>
              </w:rPr>
              <w:t>WorkflowState</w:t>
            </w:r>
            <w:r w:rsidRPr="00BE5D21">
              <w:rPr>
                <w:rFonts w:ascii="Consolas" w:eastAsia="Calibri" w:hAnsi="Consolas" w:cs="Consolas"/>
                <w:color w:val="000000"/>
                <w:sz w:val="20"/>
                <w:szCs w:val="15"/>
                <w:highlight w:val="white"/>
              </w:rPr>
              <w:t xml:space="preserve"> Route(</w:t>
            </w:r>
            <w:r w:rsidRPr="00BE5D21">
              <w:rPr>
                <w:rFonts w:ascii="Consolas" w:eastAsia="Calibri" w:hAnsi="Consolas" w:cs="Consolas"/>
                <w:color w:val="2B91AF"/>
                <w:sz w:val="20"/>
                <w:szCs w:val="15"/>
                <w:highlight w:val="white"/>
              </w:rPr>
              <w:t>WorkflowContinuation</w:t>
            </w:r>
            <w:r w:rsidRPr="00BE5D21">
              <w:rPr>
                <w:rFonts w:ascii="Consolas" w:eastAsia="Calibri" w:hAnsi="Consolas" w:cs="Consolas"/>
                <w:color w:val="000000"/>
                <w:sz w:val="20"/>
                <w:szCs w:val="15"/>
                <w:highlight w:val="white"/>
              </w:rPr>
              <w:t>&lt;</w:t>
            </w:r>
            <w:r w:rsidRPr="00BE5D21">
              <w:rPr>
                <w:rFonts w:ascii="Consolas" w:eastAsia="Calibri" w:hAnsi="Consolas" w:cs="Consolas"/>
                <w:color w:val="2B91AF"/>
                <w:sz w:val="20"/>
                <w:szCs w:val="15"/>
                <w:highlight w:val="white"/>
              </w:rPr>
              <w:t>HttpListenerContext</w:t>
            </w:r>
            <w:r w:rsidRPr="00BE5D21">
              <w:rPr>
                <w:rFonts w:ascii="Consolas" w:eastAsia="Calibri" w:hAnsi="Consolas" w:cs="Consolas"/>
                <w:color w:val="000000"/>
                <w:sz w:val="20"/>
                <w:szCs w:val="15"/>
                <w:highlight w:val="white"/>
              </w:rPr>
              <w:t>&gt;</w:t>
            </w:r>
            <w:r>
              <w:rPr>
                <w:rFonts w:ascii="Consolas" w:eastAsia="Calibri" w:hAnsi="Consolas" w:cs="Consolas"/>
                <w:color w:val="000000"/>
                <w:sz w:val="20"/>
                <w:szCs w:val="15"/>
                <w:highlight w:val="white"/>
              </w:rPr>
              <w:br/>
              <w:t xml:space="preserve">            </w:t>
            </w:r>
            <w:r w:rsidRPr="00BE5D21">
              <w:rPr>
                <w:rFonts w:ascii="Consolas" w:eastAsia="Calibri" w:hAnsi="Consolas" w:cs="Consolas"/>
                <w:color w:val="000000"/>
                <w:sz w:val="20"/>
                <w:szCs w:val="15"/>
                <w:highlight w:val="white"/>
              </w:rPr>
              <w:t xml:space="preserve"> workflowContinuation, </w:t>
            </w:r>
            <w:r w:rsidRPr="00BE5D21">
              <w:rPr>
                <w:rFonts w:ascii="Consolas" w:eastAsia="Calibri" w:hAnsi="Consolas" w:cs="Consolas"/>
                <w:color w:val="2B91AF"/>
                <w:sz w:val="20"/>
                <w:szCs w:val="15"/>
                <w:highlight w:val="white"/>
              </w:rPr>
              <w:t>HttpListenerContext</w:t>
            </w:r>
            <w:r w:rsidRPr="00BE5D21">
              <w:rPr>
                <w:rFonts w:ascii="Consolas" w:eastAsia="Calibri" w:hAnsi="Consolas" w:cs="Consolas"/>
                <w:color w:val="000000"/>
                <w:sz w:val="20"/>
                <w:szCs w:val="15"/>
                <w:highlight w:val="white"/>
              </w:rPr>
              <w:t xml:space="preserve"> context)</w:t>
            </w:r>
          </w:p>
          <w:p w14:paraId="1DDA5C5B" w14:textId="44B9B41A"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BE5D21">
              <w:rPr>
                <w:rFonts w:ascii="Consolas" w:eastAsia="Calibri" w:hAnsi="Consolas" w:cs="Consolas"/>
                <w:color w:val="000000"/>
                <w:sz w:val="20"/>
                <w:szCs w:val="15"/>
                <w:highlight w:val="white"/>
              </w:rPr>
              <w:t>{</w:t>
            </w:r>
          </w:p>
          <w:p w14:paraId="5D15D32B" w14:textId="4895750E"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BE5D21">
              <w:rPr>
                <w:rFonts w:ascii="Consolas" w:eastAsia="Calibri" w:hAnsi="Consolas" w:cs="Consolas"/>
                <w:color w:val="2B91AF"/>
                <w:sz w:val="20"/>
                <w:szCs w:val="15"/>
                <w:highlight w:val="white"/>
              </w:rPr>
              <w:t>WorkflowState</w:t>
            </w:r>
            <w:r w:rsidRPr="00BE5D21">
              <w:rPr>
                <w:rFonts w:ascii="Consolas" w:eastAsia="Calibri" w:hAnsi="Consolas" w:cs="Consolas"/>
                <w:color w:val="000000"/>
                <w:sz w:val="20"/>
                <w:szCs w:val="15"/>
                <w:highlight w:val="white"/>
              </w:rPr>
              <w:t xml:space="preserve"> ret = </w:t>
            </w:r>
            <w:r w:rsidRPr="00BE5D21">
              <w:rPr>
                <w:rFonts w:ascii="Consolas" w:eastAsia="Calibri" w:hAnsi="Consolas" w:cs="Consolas"/>
                <w:color w:val="2B91AF"/>
                <w:sz w:val="20"/>
                <w:szCs w:val="15"/>
                <w:highlight w:val="white"/>
              </w:rPr>
              <w:t>WorkflowState</w:t>
            </w:r>
            <w:r w:rsidRPr="00BE5D21">
              <w:rPr>
                <w:rFonts w:ascii="Consolas" w:eastAsia="Calibri" w:hAnsi="Consolas" w:cs="Consolas"/>
                <w:color w:val="000000"/>
                <w:sz w:val="20"/>
                <w:szCs w:val="15"/>
                <w:highlight w:val="white"/>
              </w:rPr>
              <w:t>.Continue;</w:t>
            </w:r>
          </w:p>
          <w:p w14:paraId="2952F6BC" w14:textId="730CE365" w:rsidR="00BE5D21" w:rsidRPr="00FC77EC" w:rsidRDefault="00BE5D21" w:rsidP="00BE5D21">
            <w:pPr>
              <w:autoSpaceDE w:val="0"/>
              <w:autoSpaceDN w:val="0"/>
              <w:adjustRightInd w:val="0"/>
              <w:spacing w:after="0" w:line="240" w:lineRule="auto"/>
              <w:rPr>
                <w:rFonts w:ascii="Consolas" w:eastAsia="Calibri" w:hAnsi="Consolas" w:cs="Consolas"/>
                <w:color w:val="000000"/>
                <w:sz w:val="28"/>
                <w:szCs w:val="15"/>
                <w:highlight w:val="white"/>
              </w:rPr>
            </w:pPr>
            <w:r>
              <w:rPr>
                <w:rFonts w:ascii="Consolas" w:eastAsia="Calibri" w:hAnsi="Consolas" w:cs="Consolas"/>
                <w:color w:val="0000FF"/>
                <w:sz w:val="20"/>
                <w:szCs w:val="15"/>
                <w:highlight w:val="white"/>
              </w:rPr>
              <w:t xml:space="preserve">    </w:t>
            </w:r>
            <w:r w:rsidRPr="00BE5D21">
              <w:rPr>
                <w:rFonts w:ascii="Consolas" w:eastAsia="Calibri" w:hAnsi="Consolas" w:cs="Consolas"/>
                <w:color w:val="2B91AF"/>
                <w:sz w:val="20"/>
                <w:szCs w:val="15"/>
                <w:highlight w:val="white"/>
              </w:rPr>
              <w:t>RouteEntry</w:t>
            </w:r>
            <w:r w:rsidRPr="00BE5D21">
              <w:rPr>
                <w:rFonts w:ascii="Consolas" w:eastAsia="Calibri" w:hAnsi="Consolas" w:cs="Consolas"/>
                <w:color w:val="000000"/>
                <w:sz w:val="20"/>
                <w:szCs w:val="15"/>
                <w:highlight w:val="white"/>
              </w:rPr>
              <w:t xml:space="preserve"> entry = </w:t>
            </w:r>
            <w:r w:rsidRPr="00BE5D21">
              <w:rPr>
                <w:rFonts w:ascii="Consolas" w:eastAsia="Calibri" w:hAnsi="Consolas" w:cs="Consolas"/>
                <w:color w:val="0000FF"/>
                <w:sz w:val="20"/>
                <w:szCs w:val="15"/>
                <w:highlight w:val="white"/>
              </w:rPr>
              <w:t>null</w:t>
            </w:r>
            <w:r w:rsidRPr="00BE5D21">
              <w:rPr>
                <w:rFonts w:ascii="Consolas" w:eastAsia="Calibri" w:hAnsi="Consolas" w:cs="Consolas"/>
                <w:color w:val="000000"/>
                <w:sz w:val="20"/>
                <w:szCs w:val="15"/>
                <w:highlight w:val="white"/>
              </w:rPr>
              <w:t>;</w:t>
            </w:r>
            <w:r w:rsidR="00FC77EC">
              <w:rPr>
                <w:rFonts w:ascii="Consolas" w:eastAsia="Calibri" w:hAnsi="Consolas" w:cs="Consolas"/>
                <w:color w:val="000000"/>
                <w:sz w:val="20"/>
                <w:szCs w:val="15"/>
                <w:highlight w:val="white"/>
              </w:rPr>
              <w:br/>
            </w:r>
            <w:r w:rsidR="00FC77EC">
              <w:rPr>
                <w:rFonts w:ascii="Consolas" w:eastAsia="Calibri" w:hAnsi="Consolas" w:cs="Consolas"/>
                <w:color w:val="2B91AF"/>
                <w:sz w:val="20"/>
                <w:szCs w:val="15"/>
                <w:highlight w:val="white"/>
              </w:rPr>
              <w:t xml:space="preserve">    </w:t>
            </w:r>
            <w:r w:rsidR="00FC77EC" w:rsidRPr="00FC77EC">
              <w:rPr>
                <w:rFonts w:ascii="Consolas" w:eastAsia="Calibri" w:hAnsi="Consolas" w:cs="Consolas"/>
                <w:color w:val="2B91AF"/>
                <w:sz w:val="20"/>
                <w:szCs w:val="15"/>
                <w:highlight w:val="white"/>
              </w:rPr>
              <w:t>Session</w:t>
            </w:r>
            <w:r w:rsidR="00FC77EC" w:rsidRPr="00FC77EC">
              <w:rPr>
                <w:rFonts w:ascii="Consolas" w:eastAsia="Calibri" w:hAnsi="Consolas" w:cs="Consolas"/>
                <w:color w:val="000000"/>
                <w:sz w:val="20"/>
                <w:szCs w:val="15"/>
                <w:highlight w:val="white"/>
              </w:rPr>
              <w:t xml:space="preserve"> session = </w:t>
            </w:r>
            <w:proofErr w:type="gramStart"/>
            <w:r w:rsidR="00FC77EC" w:rsidRPr="00FC77EC">
              <w:rPr>
                <w:rFonts w:ascii="Consolas" w:eastAsia="Calibri" w:hAnsi="Consolas" w:cs="Consolas"/>
                <w:color w:val="000000"/>
                <w:sz w:val="20"/>
                <w:szCs w:val="15"/>
                <w:highlight w:val="white"/>
              </w:rPr>
              <w:t>sessionManager !</w:t>
            </w:r>
            <w:proofErr w:type="gramEnd"/>
            <w:r w:rsidR="00FC77EC" w:rsidRPr="00FC77EC">
              <w:rPr>
                <w:rFonts w:ascii="Consolas" w:eastAsia="Calibri" w:hAnsi="Consolas" w:cs="Consolas"/>
                <w:color w:val="000000"/>
                <w:sz w:val="20"/>
                <w:szCs w:val="15"/>
                <w:highlight w:val="white"/>
              </w:rPr>
              <w:t xml:space="preserve">= </w:t>
            </w:r>
            <w:r w:rsidR="00FC77EC" w:rsidRPr="00FC77EC">
              <w:rPr>
                <w:rFonts w:ascii="Consolas" w:eastAsia="Calibri" w:hAnsi="Consolas" w:cs="Consolas"/>
                <w:color w:val="0000FF"/>
                <w:sz w:val="20"/>
                <w:szCs w:val="15"/>
                <w:highlight w:val="white"/>
              </w:rPr>
              <w:t>null</w:t>
            </w:r>
            <w:r w:rsidR="00FC77EC" w:rsidRPr="00FC77EC">
              <w:rPr>
                <w:rFonts w:ascii="Consolas" w:eastAsia="Calibri" w:hAnsi="Consolas" w:cs="Consolas"/>
                <w:color w:val="000000"/>
                <w:sz w:val="20"/>
                <w:szCs w:val="15"/>
                <w:highlight w:val="white"/>
              </w:rPr>
              <w:t xml:space="preserve"> ? sessionManager[context] : </w:t>
            </w:r>
            <w:r w:rsidR="00FC77EC" w:rsidRPr="00FC77EC">
              <w:rPr>
                <w:rFonts w:ascii="Consolas" w:eastAsia="Calibri" w:hAnsi="Consolas" w:cs="Consolas"/>
                <w:color w:val="0000FF"/>
                <w:sz w:val="20"/>
                <w:szCs w:val="15"/>
                <w:highlight w:val="white"/>
              </w:rPr>
              <w:t>null</w:t>
            </w:r>
            <w:r w:rsidR="00FC77EC" w:rsidRPr="00FC77EC">
              <w:rPr>
                <w:rFonts w:ascii="Consolas" w:eastAsia="Calibri" w:hAnsi="Consolas" w:cs="Consolas"/>
                <w:color w:val="000000"/>
                <w:sz w:val="20"/>
                <w:szCs w:val="15"/>
                <w:highlight w:val="white"/>
              </w:rPr>
              <w:t>;</w:t>
            </w:r>
          </w:p>
          <w:p w14:paraId="6ED0432A" w14:textId="77777777"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p>
          <w:p w14:paraId="46AD9D4A" w14:textId="6E1F9897"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BE5D21">
              <w:rPr>
                <w:rFonts w:ascii="Consolas" w:eastAsia="Calibri" w:hAnsi="Consolas" w:cs="Consolas"/>
                <w:color w:val="0000FF"/>
                <w:sz w:val="20"/>
                <w:szCs w:val="15"/>
                <w:highlight w:val="white"/>
              </w:rPr>
              <w:t>if</w:t>
            </w:r>
            <w:r w:rsidRPr="00BE5D21">
              <w:rPr>
                <w:rFonts w:ascii="Consolas" w:eastAsia="Calibri" w:hAnsi="Consolas" w:cs="Consolas"/>
                <w:color w:val="000000"/>
                <w:sz w:val="20"/>
                <w:szCs w:val="15"/>
                <w:highlight w:val="white"/>
              </w:rPr>
              <w:t xml:space="preserve"> (routeTable.TryGetRouteEntry(context.Verb(), context.Path(), </w:t>
            </w:r>
            <w:r w:rsidRPr="00BE5D21">
              <w:rPr>
                <w:rFonts w:ascii="Consolas" w:eastAsia="Calibri" w:hAnsi="Consolas" w:cs="Consolas"/>
                <w:color w:val="0000FF"/>
                <w:sz w:val="20"/>
                <w:szCs w:val="15"/>
                <w:highlight w:val="white"/>
              </w:rPr>
              <w:t>out</w:t>
            </w:r>
            <w:r w:rsidRPr="00BE5D21">
              <w:rPr>
                <w:rFonts w:ascii="Consolas" w:eastAsia="Calibri" w:hAnsi="Consolas" w:cs="Consolas"/>
                <w:color w:val="000000"/>
                <w:sz w:val="20"/>
                <w:szCs w:val="15"/>
                <w:highlight w:val="white"/>
              </w:rPr>
              <w:t xml:space="preserve"> entry))</w:t>
            </w:r>
          </w:p>
          <w:p w14:paraId="0D78039E" w14:textId="506BBD81"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BE5D21">
              <w:rPr>
                <w:rFonts w:ascii="Consolas" w:eastAsia="Calibri" w:hAnsi="Consolas" w:cs="Consolas"/>
                <w:color w:val="000000"/>
                <w:sz w:val="20"/>
                <w:szCs w:val="15"/>
                <w:highlight w:val="white"/>
              </w:rPr>
              <w:t>{</w:t>
            </w:r>
            <w:r w:rsidR="004123F8">
              <w:rPr>
                <w:rFonts w:ascii="Consolas" w:eastAsia="Calibri" w:hAnsi="Consolas" w:cs="Consolas"/>
                <w:color w:val="000000"/>
                <w:sz w:val="20"/>
                <w:szCs w:val="15"/>
                <w:highlight w:val="white"/>
              </w:rPr>
              <w:br/>
              <w:t xml:space="preserve">      if (entry</w:t>
            </w:r>
            <w:r w:rsidR="00925246">
              <w:rPr>
                <w:rFonts w:ascii="Consolas" w:eastAsia="Calibri" w:hAnsi="Consolas" w:cs="Consolas"/>
                <w:color w:val="000000"/>
                <w:sz w:val="20"/>
                <w:szCs w:val="15"/>
                <w:highlight w:val="white"/>
              </w:rPr>
              <w:t>.RoutingProvider</w:t>
            </w:r>
            <w:r w:rsidR="004123F8">
              <w:rPr>
                <w:rFonts w:ascii="Consolas" w:eastAsia="Calibri" w:hAnsi="Consolas" w:cs="Consolas"/>
                <w:color w:val="000000"/>
                <w:sz w:val="20"/>
                <w:szCs w:val="15"/>
                <w:highlight w:val="white"/>
              </w:rPr>
              <w:t xml:space="preserve"> != null)</w:t>
            </w:r>
            <w:r w:rsidR="004123F8">
              <w:rPr>
                <w:rFonts w:ascii="Consolas" w:eastAsia="Calibri" w:hAnsi="Consolas" w:cs="Consolas"/>
                <w:color w:val="000000"/>
                <w:sz w:val="20"/>
                <w:szCs w:val="15"/>
                <w:highlight w:val="white"/>
              </w:rPr>
              <w:br/>
              <w:t xml:space="preserve">      {</w:t>
            </w:r>
          </w:p>
          <w:p w14:paraId="502F6ECF" w14:textId="729FD2F1" w:rsidR="00BE5D21" w:rsidRPr="00BE5D21" w:rsidRDefault="004123F8" w:rsidP="00BE5D21">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00BE5D21">
              <w:rPr>
                <w:rFonts w:ascii="Consolas" w:eastAsia="Calibri" w:hAnsi="Consolas" w:cs="Consolas"/>
                <w:color w:val="0000FF"/>
                <w:sz w:val="20"/>
                <w:szCs w:val="15"/>
                <w:highlight w:val="white"/>
              </w:rPr>
              <w:t xml:space="preserve">      </w:t>
            </w:r>
            <w:r w:rsidR="00BE5D21" w:rsidRPr="00BE5D21">
              <w:rPr>
                <w:rFonts w:ascii="Consolas" w:eastAsia="Calibri" w:hAnsi="Consolas" w:cs="Consolas"/>
                <w:color w:val="000000"/>
                <w:sz w:val="20"/>
                <w:szCs w:val="15"/>
                <w:highlight w:val="white"/>
              </w:rPr>
              <w:t>ret = entry.RoutingProvider(workflowContinuation,</w:t>
            </w:r>
            <w:r w:rsidR="00FC77EC">
              <w:rPr>
                <w:rFonts w:ascii="Consolas" w:eastAsia="Calibri" w:hAnsi="Consolas" w:cs="Consolas"/>
                <w:color w:val="000000"/>
                <w:sz w:val="20"/>
                <w:szCs w:val="15"/>
                <w:highlight w:val="white"/>
              </w:rPr>
              <w:t xml:space="preserve"> </w:t>
            </w:r>
            <w:r w:rsidR="00BE5D21" w:rsidRPr="00BE5D21">
              <w:rPr>
                <w:rFonts w:ascii="Consolas" w:eastAsia="Calibri" w:hAnsi="Consolas" w:cs="Consolas"/>
                <w:color w:val="000000"/>
                <w:sz w:val="20"/>
                <w:szCs w:val="15"/>
                <w:highlight w:val="white"/>
              </w:rPr>
              <w:t>context</w:t>
            </w:r>
            <w:r w:rsidR="00FC77EC">
              <w:rPr>
                <w:rFonts w:ascii="Consolas" w:eastAsia="Calibri" w:hAnsi="Consolas" w:cs="Consolas"/>
                <w:color w:val="000000"/>
                <w:sz w:val="20"/>
                <w:szCs w:val="15"/>
                <w:highlight w:val="white"/>
              </w:rPr>
              <w:t>, session);</w:t>
            </w:r>
            <w:r w:rsidR="00FC77EC">
              <w:rPr>
                <w:rFonts w:ascii="Consolas" w:eastAsia="Calibri" w:hAnsi="Consolas" w:cs="Consolas"/>
                <w:color w:val="000000"/>
                <w:sz w:val="20"/>
                <w:szCs w:val="15"/>
                <w:highlight w:val="white"/>
              </w:rPr>
              <w:br/>
            </w:r>
            <w:r>
              <w:rPr>
                <w:rFonts w:ascii="Consolas" w:eastAsia="Calibri" w:hAnsi="Consolas" w:cs="Consolas"/>
                <w:color w:val="000000"/>
                <w:sz w:val="20"/>
                <w:szCs w:val="15"/>
                <w:highlight w:val="white"/>
              </w:rPr>
              <w:t xml:space="preserve">      }</w:t>
            </w:r>
          </w:p>
          <w:p w14:paraId="46BACDB2" w14:textId="76511989"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BE5D21">
              <w:rPr>
                <w:rFonts w:ascii="Consolas" w:eastAsia="Calibri" w:hAnsi="Consolas" w:cs="Consolas"/>
                <w:color w:val="000000"/>
                <w:sz w:val="20"/>
                <w:szCs w:val="15"/>
                <w:highlight w:val="white"/>
              </w:rPr>
              <w:t>}</w:t>
            </w:r>
          </w:p>
          <w:p w14:paraId="0771FEFB" w14:textId="77777777"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p>
          <w:p w14:paraId="3B4FAA71" w14:textId="5A1EEA23"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BE5D21">
              <w:rPr>
                <w:rFonts w:ascii="Consolas" w:eastAsia="Calibri" w:hAnsi="Consolas" w:cs="Consolas"/>
                <w:color w:val="0000FF"/>
                <w:sz w:val="20"/>
                <w:szCs w:val="15"/>
                <w:highlight w:val="white"/>
              </w:rPr>
              <w:t>return</w:t>
            </w:r>
            <w:r w:rsidRPr="00BE5D21">
              <w:rPr>
                <w:rFonts w:ascii="Consolas" w:eastAsia="Calibri" w:hAnsi="Consolas" w:cs="Consolas"/>
                <w:color w:val="000000"/>
                <w:sz w:val="20"/>
                <w:szCs w:val="15"/>
                <w:highlight w:val="white"/>
              </w:rPr>
              <w:t xml:space="preserve"> ret;</w:t>
            </w:r>
          </w:p>
          <w:p w14:paraId="7A4A80EC" w14:textId="6F0928DD"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BE5D21">
              <w:rPr>
                <w:rFonts w:ascii="Consolas" w:eastAsia="Calibri" w:hAnsi="Consolas" w:cs="Consolas"/>
                <w:color w:val="000000"/>
                <w:sz w:val="20"/>
                <w:szCs w:val="15"/>
                <w:highlight w:val="white"/>
              </w:rPr>
              <w:t>}</w:t>
            </w:r>
          </w:p>
          <w:p w14:paraId="7BF639EE" w14:textId="2C6CEA82" w:rsidR="000233F3" w:rsidRPr="00A22C49" w:rsidRDefault="00BE5D21" w:rsidP="00E93BDE">
            <w:pPr>
              <w:autoSpaceDE w:val="0"/>
              <w:autoSpaceDN w:val="0"/>
              <w:adjustRightInd w:val="0"/>
              <w:spacing w:after="0" w:line="240" w:lineRule="auto"/>
              <w:rPr>
                <w:rFonts w:ascii="Consolas" w:eastAsia="Calibri" w:hAnsi="Consolas" w:cs="Consolas"/>
                <w:color w:val="000000"/>
                <w:sz w:val="15"/>
                <w:szCs w:val="15"/>
                <w:highlight w:val="white"/>
              </w:rPr>
            </w:pPr>
            <w:r w:rsidRPr="00BE5D21">
              <w:rPr>
                <w:rFonts w:ascii="Consolas" w:eastAsia="Calibri" w:hAnsi="Consolas" w:cs="Consolas"/>
                <w:color w:val="000000"/>
                <w:sz w:val="20"/>
                <w:szCs w:val="15"/>
                <w:highlight w:val="white"/>
              </w:rPr>
              <w:t>}</w:t>
            </w:r>
          </w:p>
        </w:tc>
      </w:tr>
    </w:tbl>
    <w:p w14:paraId="5D7D031E" w14:textId="77777777" w:rsidR="000233F3" w:rsidRDefault="000233F3" w:rsidP="000C3937">
      <w:pPr>
        <w:spacing w:after="0" w:line="240" w:lineRule="auto"/>
        <w:rPr>
          <w:rFonts w:ascii="Arial" w:hAnsi="Arial"/>
          <w:sz w:val="24"/>
        </w:rPr>
      </w:pPr>
    </w:p>
    <w:p w14:paraId="11F4AB33" w14:textId="70C41512" w:rsidR="007D6B36" w:rsidRDefault="007D6B36" w:rsidP="000C3937">
      <w:pPr>
        <w:spacing w:after="0" w:line="240" w:lineRule="auto"/>
        <w:rPr>
          <w:rFonts w:ascii="Arial" w:hAnsi="Arial"/>
          <w:sz w:val="24"/>
        </w:rPr>
      </w:pPr>
      <w:r>
        <w:rPr>
          <w:rFonts w:ascii="Arial" w:hAnsi="Arial"/>
          <w:sz w:val="24"/>
        </w:rPr>
        <w:t xml:space="preserve">Again, we’ll look at sessions and session management in the next chapter, but </w:t>
      </w:r>
      <w:r w:rsidR="00FC77EC">
        <w:rPr>
          <w:rFonts w:ascii="Arial" w:hAnsi="Arial"/>
          <w:sz w:val="24"/>
        </w:rPr>
        <w:t xml:space="preserve">for </w:t>
      </w:r>
      <w:r>
        <w:rPr>
          <w:rFonts w:ascii="Arial" w:hAnsi="Arial"/>
          <w:sz w:val="24"/>
        </w:rPr>
        <w:t>now we can ignore the session management property.</w:t>
      </w:r>
    </w:p>
    <w:p w14:paraId="744241A0" w14:textId="4AC26862" w:rsidR="00BE5D21" w:rsidRDefault="00E000F0" w:rsidP="00BE5D21">
      <w:pPr>
        <w:pStyle w:val="Heading2"/>
      </w:pPr>
      <w:bookmarkStart w:id="111" w:name="_Toc416246254"/>
      <w:r>
        <w:lastRenderedPageBreak/>
        <w:t>Try</w:t>
      </w:r>
      <w:r w:rsidR="00BE5D21">
        <w:t xml:space="preserve"> it </w:t>
      </w:r>
      <w:proofErr w:type="gramStart"/>
      <w:r w:rsidR="00BE5D21">
        <w:t>Out</w:t>
      </w:r>
      <w:bookmarkEnd w:id="111"/>
      <w:proofErr w:type="gramEnd"/>
    </w:p>
    <w:p w14:paraId="2CDC9741" w14:textId="77777777" w:rsidR="00BE5D21" w:rsidRDefault="00BE5D21" w:rsidP="000C3937">
      <w:pPr>
        <w:spacing w:after="0" w:line="240" w:lineRule="auto"/>
        <w:rPr>
          <w:rFonts w:ascii="Arial" w:hAnsi="Arial"/>
          <w:sz w:val="24"/>
        </w:rPr>
      </w:pPr>
    </w:p>
    <w:p w14:paraId="4D71928E" w14:textId="446A0F50" w:rsidR="00BE5D21" w:rsidRDefault="00BE5D21" w:rsidP="000C3937">
      <w:pPr>
        <w:spacing w:after="0" w:line="240" w:lineRule="auto"/>
        <w:rPr>
          <w:rFonts w:ascii="Arial" w:hAnsi="Arial"/>
          <w:sz w:val="24"/>
        </w:rPr>
      </w:pPr>
      <w:r>
        <w:rPr>
          <w:rFonts w:ascii="Arial" w:hAnsi="Arial"/>
          <w:sz w:val="24"/>
        </w:rPr>
        <w:t>We can test this very simply, by writing a handler for a page we want to fault on:</w:t>
      </w:r>
    </w:p>
    <w:p w14:paraId="56A34382" w14:textId="77777777" w:rsidR="000233F3" w:rsidRDefault="000233F3" w:rsidP="000C3937">
      <w:pPr>
        <w:spacing w:after="0" w:line="240" w:lineRule="auto"/>
        <w:rPr>
          <w:rFonts w:ascii="Arial" w:hAnsi="Arial"/>
          <w:sz w:val="24"/>
        </w:rPr>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0233F3" w:rsidRPr="009045E5" w14:paraId="1C29C932" w14:textId="77777777" w:rsidTr="00E93BDE">
        <w:tc>
          <w:tcPr>
            <w:tcW w:w="9576" w:type="dxa"/>
            <w:shd w:val="clear" w:color="auto" w:fill="F0F0F0"/>
          </w:tcPr>
          <w:p w14:paraId="4AA388D0" w14:textId="77777777"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r w:rsidRPr="00BE5D21">
              <w:rPr>
                <w:rFonts w:ascii="Consolas" w:eastAsia="Calibri" w:hAnsi="Consolas" w:cs="Consolas"/>
                <w:color w:val="0000FF"/>
                <w:sz w:val="20"/>
                <w:szCs w:val="15"/>
                <w:highlight w:val="white"/>
              </w:rPr>
              <w:t>public</w:t>
            </w:r>
            <w:r w:rsidRPr="00BE5D21">
              <w:rPr>
                <w:rFonts w:ascii="Consolas" w:eastAsia="Calibri" w:hAnsi="Consolas" w:cs="Consolas"/>
                <w:color w:val="000000"/>
                <w:sz w:val="20"/>
                <w:szCs w:val="15"/>
                <w:highlight w:val="white"/>
              </w:rPr>
              <w:t xml:space="preserve"> </w:t>
            </w:r>
            <w:r w:rsidRPr="00BE5D21">
              <w:rPr>
                <w:rFonts w:ascii="Consolas" w:eastAsia="Calibri" w:hAnsi="Consolas" w:cs="Consolas"/>
                <w:color w:val="0000FF"/>
                <w:sz w:val="20"/>
                <w:szCs w:val="15"/>
                <w:highlight w:val="white"/>
              </w:rPr>
              <w:t>static</w:t>
            </w:r>
            <w:r w:rsidRPr="00BE5D21">
              <w:rPr>
                <w:rFonts w:ascii="Consolas" w:eastAsia="Calibri" w:hAnsi="Consolas" w:cs="Consolas"/>
                <w:color w:val="000000"/>
                <w:sz w:val="20"/>
                <w:szCs w:val="15"/>
                <w:highlight w:val="white"/>
              </w:rPr>
              <w:t xml:space="preserve"> </w:t>
            </w:r>
            <w:r w:rsidRPr="00BE5D21">
              <w:rPr>
                <w:rFonts w:ascii="Consolas" w:eastAsia="Calibri" w:hAnsi="Consolas" w:cs="Consolas"/>
                <w:color w:val="0000FF"/>
                <w:sz w:val="20"/>
                <w:szCs w:val="15"/>
                <w:highlight w:val="white"/>
              </w:rPr>
              <w:t>void</w:t>
            </w:r>
            <w:r w:rsidRPr="00BE5D21">
              <w:rPr>
                <w:rFonts w:ascii="Consolas" w:eastAsia="Calibri" w:hAnsi="Consolas" w:cs="Consolas"/>
                <w:color w:val="000000"/>
                <w:sz w:val="20"/>
                <w:szCs w:val="15"/>
                <w:highlight w:val="white"/>
              </w:rPr>
              <w:t xml:space="preserve"> InitializeRouteHandler()</w:t>
            </w:r>
          </w:p>
          <w:p w14:paraId="7EC464B5" w14:textId="77777777"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r w:rsidRPr="00BE5D21">
              <w:rPr>
                <w:rFonts w:ascii="Consolas" w:eastAsia="Calibri" w:hAnsi="Consolas" w:cs="Consolas"/>
                <w:color w:val="000000"/>
                <w:sz w:val="20"/>
                <w:szCs w:val="15"/>
                <w:highlight w:val="white"/>
              </w:rPr>
              <w:t>{</w:t>
            </w:r>
          </w:p>
          <w:p w14:paraId="4F586917" w14:textId="51C2D9F6"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00"/>
                <w:sz w:val="20"/>
                <w:szCs w:val="15"/>
                <w:highlight w:val="white"/>
              </w:rPr>
              <w:t xml:space="preserve">  </w:t>
            </w:r>
            <w:r w:rsidRPr="00BE5D21">
              <w:rPr>
                <w:rFonts w:ascii="Consolas" w:eastAsia="Calibri" w:hAnsi="Consolas" w:cs="Consolas"/>
                <w:color w:val="000000"/>
                <w:sz w:val="20"/>
                <w:szCs w:val="15"/>
                <w:highlight w:val="white"/>
              </w:rPr>
              <w:t xml:space="preserve">routeTable = </w:t>
            </w:r>
            <w:r w:rsidRPr="00BE5D21">
              <w:rPr>
                <w:rFonts w:ascii="Consolas" w:eastAsia="Calibri" w:hAnsi="Consolas" w:cs="Consolas"/>
                <w:color w:val="0000FF"/>
                <w:sz w:val="20"/>
                <w:szCs w:val="15"/>
                <w:highlight w:val="white"/>
              </w:rPr>
              <w:t>new</w:t>
            </w:r>
            <w:r w:rsidRPr="00BE5D21">
              <w:rPr>
                <w:rFonts w:ascii="Consolas" w:eastAsia="Calibri" w:hAnsi="Consolas" w:cs="Consolas"/>
                <w:color w:val="000000"/>
                <w:sz w:val="20"/>
                <w:szCs w:val="15"/>
                <w:highlight w:val="white"/>
              </w:rPr>
              <w:t xml:space="preserve"> </w:t>
            </w:r>
            <w:r w:rsidRPr="00BE5D21">
              <w:rPr>
                <w:rFonts w:ascii="Consolas" w:eastAsia="Calibri" w:hAnsi="Consolas" w:cs="Consolas"/>
                <w:color w:val="2B91AF"/>
                <w:sz w:val="20"/>
                <w:szCs w:val="15"/>
                <w:highlight w:val="white"/>
              </w:rPr>
              <w:t>RouteTable</w:t>
            </w:r>
            <w:r w:rsidRPr="00BE5D21">
              <w:rPr>
                <w:rFonts w:ascii="Consolas" w:eastAsia="Calibri" w:hAnsi="Consolas" w:cs="Consolas"/>
                <w:color w:val="000000"/>
                <w:sz w:val="20"/>
                <w:szCs w:val="15"/>
                <w:highlight w:val="white"/>
              </w:rPr>
              <w:t>();</w:t>
            </w:r>
          </w:p>
          <w:p w14:paraId="0DC48295" w14:textId="78D01249"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00"/>
                <w:sz w:val="20"/>
                <w:szCs w:val="15"/>
                <w:highlight w:val="white"/>
              </w:rPr>
              <w:t xml:space="preserve">  </w:t>
            </w:r>
            <w:proofErr w:type="gramStart"/>
            <w:r w:rsidRPr="00BE5D21">
              <w:rPr>
                <w:rFonts w:ascii="Consolas" w:eastAsia="Calibri" w:hAnsi="Consolas" w:cs="Consolas"/>
                <w:color w:val="000000"/>
                <w:sz w:val="20"/>
                <w:szCs w:val="15"/>
                <w:highlight w:val="white"/>
              </w:rPr>
              <w:t>routeTable.AddRoute(</w:t>
            </w:r>
            <w:proofErr w:type="gramEnd"/>
            <w:r w:rsidRPr="00BE5D21">
              <w:rPr>
                <w:rFonts w:ascii="Consolas" w:eastAsia="Calibri" w:hAnsi="Consolas" w:cs="Consolas"/>
                <w:color w:val="A31515"/>
                <w:sz w:val="20"/>
                <w:szCs w:val="15"/>
                <w:highlight w:val="white"/>
              </w:rPr>
              <w:t>"get"</w:t>
            </w:r>
            <w:r w:rsidRPr="00BE5D21">
              <w:rPr>
                <w:rFonts w:ascii="Consolas" w:eastAsia="Calibri" w:hAnsi="Consolas" w:cs="Consolas"/>
                <w:color w:val="000000"/>
                <w:sz w:val="20"/>
                <w:szCs w:val="15"/>
                <w:highlight w:val="white"/>
              </w:rPr>
              <w:t xml:space="preserve">, </w:t>
            </w:r>
            <w:r w:rsidRPr="00BE5D21">
              <w:rPr>
                <w:rFonts w:ascii="Consolas" w:eastAsia="Calibri" w:hAnsi="Consolas" w:cs="Consolas"/>
                <w:color w:val="A31515"/>
                <w:sz w:val="20"/>
                <w:szCs w:val="15"/>
                <w:highlight w:val="white"/>
              </w:rPr>
              <w:t>"restricted"</w:t>
            </w:r>
            <w:r w:rsidRPr="00BE5D21">
              <w:rPr>
                <w:rFonts w:ascii="Consolas" w:eastAsia="Calibri" w:hAnsi="Consolas" w:cs="Consolas"/>
                <w:color w:val="000000"/>
                <w:sz w:val="20"/>
                <w:szCs w:val="15"/>
                <w:highlight w:val="white"/>
              </w:rPr>
              <w:t xml:space="preserve">, </w:t>
            </w:r>
            <w:r w:rsidRPr="00BE5D21">
              <w:rPr>
                <w:rFonts w:ascii="Consolas" w:eastAsia="Calibri" w:hAnsi="Consolas" w:cs="Consolas"/>
                <w:color w:val="0000FF"/>
                <w:sz w:val="20"/>
                <w:szCs w:val="15"/>
                <w:highlight w:val="white"/>
              </w:rPr>
              <w:t>new</w:t>
            </w:r>
            <w:r w:rsidRPr="00BE5D21">
              <w:rPr>
                <w:rFonts w:ascii="Consolas" w:eastAsia="Calibri" w:hAnsi="Consolas" w:cs="Consolas"/>
                <w:color w:val="000000"/>
                <w:sz w:val="20"/>
                <w:szCs w:val="15"/>
                <w:highlight w:val="white"/>
              </w:rPr>
              <w:t xml:space="preserve"> </w:t>
            </w:r>
            <w:r w:rsidRPr="00BE5D21">
              <w:rPr>
                <w:rFonts w:ascii="Consolas" w:eastAsia="Calibri" w:hAnsi="Consolas" w:cs="Consolas"/>
                <w:color w:val="2B91AF"/>
                <w:sz w:val="20"/>
                <w:szCs w:val="15"/>
                <w:highlight w:val="white"/>
              </w:rPr>
              <w:t>RouteEntry</w:t>
            </w:r>
            <w:r w:rsidRPr="00BE5D21">
              <w:rPr>
                <w:rFonts w:ascii="Consolas" w:eastAsia="Calibri" w:hAnsi="Consolas" w:cs="Consolas"/>
                <w:color w:val="000000"/>
                <w:sz w:val="20"/>
                <w:szCs w:val="15"/>
                <w:highlight w:val="white"/>
              </w:rPr>
              <w:t xml:space="preserve">() </w:t>
            </w:r>
            <w:r>
              <w:rPr>
                <w:rFonts w:ascii="Consolas" w:eastAsia="Calibri" w:hAnsi="Consolas" w:cs="Consolas"/>
                <w:color w:val="000000"/>
                <w:sz w:val="20"/>
                <w:szCs w:val="15"/>
                <w:highlight w:val="white"/>
              </w:rPr>
              <w:br/>
              <w:t xml:space="preserve">     </w:t>
            </w:r>
            <w:r w:rsidRPr="00BE5D21">
              <w:rPr>
                <w:rFonts w:ascii="Consolas" w:eastAsia="Calibri" w:hAnsi="Consolas" w:cs="Consolas"/>
                <w:color w:val="000000"/>
                <w:sz w:val="20"/>
                <w:szCs w:val="15"/>
                <w:highlight w:val="white"/>
              </w:rPr>
              <w:t xml:space="preserve">{ </w:t>
            </w:r>
            <w:r>
              <w:rPr>
                <w:rFonts w:ascii="Consolas" w:eastAsia="Calibri" w:hAnsi="Consolas" w:cs="Consolas"/>
                <w:color w:val="000000"/>
                <w:sz w:val="20"/>
                <w:szCs w:val="15"/>
                <w:highlight w:val="white"/>
              </w:rPr>
              <w:br/>
              <w:t xml:space="preserve">       </w:t>
            </w:r>
            <w:r w:rsidRPr="00BE5D21">
              <w:rPr>
                <w:rFonts w:ascii="Consolas" w:eastAsia="Calibri" w:hAnsi="Consolas" w:cs="Consolas"/>
                <w:color w:val="000000"/>
                <w:sz w:val="20"/>
                <w:szCs w:val="15"/>
                <w:highlight w:val="white"/>
              </w:rPr>
              <w:t xml:space="preserve">RoutingProvider = (continuation, context) =&gt; </w:t>
            </w:r>
            <w:r>
              <w:rPr>
                <w:rFonts w:ascii="Consolas" w:eastAsia="Calibri" w:hAnsi="Consolas" w:cs="Consolas"/>
                <w:color w:val="000000"/>
                <w:sz w:val="20"/>
                <w:szCs w:val="15"/>
                <w:highlight w:val="white"/>
              </w:rPr>
              <w:br/>
              <w:t xml:space="preserve">       </w:t>
            </w:r>
            <w:r w:rsidRPr="00BE5D21">
              <w:rPr>
                <w:rFonts w:ascii="Consolas" w:eastAsia="Calibri" w:hAnsi="Consolas" w:cs="Consolas"/>
                <w:color w:val="000000"/>
                <w:sz w:val="20"/>
                <w:szCs w:val="15"/>
                <w:highlight w:val="white"/>
              </w:rPr>
              <w:t xml:space="preserve">{ </w:t>
            </w:r>
            <w:r>
              <w:rPr>
                <w:rFonts w:ascii="Consolas" w:eastAsia="Calibri" w:hAnsi="Consolas" w:cs="Consolas"/>
                <w:color w:val="000000"/>
                <w:sz w:val="20"/>
                <w:szCs w:val="15"/>
                <w:highlight w:val="white"/>
              </w:rPr>
              <w:br/>
              <w:t xml:space="preserve">         </w:t>
            </w:r>
            <w:r w:rsidRPr="00BE5D21">
              <w:rPr>
                <w:rFonts w:ascii="Consolas" w:eastAsia="Calibri" w:hAnsi="Consolas" w:cs="Consolas"/>
                <w:color w:val="0000FF"/>
                <w:sz w:val="20"/>
                <w:szCs w:val="15"/>
                <w:highlight w:val="white"/>
              </w:rPr>
              <w:t>throw</w:t>
            </w:r>
            <w:r w:rsidRPr="00BE5D21">
              <w:rPr>
                <w:rFonts w:ascii="Consolas" w:eastAsia="Calibri" w:hAnsi="Consolas" w:cs="Consolas"/>
                <w:color w:val="000000"/>
                <w:sz w:val="20"/>
                <w:szCs w:val="15"/>
                <w:highlight w:val="white"/>
              </w:rPr>
              <w:t xml:space="preserve"> </w:t>
            </w:r>
            <w:r w:rsidRPr="00BE5D21">
              <w:rPr>
                <w:rFonts w:ascii="Consolas" w:eastAsia="Calibri" w:hAnsi="Consolas" w:cs="Consolas"/>
                <w:color w:val="0000FF"/>
                <w:sz w:val="20"/>
                <w:szCs w:val="15"/>
                <w:highlight w:val="white"/>
              </w:rPr>
              <w:t>new</w:t>
            </w:r>
            <w:r w:rsidRPr="00BE5D21">
              <w:rPr>
                <w:rFonts w:ascii="Consolas" w:eastAsia="Calibri" w:hAnsi="Consolas" w:cs="Consolas"/>
                <w:color w:val="000000"/>
                <w:sz w:val="20"/>
                <w:szCs w:val="15"/>
                <w:highlight w:val="white"/>
              </w:rPr>
              <w:t xml:space="preserve"> </w:t>
            </w:r>
            <w:r w:rsidRPr="00BE5D21">
              <w:rPr>
                <w:rFonts w:ascii="Consolas" w:eastAsia="Calibri" w:hAnsi="Consolas" w:cs="Consolas"/>
                <w:color w:val="2B91AF"/>
                <w:sz w:val="20"/>
                <w:szCs w:val="15"/>
                <w:highlight w:val="white"/>
              </w:rPr>
              <w:t>ApplicationException</w:t>
            </w:r>
            <w:r w:rsidRPr="00BE5D21">
              <w:rPr>
                <w:rFonts w:ascii="Consolas" w:eastAsia="Calibri" w:hAnsi="Consolas" w:cs="Consolas"/>
                <w:color w:val="000000"/>
                <w:sz w:val="20"/>
                <w:szCs w:val="15"/>
                <w:highlight w:val="white"/>
              </w:rPr>
              <w:t>(</w:t>
            </w:r>
            <w:r w:rsidRPr="00BE5D21">
              <w:rPr>
                <w:rFonts w:ascii="Consolas" w:eastAsia="Calibri" w:hAnsi="Consolas" w:cs="Consolas"/>
                <w:color w:val="A31515"/>
                <w:sz w:val="20"/>
                <w:szCs w:val="15"/>
                <w:highlight w:val="white"/>
              </w:rPr>
              <w:t>"</w:t>
            </w:r>
            <w:r>
              <w:rPr>
                <w:rFonts w:ascii="Consolas" w:eastAsia="Calibri" w:hAnsi="Consolas" w:cs="Consolas"/>
                <w:color w:val="A31515"/>
                <w:sz w:val="20"/>
                <w:szCs w:val="15"/>
                <w:highlight w:val="white"/>
              </w:rPr>
              <w:t>You can’t do that.</w:t>
            </w:r>
            <w:r w:rsidRPr="00BE5D21">
              <w:rPr>
                <w:rFonts w:ascii="Consolas" w:eastAsia="Calibri" w:hAnsi="Consolas" w:cs="Consolas"/>
                <w:color w:val="A31515"/>
                <w:sz w:val="20"/>
                <w:szCs w:val="15"/>
                <w:highlight w:val="white"/>
              </w:rPr>
              <w:t>"</w:t>
            </w:r>
            <w:r w:rsidRPr="00BE5D21">
              <w:rPr>
                <w:rFonts w:ascii="Consolas" w:eastAsia="Calibri" w:hAnsi="Consolas" w:cs="Consolas"/>
                <w:color w:val="000000"/>
                <w:sz w:val="20"/>
                <w:szCs w:val="15"/>
                <w:highlight w:val="white"/>
              </w:rPr>
              <w:t xml:space="preserve">); </w:t>
            </w:r>
            <w:r>
              <w:rPr>
                <w:rFonts w:ascii="Consolas" w:eastAsia="Calibri" w:hAnsi="Consolas" w:cs="Consolas"/>
                <w:color w:val="000000"/>
                <w:sz w:val="20"/>
                <w:szCs w:val="15"/>
                <w:highlight w:val="white"/>
              </w:rPr>
              <w:br/>
              <w:t xml:space="preserve">       </w:t>
            </w:r>
            <w:r w:rsidRPr="00BE5D21">
              <w:rPr>
                <w:rFonts w:ascii="Consolas" w:eastAsia="Calibri" w:hAnsi="Consolas" w:cs="Consolas"/>
                <w:color w:val="000000"/>
                <w:sz w:val="20"/>
                <w:szCs w:val="15"/>
                <w:highlight w:val="white"/>
              </w:rPr>
              <w:t xml:space="preserve">} </w:t>
            </w:r>
            <w:r>
              <w:rPr>
                <w:rFonts w:ascii="Consolas" w:eastAsia="Calibri" w:hAnsi="Consolas" w:cs="Consolas"/>
                <w:color w:val="000000"/>
                <w:sz w:val="20"/>
                <w:szCs w:val="15"/>
                <w:highlight w:val="white"/>
              </w:rPr>
              <w:br/>
              <w:t xml:space="preserve">     </w:t>
            </w:r>
            <w:r w:rsidRPr="00BE5D21">
              <w:rPr>
                <w:rFonts w:ascii="Consolas" w:eastAsia="Calibri" w:hAnsi="Consolas" w:cs="Consolas"/>
                <w:color w:val="000000"/>
                <w:sz w:val="20"/>
                <w:szCs w:val="15"/>
                <w:highlight w:val="white"/>
              </w:rPr>
              <w:t>});</w:t>
            </w:r>
          </w:p>
          <w:p w14:paraId="46D23ED5" w14:textId="3B87334A"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00"/>
                <w:sz w:val="20"/>
                <w:szCs w:val="15"/>
                <w:highlight w:val="white"/>
              </w:rPr>
              <w:t xml:space="preserve">  </w:t>
            </w:r>
            <w:r w:rsidRPr="00BE5D21">
              <w:rPr>
                <w:rFonts w:ascii="Consolas" w:eastAsia="Calibri" w:hAnsi="Consolas" w:cs="Consolas"/>
                <w:color w:val="000000"/>
                <w:sz w:val="20"/>
                <w:szCs w:val="15"/>
                <w:highlight w:val="white"/>
              </w:rPr>
              <w:t xml:space="preserve">routeHandler = </w:t>
            </w:r>
            <w:r w:rsidRPr="00BE5D21">
              <w:rPr>
                <w:rFonts w:ascii="Consolas" w:eastAsia="Calibri" w:hAnsi="Consolas" w:cs="Consolas"/>
                <w:color w:val="0000FF"/>
                <w:sz w:val="20"/>
                <w:szCs w:val="15"/>
                <w:highlight w:val="white"/>
              </w:rPr>
              <w:t>new</w:t>
            </w:r>
            <w:r w:rsidRPr="00BE5D21">
              <w:rPr>
                <w:rFonts w:ascii="Consolas" w:eastAsia="Calibri" w:hAnsi="Consolas" w:cs="Consolas"/>
                <w:color w:val="000000"/>
                <w:sz w:val="20"/>
                <w:szCs w:val="15"/>
                <w:highlight w:val="white"/>
              </w:rPr>
              <w:t xml:space="preserve"> </w:t>
            </w:r>
            <w:r w:rsidRPr="00BE5D21">
              <w:rPr>
                <w:rFonts w:ascii="Consolas" w:eastAsia="Calibri" w:hAnsi="Consolas" w:cs="Consolas"/>
                <w:color w:val="2B91AF"/>
                <w:sz w:val="20"/>
                <w:szCs w:val="15"/>
                <w:highlight w:val="white"/>
              </w:rPr>
              <w:t>RouteHandler</w:t>
            </w:r>
            <w:r w:rsidRPr="00BE5D21">
              <w:rPr>
                <w:rFonts w:ascii="Consolas" w:eastAsia="Calibri" w:hAnsi="Consolas" w:cs="Consolas"/>
                <w:color w:val="000000"/>
                <w:sz w:val="20"/>
                <w:szCs w:val="15"/>
                <w:highlight w:val="white"/>
              </w:rPr>
              <w:t>(routeTable);</w:t>
            </w:r>
          </w:p>
          <w:p w14:paraId="6BAB0D4A" w14:textId="1E021A97" w:rsidR="000233F3" w:rsidRPr="00A22C49" w:rsidRDefault="00BE5D21" w:rsidP="00E93BDE">
            <w:pPr>
              <w:autoSpaceDE w:val="0"/>
              <w:autoSpaceDN w:val="0"/>
              <w:adjustRightInd w:val="0"/>
              <w:spacing w:after="0" w:line="240" w:lineRule="auto"/>
              <w:rPr>
                <w:rFonts w:ascii="Consolas" w:eastAsia="Calibri" w:hAnsi="Consolas" w:cs="Consolas"/>
                <w:color w:val="000000"/>
                <w:sz w:val="15"/>
                <w:szCs w:val="15"/>
                <w:highlight w:val="white"/>
              </w:rPr>
            </w:pPr>
            <w:r w:rsidRPr="00BE5D21">
              <w:rPr>
                <w:rFonts w:ascii="Consolas" w:eastAsia="Calibri" w:hAnsi="Consolas" w:cs="Consolas"/>
                <w:color w:val="000000"/>
                <w:sz w:val="20"/>
                <w:szCs w:val="15"/>
                <w:highlight w:val="white"/>
              </w:rPr>
              <w:t>}</w:t>
            </w:r>
          </w:p>
        </w:tc>
      </w:tr>
    </w:tbl>
    <w:p w14:paraId="5061BF2C" w14:textId="77777777" w:rsidR="000233F3" w:rsidRDefault="000233F3" w:rsidP="000C3937">
      <w:pPr>
        <w:spacing w:after="0" w:line="240" w:lineRule="auto"/>
        <w:rPr>
          <w:rFonts w:ascii="Arial" w:hAnsi="Arial"/>
          <w:sz w:val="24"/>
        </w:rPr>
      </w:pPr>
    </w:p>
    <w:p w14:paraId="34D1309F" w14:textId="67BB3606" w:rsidR="00BE5D21" w:rsidRDefault="00BE5D21" w:rsidP="000C3937">
      <w:pPr>
        <w:spacing w:after="0" w:line="240" w:lineRule="auto"/>
        <w:rPr>
          <w:rFonts w:ascii="Arial" w:hAnsi="Arial"/>
          <w:sz w:val="24"/>
        </w:rPr>
      </w:pPr>
      <w:r>
        <w:rPr>
          <w:rFonts w:ascii="Arial" w:hAnsi="Arial"/>
          <w:sz w:val="24"/>
        </w:rPr>
        <w:t>Here we’re leveraging the previously implemented exception handler to display the message in the browser window.  When we request (via “get”) this page, we’ll get the message “You can’t do that.”</w:t>
      </w:r>
    </w:p>
    <w:p w14:paraId="14146956" w14:textId="77777777" w:rsidR="00BE5D21" w:rsidRDefault="00BE5D21" w:rsidP="000C3937">
      <w:pPr>
        <w:spacing w:after="0" w:line="240" w:lineRule="auto"/>
        <w:rPr>
          <w:rFonts w:ascii="Arial" w:hAnsi="Arial"/>
          <w:sz w:val="24"/>
        </w:rPr>
      </w:pPr>
    </w:p>
    <w:p w14:paraId="6E19C3F5" w14:textId="50294851" w:rsidR="00BE5D21" w:rsidRDefault="00BE5D21" w:rsidP="000C3937">
      <w:pPr>
        <w:spacing w:after="0" w:line="240" w:lineRule="auto"/>
        <w:rPr>
          <w:rFonts w:ascii="Arial" w:hAnsi="Arial"/>
          <w:sz w:val="24"/>
        </w:rPr>
      </w:pPr>
      <w:r>
        <w:rPr>
          <w:rFonts w:ascii="Arial" w:hAnsi="Arial"/>
          <w:sz w:val="24"/>
        </w:rPr>
        <w:t>We add the routing handler to our workflow:</w:t>
      </w:r>
    </w:p>
    <w:p w14:paraId="0A1839A4" w14:textId="77777777" w:rsidR="000233F3" w:rsidRDefault="000233F3" w:rsidP="000C3937">
      <w:pPr>
        <w:spacing w:after="0" w:line="240" w:lineRule="auto"/>
        <w:rPr>
          <w:rFonts w:ascii="Arial" w:hAnsi="Arial"/>
          <w:sz w:val="24"/>
        </w:rPr>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0233F3" w:rsidRPr="009045E5" w14:paraId="5EE7697A" w14:textId="77777777" w:rsidTr="00E93BDE">
        <w:tc>
          <w:tcPr>
            <w:tcW w:w="9576" w:type="dxa"/>
            <w:shd w:val="clear" w:color="auto" w:fill="F0F0F0"/>
          </w:tcPr>
          <w:p w14:paraId="7B4D0F81" w14:textId="77777777"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20"/>
                <w:highlight w:val="white"/>
              </w:rPr>
            </w:pPr>
            <w:r w:rsidRPr="00BE5D21">
              <w:rPr>
                <w:rFonts w:ascii="Consolas" w:eastAsia="Calibri" w:hAnsi="Consolas" w:cs="Consolas"/>
                <w:color w:val="0000FF"/>
                <w:sz w:val="20"/>
                <w:szCs w:val="20"/>
                <w:highlight w:val="white"/>
              </w:rPr>
              <w:t>public</w:t>
            </w:r>
            <w:r w:rsidRPr="00BE5D21">
              <w:rPr>
                <w:rFonts w:ascii="Consolas" w:eastAsia="Calibri" w:hAnsi="Consolas" w:cs="Consolas"/>
                <w:color w:val="000000"/>
                <w:sz w:val="20"/>
                <w:szCs w:val="20"/>
                <w:highlight w:val="white"/>
              </w:rPr>
              <w:t xml:space="preserve"> </w:t>
            </w:r>
            <w:r w:rsidRPr="00BE5D21">
              <w:rPr>
                <w:rFonts w:ascii="Consolas" w:eastAsia="Calibri" w:hAnsi="Consolas" w:cs="Consolas"/>
                <w:color w:val="0000FF"/>
                <w:sz w:val="20"/>
                <w:szCs w:val="20"/>
                <w:highlight w:val="white"/>
              </w:rPr>
              <w:t>static</w:t>
            </w:r>
            <w:r w:rsidRPr="00BE5D21">
              <w:rPr>
                <w:rFonts w:ascii="Consolas" w:eastAsia="Calibri" w:hAnsi="Consolas" w:cs="Consolas"/>
                <w:color w:val="000000"/>
                <w:sz w:val="20"/>
                <w:szCs w:val="20"/>
                <w:highlight w:val="white"/>
              </w:rPr>
              <w:t xml:space="preserve"> </w:t>
            </w:r>
            <w:r w:rsidRPr="00BE5D21">
              <w:rPr>
                <w:rFonts w:ascii="Consolas" w:eastAsia="Calibri" w:hAnsi="Consolas" w:cs="Consolas"/>
                <w:color w:val="0000FF"/>
                <w:sz w:val="20"/>
                <w:szCs w:val="20"/>
                <w:highlight w:val="white"/>
              </w:rPr>
              <w:t>void</w:t>
            </w:r>
            <w:r w:rsidRPr="00BE5D21">
              <w:rPr>
                <w:rFonts w:ascii="Consolas" w:eastAsia="Calibri" w:hAnsi="Consolas" w:cs="Consolas"/>
                <w:color w:val="000000"/>
                <w:sz w:val="20"/>
                <w:szCs w:val="20"/>
                <w:highlight w:val="white"/>
              </w:rPr>
              <w:t xml:space="preserve"> InitializeWorkflow(</w:t>
            </w:r>
            <w:r w:rsidRPr="00BE5D21">
              <w:rPr>
                <w:rFonts w:ascii="Consolas" w:eastAsia="Calibri" w:hAnsi="Consolas" w:cs="Consolas"/>
                <w:color w:val="0000FF"/>
                <w:sz w:val="20"/>
                <w:szCs w:val="20"/>
                <w:highlight w:val="white"/>
              </w:rPr>
              <w:t>string</w:t>
            </w:r>
            <w:r w:rsidRPr="00BE5D21">
              <w:rPr>
                <w:rFonts w:ascii="Consolas" w:eastAsia="Calibri" w:hAnsi="Consolas" w:cs="Consolas"/>
                <w:color w:val="000000"/>
                <w:sz w:val="20"/>
                <w:szCs w:val="20"/>
                <w:highlight w:val="white"/>
              </w:rPr>
              <w:t xml:space="preserve"> websitePath)</w:t>
            </w:r>
          </w:p>
          <w:p w14:paraId="5658B2C9" w14:textId="77777777"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20"/>
                <w:highlight w:val="white"/>
              </w:rPr>
            </w:pPr>
            <w:r w:rsidRPr="00BE5D21">
              <w:rPr>
                <w:rFonts w:ascii="Consolas" w:eastAsia="Calibri" w:hAnsi="Consolas" w:cs="Consolas"/>
                <w:color w:val="000000"/>
                <w:sz w:val="20"/>
                <w:szCs w:val="20"/>
                <w:highlight w:val="white"/>
              </w:rPr>
              <w:t>{</w:t>
            </w:r>
          </w:p>
          <w:p w14:paraId="23CFAAA7" w14:textId="2C21246C"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BE5D21">
              <w:rPr>
                <w:rFonts w:ascii="Consolas" w:eastAsia="Calibri" w:hAnsi="Consolas" w:cs="Consolas"/>
                <w:color w:val="2B91AF"/>
                <w:sz w:val="20"/>
                <w:szCs w:val="20"/>
                <w:highlight w:val="white"/>
              </w:rPr>
              <w:t>StaticContentLoader</w:t>
            </w:r>
            <w:r w:rsidRPr="00BE5D21">
              <w:rPr>
                <w:rFonts w:ascii="Consolas" w:eastAsia="Calibri" w:hAnsi="Consolas" w:cs="Consolas"/>
                <w:color w:val="000000"/>
                <w:sz w:val="20"/>
                <w:szCs w:val="20"/>
                <w:highlight w:val="white"/>
              </w:rPr>
              <w:t xml:space="preserve"> sph = </w:t>
            </w:r>
            <w:r w:rsidRPr="00BE5D21">
              <w:rPr>
                <w:rFonts w:ascii="Consolas" w:eastAsia="Calibri" w:hAnsi="Consolas" w:cs="Consolas"/>
                <w:color w:val="0000FF"/>
                <w:sz w:val="20"/>
                <w:szCs w:val="20"/>
                <w:highlight w:val="white"/>
              </w:rPr>
              <w:t>new</w:t>
            </w:r>
            <w:r w:rsidRPr="00BE5D21">
              <w:rPr>
                <w:rFonts w:ascii="Consolas" w:eastAsia="Calibri" w:hAnsi="Consolas" w:cs="Consolas"/>
                <w:color w:val="000000"/>
                <w:sz w:val="20"/>
                <w:szCs w:val="20"/>
                <w:highlight w:val="white"/>
              </w:rPr>
              <w:t xml:space="preserve"> </w:t>
            </w:r>
            <w:r w:rsidRPr="00BE5D21">
              <w:rPr>
                <w:rFonts w:ascii="Consolas" w:eastAsia="Calibri" w:hAnsi="Consolas" w:cs="Consolas"/>
                <w:color w:val="2B91AF"/>
                <w:sz w:val="20"/>
                <w:szCs w:val="20"/>
                <w:highlight w:val="white"/>
              </w:rPr>
              <w:t>StaticContentLoader</w:t>
            </w:r>
            <w:r w:rsidRPr="00BE5D21">
              <w:rPr>
                <w:rFonts w:ascii="Consolas" w:eastAsia="Calibri" w:hAnsi="Consolas" w:cs="Consolas"/>
                <w:color w:val="000000"/>
                <w:sz w:val="20"/>
                <w:szCs w:val="20"/>
                <w:highlight w:val="white"/>
              </w:rPr>
              <w:t>(websitePath);</w:t>
            </w:r>
          </w:p>
          <w:p w14:paraId="70D29624" w14:textId="0E7F2073"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BE5D21">
              <w:rPr>
                <w:rFonts w:ascii="Consolas" w:eastAsia="Calibri" w:hAnsi="Consolas" w:cs="Consolas"/>
                <w:color w:val="000000"/>
                <w:sz w:val="20"/>
                <w:szCs w:val="20"/>
                <w:highlight w:val="white"/>
              </w:rPr>
              <w:t xml:space="preserve">workflow = </w:t>
            </w:r>
            <w:r w:rsidRPr="00BE5D21">
              <w:rPr>
                <w:rFonts w:ascii="Consolas" w:eastAsia="Calibri" w:hAnsi="Consolas" w:cs="Consolas"/>
                <w:color w:val="0000FF"/>
                <w:sz w:val="20"/>
                <w:szCs w:val="20"/>
                <w:highlight w:val="white"/>
              </w:rPr>
              <w:t>new</w:t>
            </w:r>
            <w:r w:rsidRPr="00BE5D21">
              <w:rPr>
                <w:rFonts w:ascii="Consolas" w:eastAsia="Calibri" w:hAnsi="Consolas" w:cs="Consolas"/>
                <w:color w:val="000000"/>
                <w:sz w:val="20"/>
                <w:szCs w:val="20"/>
                <w:highlight w:val="white"/>
              </w:rPr>
              <w:t xml:space="preserve"> </w:t>
            </w:r>
            <w:r w:rsidRPr="00BE5D21">
              <w:rPr>
                <w:rFonts w:ascii="Consolas" w:eastAsia="Calibri" w:hAnsi="Consolas" w:cs="Consolas"/>
                <w:color w:val="2B91AF"/>
                <w:sz w:val="20"/>
                <w:szCs w:val="20"/>
                <w:highlight w:val="white"/>
              </w:rPr>
              <w:t>Workflow</w:t>
            </w:r>
            <w:r w:rsidRPr="00BE5D21">
              <w:rPr>
                <w:rFonts w:ascii="Consolas" w:eastAsia="Calibri" w:hAnsi="Consolas" w:cs="Consolas"/>
                <w:color w:val="000000"/>
                <w:sz w:val="20"/>
                <w:szCs w:val="20"/>
                <w:highlight w:val="white"/>
              </w:rPr>
              <w:t>&lt;</w:t>
            </w:r>
            <w:r w:rsidRPr="00BE5D21">
              <w:rPr>
                <w:rFonts w:ascii="Consolas" w:eastAsia="Calibri" w:hAnsi="Consolas" w:cs="Consolas"/>
                <w:color w:val="2B91AF"/>
                <w:sz w:val="20"/>
                <w:szCs w:val="20"/>
                <w:highlight w:val="white"/>
              </w:rPr>
              <w:t>HttpListenerContext</w:t>
            </w:r>
            <w:r w:rsidRPr="00BE5D21">
              <w:rPr>
                <w:rFonts w:ascii="Consolas" w:eastAsia="Calibri" w:hAnsi="Consolas" w:cs="Consolas"/>
                <w:color w:val="000000"/>
                <w:sz w:val="20"/>
                <w:szCs w:val="20"/>
                <w:highlight w:val="white"/>
              </w:rPr>
              <w:t>&gt;(AbortHandler, OnException);</w:t>
            </w:r>
          </w:p>
          <w:p w14:paraId="59D6DC3C" w14:textId="3E0C8DC1"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BE5D21">
              <w:rPr>
                <w:rFonts w:ascii="Consolas" w:eastAsia="Calibri" w:hAnsi="Consolas" w:cs="Consolas"/>
                <w:color w:val="000000"/>
                <w:sz w:val="20"/>
                <w:szCs w:val="20"/>
                <w:highlight w:val="white"/>
              </w:rPr>
              <w:t>workflow.AddItem(</w:t>
            </w:r>
            <w:r w:rsidRPr="00BE5D21">
              <w:rPr>
                <w:rFonts w:ascii="Consolas" w:eastAsia="Calibri" w:hAnsi="Consolas" w:cs="Consolas"/>
                <w:color w:val="0000FF"/>
                <w:sz w:val="20"/>
                <w:szCs w:val="20"/>
                <w:highlight w:val="white"/>
              </w:rPr>
              <w:t>new</w:t>
            </w:r>
            <w:r w:rsidRPr="00BE5D21">
              <w:rPr>
                <w:rFonts w:ascii="Consolas" w:eastAsia="Calibri" w:hAnsi="Consolas" w:cs="Consolas"/>
                <w:color w:val="000000"/>
                <w:sz w:val="20"/>
                <w:szCs w:val="20"/>
                <w:highlight w:val="white"/>
              </w:rPr>
              <w:t xml:space="preserve"> </w:t>
            </w:r>
            <w:r w:rsidRPr="00BE5D21">
              <w:rPr>
                <w:rFonts w:ascii="Consolas" w:eastAsia="Calibri" w:hAnsi="Consolas" w:cs="Consolas"/>
                <w:color w:val="2B91AF"/>
                <w:sz w:val="20"/>
                <w:szCs w:val="20"/>
                <w:highlight w:val="white"/>
              </w:rPr>
              <w:t>WorkflowItem</w:t>
            </w:r>
            <w:r w:rsidRPr="00BE5D21">
              <w:rPr>
                <w:rFonts w:ascii="Consolas" w:eastAsia="Calibri" w:hAnsi="Consolas" w:cs="Consolas"/>
                <w:color w:val="000000"/>
                <w:sz w:val="20"/>
                <w:szCs w:val="20"/>
                <w:highlight w:val="white"/>
              </w:rPr>
              <w:t>&lt;</w:t>
            </w:r>
            <w:r w:rsidRPr="00BE5D21">
              <w:rPr>
                <w:rFonts w:ascii="Consolas" w:eastAsia="Calibri" w:hAnsi="Consolas" w:cs="Consolas"/>
                <w:color w:val="2B91AF"/>
                <w:sz w:val="20"/>
                <w:szCs w:val="20"/>
                <w:highlight w:val="white"/>
              </w:rPr>
              <w:t>HttpListenerContext</w:t>
            </w:r>
            <w:r w:rsidRPr="00BE5D21">
              <w:rPr>
                <w:rFonts w:ascii="Consolas" w:eastAsia="Calibri" w:hAnsi="Consolas" w:cs="Consolas"/>
                <w:color w:val="000000"/>
                <w:sz w:val="20"/>
                <w:szCs w:val="20"/>
                <w:highlight w:val="white"/>
              </w:rPr>
              <w:t>&gt;(LogIPAddress));</w:t>
            </w:r>
          </w:p>
          <w:p w14:paraId="22CBDF10" w14:textId="02A704E0"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BE5D21">
              <w:rPr>
                <w:rFonts w:ascii="Consolas" w:eastAsia="Calibri" w:hAnsi="Consolas" w:cs="Consolas"/>
                <w:color w:val="000000"/>
                <w:sz w:val="20"/>
                <w:szCs w:val="20"/>
                <w:highlight w:val="white"/>
              </w:rPr>
              <w:t>workflow.AddItem(</w:t>
            </w:r>
            <w:r w:rsidRPr="00BE5D21">
              <w:rPr>
                <w:rFonts w:ascii="Consolas" w:eastAsia="Calibri" w:hAnsi="Consolas" w:cs="Consolas"/>
                <w:color w:val="0000FF"/>
                <w:sz w:val="20"/>
                <w:szCs w:val="20"/>
                <w:highlight w:val="white"/>
              </w:rPr>
              <w:t>new</w:t>
            </w:r>
            <w:r w:rsidRPr="00BE5D21">
              <w:rPr>
                <w:rFonts w:ascii="Consolas" w:eastAsia="Calibri" w:hAnsi="Consolas" w:cs="Consolas"/>
                <w:color w:val="000000"/>
                <w:sz w:val="20"/>
                <w:szCs w:val="20"/>
                <w:highlight w:val="white"/>
              </w:rPr>
              <w:t xml:space="preserve"> </w:t>
            </w:r>
            <w:r w:rsidRPr="00BE5D21">
              <w:rPr>
                <w:rFonts w:ascii="Consolas" w:eastAsia="Calibri" w:hAnsi="Consolas" w:cs="Consolas"/>
                <w:color w:val="2B91AF"/>
                <w:sz w:val="20"/>
                <w:szCs w:val="20"/>
                <w:highlight w:val="white"/>
              </w:rPr>
              <w:t>WorkflowItem</w:t>
            </w:r>
            <w:r w:rsidRPr="00BE5D21">
              <w:rPr>
                <w:rFonts w:ascii="Consolas" w:eastAsia="Calibri" w:hAnsi="Consolas" w:cs="Consolas"/>
                <w:color w:val="000000"/>
                <w:sz w:val="20"/>
                <w:szCs w:val="20"/>
                <w:highlight w:val="white"/>
              </w:rPr>
              <w:t>&lt;</w:t>
            </w:r>
            <w:r w:rsidRPr="00BE5D21">
              <w:rPr>
                <w:rFonts w:ascii="Consolas" w:eastAsia="Calibri" w:hAnsi="Consolas" w:cs="Consolas"/>
                <w:color w:val="2B91AF"/>
                <w:sz w:val="20"/>
                <w:szCs w:val="20"/>
                <w:highlight w:val="white"/>
              </w:rPr>
              <w:t>HttpListenerContext</w:t>
            </w:r>
            <w:r w:rsidRPr="00BE5D21">
              <w:rPr>
                <w:rFonts w:ascii="Consolas" w:eastAsia="Calibri" w:hAnsi="Consolas" w:cs="Consolas"/>
                <w:color w:val="000000"/>
                <w:sz w:val="20"/>
                <w:szCs w:val="20"/>
                <w:highlight w:val="white"/>
              </w:rPr>
              <w:t>&gt;(WhiteList));</w:t>
            </w:r>
          </w:p>
          <w:p w14:paraId="0239268F" w14:textId="5C72BE18"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BE5D21">
              <w:rPr>
                <w:rFonts w:ascii="Consolas" w:eastAsia="Calibri" w:hAnsi="Consolas" w:cs="Consolas"/>
                <w:color w:val="000000"/>
                <w:sz w:val="20"/>
                <w:szCs w:val="20"/>
                <w:highlight w:val="white"/>
              </w:rPr>
              <w:t>workflow.AddItem(</w:t>
            </w:r>
            <w:r w:rsidRPr="00BE5D21">
              <w:rPr>
                <w:rFonts w:ascii="Consolas" w:eastAsia="Calibri" w:hAnsi="Consolas" w:cs="Consolas"/>
                <w:color w:val="0000FF"/>
                <w:sz w:val="20"/>
                <w:szCs w:val="20"/>
                <w:highlight w:val="white"/>
              </w:rPr>
              <w:t>new</w:t>
            </w:r>
            <w:r w:rsidRPr="00BE5D21">
              <w:rPr>
                <w:rFonts w:ascii="Consolas" w:eastAsia="Calibri" w:hAnsi="Consolas" w:cs="Consolas"/>
                <w:color w:val="000000"/>
                <w:sz w:val="20"/>
                <w:szCs w:val="20"/>
                <w:highlight w:val="white"/>
              </w:rPr>
              <w:t xml:space="preserve"> </w:t>
            </w:r>
            <w:r w:rsidRPr="00BE5D21">
              <w:rPr>
                <w:rFonts w:ascii="Consolas" w:eastAsia="Calibri" w:hAnsi="Consolas" w:cs="Consolas"/>
                <w:color w:val="2B91AF"/>
                <w:sz w:val="20"/>
                <w:szCs w:val="20"/>
                <w:highlight w:val="white"/>
              </w:rPr>
              <w:t>WorkflowItem</w:t>
            </w:r>
            <w:r w:rsidRPr="00BE5D21">
              <w:rPr>
                <w:rFonts w:ascii="Consolas" w:eastAsia="Calibri" w:hAnsi="Consolas" w:cs="Consolas"/>
                <w:color w:val="000000"/>
                <w:sz w:val="20"/>
                <w:szCs w:val="20"/>
                <w:highlight w:val="white"/>
              </w:rPr>
              <w:t>&lt;</w:t>
            </w:r>
            <w:r w:rsidRPr="00BE5D21">
              <w:rPr>
                <w:rFonts w:ascii="Consolas" w:eastAsia="Calibri" w:hAnsi="Consolas" w:cs="Consolas"/>
                <w:color w:val="2B91AF"/>
                <w:sz w:val="20"/>
                <w:szCs w:val="20"/>
                <w:highlight w:val="white"/>
              </w:rPr>
              <w:t>HttpListenerContext</w:t>
            </w:r>
            <w:r w:rsidRPr="00BE5D21">
              <w:rPr>
                <w:rFonts w:ascii="Consolas" w:eastAsia="Calibri" w:hAnsi="Consolas" w:cs="Consolas"/>
                <w:color w:val="000000"/>
                <w:sz w:val="20"/>
                <w:szCs w:val="20"/>
                <w:highlight w:val="white"/>
              </w:rPr>
              <w:t>&gt;(requestHandler.Process));</w:t>
            </w:r>
          </w:p>
          <w:p w14:paraId="6588E2D6" w14:textId="38F38BD1" w:rsidR="00BE5D21" w:rsidRPr="00BE5D21" w:rsidRDefault="00BE5D21" w:rsidP="00BE5D21">
            <w:pPr>
              <w:autoSpaceDE w:val="0"/>
              <w:autoSpaceDN w:val="0"/>
              <w:adjustRightInd w:val="0"/>
              <w:spacing w:after="0" w:line="240" w:lineRule="auto"/>
              <w:rPr>
                <w:rFonts w:ascii="Consolas" w:eastAsia="Calibri" w:hAnsi="Consolas" w:cs="Consolas"/>
                <w:b/>
                <w:color w:val="FF0000"/>
                <w:sz w:val="20"/>
                <w:szCs w:val="20"/>
                <w:highlight w:val="white"/>
              </w:rPr>
            </w:pPr>
            <w:r w:rsidRPr="00BE5D21">
              <w:rPr>
                <w:rFonts w:ascii="Consolas" w:eastAsia="Calibri" w:hAnsi="Consolas" w:cs="Consolas"/>
                <w:b/>
                <w:color w:val="FF0000"/>
                <w:sz w:val="20"/>
                <w:szCs w:val="20"/>
                <w:highlight w:val="white"/>
              </w:rPr>
              <w:t xml:space="preserve">  workflow.AddItem(new WorkflowItem&lt;HttpListenerContext&gt;(routeHandler.Route));</w:t>
            </w:r>
          </w:p>
          <w:p w14:paraId="4F730FFF" w14:textId="7247AD62" w:rsidR="00BE5D21" w:rsidRPr="00BE5D21" w:rsidRDefault="00BE5D21" w:rsidP="00BE5D21">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BE5D21">
              <w:rPr>
                <w:rFonts w:ascii="Consolas" w:eastAsia="Calibri" w:hAnsi="Consolas" w:cs="Consolas"/>
                <w:color w:val="000000"/>
                <w:sz w:val="20"/>
                <w:szCs w:val="20"/>
                <w:highlight w:val="white"/>
              </w:rPr>
              <w:t>workflow.AddItem(</w:t>
            </w:r>
            <w:r w:rsidRPr="00BE5D21">
              <w:rPr>
                <w:rFonts w:ascii="Consolas" w:eastAsia="Calibri" w:hAnsi="Consolas" w:cs="Consolas"/>
                <w:color w:val="0000FF"/>
                <w:sz w:val="20"/>
                <w:szCs w:val="20"/>
                <w:highlight w:val="white"/>
              </w:rPr>
              <w:t>new</w:t>
            </w:r>
            <w:r w:rsidRPr="00BE5D21">
              <w:rPr>
                <w:rFonts w:ascii="Consolas" w:eastAsia="Calibri" w:hAnsi="Consolas" w:cs="Consolas"/>
                <w:color w:val="000000"/>
                <w:sz w:val="20"/>
                <w:szCs w:val="20"/>
                <w:highlight w:val="white"/>
              </w:rPr>
              <w:t xml:space="preserve"> </w:t>
            </w:r>
            <w:r w:rsidRPr="00BE5D21">
              <w:rPr>
                <w:rFonts w:ascii="Consolas" w:eastAsia="Calibri" w:hAnsi="Consolas" w:cs="Consolas"/>
                <w:color w:val="2B91AF"/>
                <w:sz w:val="20"/>
                <w:szCs w:val="20"/>
                <w:highlight w:val="white"/>
              </w:rPr>
              <w:t>WorkflowItem</w:t>
            </w:r>
            <w:r w:rsidRPr="00BE5D21">
              <w:rPr>
                <w:rFonts w:ascii="Consolas" w:eastAsia="Calibri" w:hAnsi="Consolas" w:cs="Consolas"/>
                <w:color w:val="000000"/>
                <w:sz w:val="20"/>
                <w:szCs w:val="20"/>
                <w:highlight w:val="white"/>
              </w:rPr>
              <w:t>&lt;</w:t>
            </w:r>
            <w:r w:rsidRPr="00BE5D21">
              <w:rPr>
                <w:rFonts w:ascii="Consolas" w:eastAsia="Calibri" w:hAnsi="Consolas" w:cs="Consolas"/>
                <w:color w:val="2B91AF"/>
                <w:sz w:val="20"/>
                <w:szCs w:val="20"/>
                <w:highlight w:val="white"/>
              </w:rPr>
              <w:t>HttpListenerContext</w:t>
            </w:r>
            <w:r w:rsidRPr="00BE5D21">
              <w:rPr>
                <w:rFonts w:ascii="Consolas" w:eastAsia="Calibri" w:hAnsi="Consolas" w:cs="Consolas"/>
                <w:color w:val="000000"/>
                <w:sz w:val="20"/>
                <w:szCs w:val="20"/>
                <w:highlight w:val="white"/>
              </w:rPr>
              <w:t>&gt;(sph.GetContent));</w:t>
            </w:r>
          </w:p>
          <w:p w14:paraId="773C49C8" w14:textId="0C399BD5" w:rsidR="000233F3" w:rsidRPr="00A22C49" w:rsidRDefault="00BE5D21" w:rsidP="00BE5D21">
            <w:pPr>
              <w:autoSpaceDE w:val="0"/>
              <w:autoSpaceDN w:val="0"/>
              <w:adjustRightInd w:val="0"/>
              <w:spacing w:after="0" w:line="240" w:lineRule="auto"/>
              <w:rPr>
                <w:rFonts w:ascii="Consolas" w:eastAsia="Calibri" w:hAnsi="Consolas" w:cs="Consolas"/>
                <w:color w:val="000000"/>
                <w:sz w:val="15"/>
                <w:szCs w:val="15"/>
                <w:highlight w:val="white"/>
              </w:rPr>
            </w:pPr>
            <w:r w:rsidRPr="00BE5D21">
              <w:rPr>
                <w:rFonts w:ascii="Consolas" w:eastAsia="Calibri" w:hAnsi="Consolas" w:cs="Consolas"/>
                <w:color w:val="000000"/>
                <w:sz w:val="20"/>
                <w:szCs w:val="20"/>
                <w:highlight w:val="white"/>
              </w:rPr>
              <w:t>}</w:t>
            </w:r>
          </w:p>
        </w:tc>
      </w:tr>
    </w:tbl>
    <w:p w14:paraId="5E67FE13" w14:textId="77777777" w:rsidR="000233F3" w:rsidRDefault="000233F3" w:rsidP="000C3937">
      <w:pPr>
        <w:spacing w:after="0" w:line="240" w:lineRule="auto"/>
        <w:rPr>
          <w:rFonts w:ascii="Arial" w:hAnsi="Arial"/>
          <w:sz w:val="24"/>
        </w:rPr>
      </w:pPr>
    </w:p>
    <w:p w14:paraId="6EC655D8" w14:textId="51DFF208" w:rsidR="000233F3" w:rsidRDefault="00BE5D21" w:rsidP="000C3937">
      <w:pPr>
        <w:spacing w:after="0" w:line="240" w:lineRule="auto"/>
        <w:rPr>
          <w:rFonts w:ascii="Arial" w:hAnsi="Arial"/>
          <w:sz w:val="24"/>
        </w:rPr>
      </w:pPr>
      <w:r>
        <w:rPr>
          <w:rFonts w:ascii="Arial" w:hAnsi="Arial"/>
          <w:sz w:val="24"/>
        </w:rPr>
        <w:t>And voila!</w:t>
      </w:r>
    </w:p>
    <w:p w14:paraId="099C7277" w14:textId="77777777" w:rsidR="00BE5D21" w:rsidRDefault="00BE5D21" w:rsidP="000C3937">
      <w:pPr>
        <w:spacing w:after="0" w:line="240" w:lineRule="auto"/>
        <w:rPr>
          <w:rFonts w:ascii="Arial" w:hAnsi="Arial"/>
          <w:sz w:val="24"/>
        </w:rPr>
      </w:pPr>
    </w:p>
    <w:p w14:paraId="250CA74F" w14:textId="77777777" w:rsidR="00BE5D21" w:rsidRDefault="00BE5D21" w:rsidP="00BE5D21">
      <w:pPr>
        <w:keepNext/>
        <w:spacing w:after="0" w:line="240" w:lineRule="auto"/>
        <w:jc w:val="center"/>
      </w:pPr>
      <w:r>
        <w:rPr>
          <w:rFonts w:ascii="Arial" w:hAnsi="Arial"/>
          <w:noProof/>
          <w:sz w:val="24"/>
        </w:rPr>
        <w:drawing>
          <wp:inline distT="0" distB="0" distL="0" distR="0" wp14:anchorId="28D39BDB" wp14:editId="2D1F1E72">
            <wp:extent cx="2829320" cy="943107"/>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uting1.png"/>
                    <pic:cNvPicPr/>
                  </pic:nvPicPr>
                  <pic:blipFill>
                    <a:blip r:embed="rId22">
                      <a:extLst>
                        <a:ext uri="{28A0092B-C50C-407E-A947-70E740481C1C}">
                          <a14:useLocalDpi xmlns:a14="http://schemas.microsoft.com/office/drawing/2010/main" val="0"/>
                        </a:ext>
                      </a:extLst>
                    </a:blip>
                    <a:stretch>
                      <a:fillRect/>
                    </a:stretch>
                  </pic:blipFill>
                  <pic:spPr>
                    <a:xfrm>
                      <a:off x="0" y="0"/>
                      <a:ext cx="2829320" cy="943107"/>
                    </a:xfrm>
                    <a:prstGeom prst="rect">
                      <a:avLst/>
                    </a:prstGeom>
                  </pic:spPr>
                </pic:pic>
              </a:graphicData>
            </a:graphic>
          </wp:inline>
        </w:drawing>
      </w:r>
    </w:p>
    <w:p w14:paraId="42D38E59" w14:textId="70C0E567" w:rsidR="00BE5D21" w:rsidRDefault="00BE5D21" w:rsidP="00391B3D">
      <w:pPr>
        <w:pStyle w:val="Caption"/>
        <w:rPr>
          <w:sz w:val="24"/>
        </w:rPr>
      </w:pPr>
      <w:r>
        <w:t xml:space="preserve">Figure </w:t>
      </w:r>
      <w:r>
        <w:fldChar w:fldCharType="begin"/>
      </w:r>
      <w:r>
        <w:instrText xml:space="preserve"> SEQ Figure \* ARABIC </w:instrText>
      </w:r>
      <w:r>
        <w:fldChar w:fldCharType="separate"/>
      </w:r>
      <w:r w:rsidR="00D9688E">
        <w:t>8</w:t>
      </w:r>
      <w:r>
        <w:fldChar w:fldCharType="end"/>
      </w:r>
      <w:r>
        <w:t>: Routing Example</w:t>
      </w:r>
    </w:p>
    <w:p w14:paraId="2A3C4C35" w14:textId="65291AF3" w:rsidR="00230355" w:rsidRDefault="00230355" w:rsidP="00230355">
      <w:pPr>
        <w:pStyle w:val="Heading2"/>
      </w:pPr>
      <w:bookmarkStart w:id="112" w:name="_Toc416246255"/>
      <w:r>
        <w:t>Qualifying Routes by Content Type</w:t>
      </w:r>
    </w:p>
    <w:p w14:paraId="74FBC65F" w14:textId="26FEBFD3" w:rsidR="00230355" w:rsidRDefault="00230355" w:rsidP="00230355">
      <w:pPr>
        <w:pStyle w:val="Body"/>
      </w:pPr>
      <w:r>
        <w:t>It may also be useful to qualify a route handler by the content type.  Let’s say you have a route where you need to handle both “application/json” (say, from an AJAX call) and “</w:t>
      </w:r>
      <w:r w:rsidRPr="00230355">
        <w:t>application/x-www-form-urlencoded</w:t>
      </w:r>
      <w:r>
        <w:t xml:space="preserve">” (say, from a form post).  It could be useful to </w:t>
      </w:r>
      <w:r>
        <w:lastRenderedPageBreak/>
        <w:t>qualify the route by the content type in addition to the verb and path.  As it turns out, some web servers don’</w:t>
      </w:r>
      <w:r w:rsidR="006022A9">
        <w:t>t actually support that ability, but as we see in the chapter “Form Parameters and AJAX”, content type can be a useful qualifier.</w:t>
      </w:r>
    </w:p>
    <w:p w14:paraId="3771E22E" w14:textId="6A4C9ABE" w:rsidR="006022A9" w:rsidRPr="00230355" w:rsidRDefault="006022A9" w:rsidP="00230355">
      <w:pPr>
        <w:pStyle w:val="Body"/>
      </w:pPr>
      <w:r>
        <w:t>IMPORTANT: Because not all web servers support qualifying routes by content type, you may discover that your web application all of a sudden breaks!  Use this feature with care.</w:t>
      </w:r>
      <w:r w:rsidR="00C074C2">
        <w:t xml:space="preserve">  Marc LaFleur wrote an excellent article</w:t>
      </w:r>
      <w:r w:rsidR="00C074C2">
        <w:rPr>
          <w:rStyle w:val="FootnoteReference"/>
        </w:rPr>
        <w:footnoteReference w:id="35"/>
      </w:r>
      <w:r w:rsidR="00C074C2">
        <w:t xml:space="preserve"> on adding content type routing to ASP.NET</w:t>
      </w:r>
      <w:r w:rsidR="00764E95">
        <w:t xml:space="preserve"> Web API</w:t>
      </w:r>
      <w:r w:rsidR="00C074C2">
        <w:t>.</w:t>
      </w:r>
    </w:p>
    <w:p w14:paraId="4908CF03" w14:textId="1206B1A2" w:rsidR="00BE5D21" w:rsidRDefault="00391B3D" w:rsidP="00391B3D">
      <w:pPr>
        <w:pStyle w:val="Heading2"/>
      </w:pPr>
      <w:r>
        <w:t>Conclusion</w:t>
      </w:r>
      <w:bookmarkEnd w:id="112"/>
    </w:p>
    <w:p w14:paraId="5B04AEE8" w14:textId="4E23088C" w:rsidR="000C3937" w:rsidRDefault="00391B3D">
      <w:pPr>
        <w:spacing w:after="0" w:line="240" w:lineRule="auto"/>
        <w:rPr>
          <w:rFonts w:ascii="Arial" w:hAnsi="Arial"/>
          <w:sz w:val="24"/>
        </w:rPr>
      </w:pPr>
      <w:r>
        <w:rPr>
          <w:rFonts w:ascii="Arial" w:hAnsi="Arial"/>
          <w:sz w:val="24"/>
        </w:rPr>
        <w:t>Routing is great example of the different ways one can write the handlers – you can use anonymous methods, like I did above, or an instan</w:t>
      </w:r>
      <w:r w:rsidR="008442E7">
        <w:rPr>
          <w:rFonts w:ascii="Arial" w:hAnsi="Arial"/>
          <w:sz w:val="24"/>
        </w:rPr>
        <w:t>ce method, or a static method.</w:t>
      </w:r>
      <w:r w:rsidR="008E6FF1">
        <w:rPr>
          <w:rFonts w:ascii="Arial" w:hAnsi="Arial"/>
          <w:sz w:val="24"/>
        </w:rPr>
        <w:t xml:space="preserve">  You can add extension methods or just define methods that promote session and authentication </w:t>
      </w:r>
      <w:proofErr w:type="gramStart"/>
      <w:r w:rsidR="008E6FF1">
        <w:rPr>
          <w:rFonts w:ascii="Arial" w:hAnsi="Arial"/>
          <w:sz w:val="24"/>
        </w:rPr>
        <w:t>check re-use</w:t>
      </w:r>
      <w:proofErr w:type="gramEnd"/>
      <w:r w:rsidR="008E6FF1">
        <w:rPr>
          <w:rFonts w:ascii="Arial" w:hAnsi="Arial"/>
          <w:sz w:val="24"/>
        </w:rPr>
        <w:t>, which we’ll explain in the next chapter on Sessions.</w:t>
      </w:r>
      <w:r w:rsidR="008442E7">
        <w:rPr>
          <w:rFonts w:ascii="Arial" w:hAnsi="Arial"/>
          <w:sz w:val="24"/>
        </w:rPr>
        <w:t xml:space="preserve">  </w:t>
      </w:r>
      <w:r>
        <w:rPr>
          <w:rFonts w:ascii="Arial" w:hAnsi="Arial"/>
          <w:sz w:val="24"/>
        </w:rPr>
        <w:t xml:space="preserve">Also, you should be getting a sense of the repeatability of the workflow pattern.  We will take advantage of the same pattern for Session and Authorization in the next chapter. </w:t>
      </w:r>
    </w:p>
    <w:p w14:paraId="1DDC7FF4" w14:textId="77777777" w:rsidR="00531220" w:rsidRDefault="00531220" w:rsidP="00531220">
      <w:pPr>
        <w:pStyle w:val="Heading1"/>
      </w:pPr>
      <w:bookmarkStart w:id="113" w:name="_Toc416246256"/>
      <w:r>
        <w:lastRenderedPageBreak/>
        <w:t>Sessions</w:t>
      </w:r>
      <w:bookmarkEnd w:id="113"/>
    </w:p>
    <w:p w14:paraId="0F9CD8A2" w14:textId="78BCFD38" w:rsidR="00391B3D" w:rsidRDefault="00391B3D" w:rsidP="00391B3D">
      <w:pPr>
        <w:pStyle w:val="Body"/>
      </w:pPr>
      <w:r>
        <w:t>Handlers are stateless – they have to be because the same code could be executing on hundreds of threads.  However</w:t>
      </w:r>
      <w:r w:rsidR="008442E7">
        <w:t>,</w:t>
      </w:r>
      <w:r>
        <w:t xml:space="preserve"> the</w:t>
      </w:r>
      <w:r w:rsidR="008442E7">
        <w:t>re</w:t>
      </w:r>
      <w:r>
        <w:t xml:space="preserve"> obviously is a need to maintain information between requests, typically an authorization token, perhaps a user name, the last request time, and so forth.  These pieces of information are all managed in a stateful session which is associated with the user’s IP address.</w:t>
      </w:r>
    </w:p>
    <w:p w14:paraId="0D1D1146" w14:textId="0F0E4DF7" w:rsidR="008442E7" w:rsidRDefault="008442E7" w:rsidP="00391B3D">
      <w:pPr>
        <w:pStyle w:val="Body"/>
      </w:pPr>
      <w:r>
        <w:t>The session management provided here is really a basic implementation, and I certainly don’t want presume what your authorization, session expiration, and user role management needs to be.  So, as we saw with routing, you can use the routing handler that is “in the can” or you can provide a different routing handler to the workflow.</w:t>
      </w:r>
    </w:p>
    <w:p w14:paraId="32D1B3CE" w14:textId="69020800" w:rsidR="008442E7" w:rsidRDefault="008442E7" w:rsidP="00391B3D">
      <w:pPr>
        <w:pStyle w:val="Body"/>
      </w:pPr>
      <w:r>
        <w:t>In this chapter we’ll add two separate workflow steps, one for checking session expiration and the other for checking authorization.</w:t>
      </w:r>
      <w:r w:rsidR="00B42222">
        <w:t xml:space="preserve">  As mentioned in the previous chapter, these are entwined with the request verb and path, so, like the route provider, we’ll be implementing a test to see if a provider exists, and if so, continue or terminate the workflow based on the provider’s response.</w:t>
      </w:r>
    </w:p>
    <w:p w14:paraId="613E6910" w14:textId="2E4C67B2" w:rsidR="00B42222" w:rsidRDefault="00B42222" w:rsidP="00391B3D">
      <w:pPr>
        <w:pStyle w:val="Body"/>
        <w:rPr>
          <w:rFonts w:eastAsia="Times New Roman" w:cs="Arial"/>
          <w:szCs w:val="24"/>
        </w:rPr>
      </w:pPr>
      <w:r>
        <w:t xml:space="preserve">We should also talk about </w:t>
      </w:r>
      <w:r w:rsidRPr="008602AA">
        <w:rPr>
          <w:rFonts w:eastAsia="Times New Roman" w:cs="Arial"/>
          <w:szCs w:val="24"/>
        </w:rPr>
        <w:t>Cross-Site Request Forgery</w:t>
      </w:r>
      <w:r>
        <w:rPr>
          <w:rFonts w:eastAsia="Times New Roman" w:cs="Arial"/>
          <w:szCs w:val="24"/>
        </w:rPr>
        <w:t xml:space="preserve"> (CSRF) when we’re discussing </w:t>
      </w:r>
      <w:r w:rsidR="00CF38C2">
        <w:rPr>
          <w:rFonts w:eastAsia="Times New Roman" w:cs="Arial"/>
          <w:szCs w:val="24"/>
        </w:rPr>
        <w:t>sessions, as this is a token that is preserved within the context of a session.</w:t>
      </w:r>
    </w:p>
    <w:p w14:paraId="5A701431" w14:textId="1D0F0B8E" w:rsidR="00A4293E" w:rsidRDefault="00A4293E" w:rsidP="00A4293E">
      <w:pPr>
        <w:pStyle w:val="Heading2"/>
      </w:pPr>
      <w:bookmarkStart w:id="114" w:name="_Toc416246257"/>
      <w:r>
        <w:t>Session</w:t>
      </w:r>
      <w:bookmarkEnd w:id="114"/>
    </w:p>
    <w:p w14:paraId="18C37292" w14:textId="24D9CF7E" w:rsidR="00A4293E" w:rsidRDefault="00A4293E" w:rsidP="00391B3D">
      <w:pPr>
        <w:pStyle w:val="Body"/>
      </w:pPr>
      <w:r>
        <w:t>First, we need a container for the concept of a session.  In the implementation below, note that the session provides three things:</w:t>
      </w:r>
    </w:p>
    <w:p w14:paraId="653B091F" w14:textId="20C3E308" w:rsidR="00A4293E" w:rsidRDefault="00A4293E" w:rsidP="00A4293E">
      <w:pPr>
        <w:pStyle w:val="NumberedList"/>
        <w:numPr>
          <w:ilvl w:val="0"/>
          <w:numId w:val="18"/>
        </w:numPr>
      </w:pPr>
      <w:r>
        <w:t>A way to manage whether the session has expired or not</w:t>
      </w:r>
    </w:p>
    <w:p w14:paraId="5EBD571D" w14:textId="364E37A7" w:rsidR="00A4293E" w:rsidRDefault="00A4293E" w:rsidP="00A4293E">
      <w:pPr>
        <w:pStyle w:val="NumberedList"/>
        <w:numPr>
          <w:ilvl w:val="0"/>
          <w:numId w:val="18"/>
        </w:numPr>
      </w:pPr>
      <w:r>
        <w:t>A way to manage whether the user is authorized or not</w:t>
      </w:r>
    </w:p>
    <w:p w14:paraId="15E9682D" w14:textId="7F63BBB6" w:rsidR="00A4293E" w:rsidRDefault="00A4293E" w:rsidP="00A4293E">
      <w:pPr>
        <w:pStyle w:val="NumberedList"/>
        <w:numPr>
          <w:ilvl w:val="0"/>
          <w:numId w:val="18"/>
        </w:numPr>
      </w:pPr>
      <w:r>
        <w:t>A general collection of key-value pairs that application may want to preserve in a session across requests.</w:t>
      </w:r>
    </w:p>
    <w:p w14:paraId="5FEC10EC" w14:textId="77777777" w:rsidR="00A4293E" w:rsidRDefault="00A4293E" w:rsidP="00A4293E">
      <w:pPr>
        <w:pStyle w:val="Body"/>
        <w:tabs>
          <w:tab w:val="left" w:pos="0"/>
        </w:tabs>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A4293E" w:rsidRPr="009045E5" w14:paraId="42BA86C3" w14:textId="77777777" w:rsidTr="00D15C1A">
        <w:tc>
          <w:tcPr>
            <w:tcW w:w="9576" w:type="dxa"/>
            <w:shd w:val="clear" w:color="auto" w:fill="F0F0F0"/>
          </w:tcPr>
          <w:p w14:paraId="4C9506E4" w14:textId="77777777"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sidRPr="00A4293E">
              <w:rPr>
                <w:rFonts w:ascii="Consolas" w:eastAsia="Calibri" w:hAnsi="Consolas" w:cs="Consolas"/>
                <w:color w:val="808080"/>
                <w:sz w:val="20"/>
                <w:szCs w:val="20"/>
                <w:highlight w:val="white"/>
              </w:rPr>
              <w:t>///</w:t>
            </w:r>
            <w:r w:rsidRPr="00A4293E">
              <w:rPr>
                <w:rFonts w:ascii="Consolas" w:eastAsia="Calibri" w:hAnsi="Consolas" w:cs="Consolas"/>
                <w:color w:val="008000"/>
                <w:sz w:val="20"/>
                <w:szCs w:val="20"/>
                <w:highlight w:val="white"/>
              </w:rPr>
              <w:t xml:space="preserve"> </w:t>
            </w:r>
            <w:r w:rsidRPr="00A4293E">
              <w:rPr>
                <w:rFonts w:ascii="Consolas" w:eastAsia="Calibri" w:hAnsi="Consolas" w:cs="Consolas"/>
                <w:color w:val="808080"/>
                <w:sz w:val="20"/>
                <w:szCs w:val="20"/>
                <w:highlight w:val="white"/>
              </w:rPr>
              <w:t>&lt;summary&gt;</w:t>
            </w:r>
          </w:p>
          <w:p w14:paraId="0C3625DC" w14:textId="77777777"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sidRPr="00A4293E">
              <w:rPr>
                <w:rFonts w:ascii="Consolas" w:eastAsia="Calibri" w:hAnsi="Consolas" w:cs="Consolas"/>
                <w:color w:val="808080"/>
                <w:sz w:val="20"/>
                <w:szCs w:val="20"/>
                <w:highlight w:val="white"/>
              </w:rPr>
              <w:t>///</w:t>
            </w:r>
            <w:r w:rsidRPr="00A4293E">
              <w:rPr>
                <w:rFonts w:ascii="Consolas" w:eastAsia="Calibri" w:hAnsi="Consolas" w:cs="Consolas"/>
                <w:color w:val="008000"/>
                <w:sz w:val="20"/>
                <w:szCs w:val="20"/>
                <w:highlight w:val="white"/>
              </w:rPr>
              <w:t xml:space="preserve"> Sessions are associated with the client IP.</w:t>
            </w:r>
          </w:p>
          <w:p w14:paraId="145711E9" w14:textId="77777777"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sidRPr="00A4293E">
              <w:rPr>
                <w:rFonts w:ascii="Consolas" w:eastAsia="Calibri" w:hAnsi="Consolas" w:cs="Consolas"/>
                <w:color w:val="808080"/>
                <w:sz w:val="20"/>
                <w:szCs w:val="20"/>
                <w:highlight w:val="white"/>
              </w:rPr>
              <w:t>///</w:t>
            </w:r>
            <w:r w:rsidRPr="00A4293E">
              <w:rPr>
                <w:rFonts w:ascii="Consolas" w:eastAsia="Calibri" w:hAnsi="Consolas" w:cs="Consolas"/>
                <w:color w:val="008000"/>
                <w:sz w:val="20"/>
                <w:szCs w:val="20"/>
                <w:highlight w:val="white"/>
              </w:rPr>
              <w:t xml:space="preserve"> </w:t>
            </w:r>
            <w:r w:rsidRPr="00A4293E">
              <w:rPr>
                <w:rFonts w:ascii="Consolas" w:eastAsia="Calibri" w:hAnsi="Consolas" w:cs="Consolas"/>
                <w:color w:val="808080"/>
                <w:sz w:val="20"/>
                <w:szCs w:val="20"/>
                <w:highlight w:val="white"/>
              </w:rPr>
              <w:t>&lt;/summary&gt;</w:t>
            </w:r>
          </w:p>
          <w:p w14:paraId="6B56D8D4" w14:textId="77777777"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sidRPr="00A4293E">
              <w:rPr>
                <w:rFonts w:ascii="Consolas" w:eastAsia="Calibri" w:hAnsi="Consolas" w:cs="Consolas"/>
                <w:color w:val="0000FF"/>
                <w:sz w:val="20"/>
                <w:szCs w:val="20"/>
                <w:highlight w:val="white"/>
              </w:rPr>
              <w:t>public</w:t>
            </w:r>
            <w:r w:rsidRPr="00A4293E">
              <w:rPr>
                <w:rFonts w:ascii="Consolas" w:eastAsia="Calibri" w:hAnsi="Consolas" w:cs="Consolas"/>
                <w:color w:val="000000"/>
                <w:sz w:val="20"/>
                <w:szCs w:val="20"/>
                <w:highlight w:val="white"/>
              </w:rPr>
              <w:t xml:space="preserve"> </w:t>
            </w:r>
            <w:r w:rsidRPr="00A4293E">
              <w:rPr>
                <w:rFonts w:ascii="Consolas" w:eastAsia="Calibri" w:hAnsi="Consolas" w:cs="Consolas"/>
                <w:color w:val="0000FF"/>
                <w:sz w:val="20"/>
                <w:szCs w:val="20"/>
                <w:highlight w:val="white"/>
              </w:rPr>
              <w:t>class</w:t>
            </w:r>
            <w:r w:rsidRPr="00A4293E">
              <w:rPr>
                <w:rFonts w:ascii="Consolas" w:eastAsia="Calibri" w:hAnsi="Consolas" w:cs="Consolas"/>
                <w:color w:val="000000"/>
                <w:sz w:val="20"/>
                <w:szCs w:val="20"/>
                <w:highlight w:val="white"/>
              </w:rPr>
              <w:t xml:space="preserve"> </w:t>
            </w:r>
            <w:r w:rsidRPr="00A4293E">
              <w:rPr>
                <w:rFonts w:ascii="Consolas" w:eastAsia="Calibri" w:hAnsi="Consolas" w:cs="Consolas"/>
                <w:color w:val="2B91AF"/>
                <w:sz w:val="20"/>
                <w:szCs w:val="20"/>
                <w:highlight w:val="white"/>
              </w:rPr>
              <w:t>Session</w:t>
            </w:r>
          </w:p>
          <w:p w14:paraId="7DC93E43" w14:textId="77777777"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sidRPr="00A4293E">
              <w:rPr>
                <w:rFonts w:ascii="Consolas" w:eastAsia="Calibri" w:hAnsi="Consolas" w:cs="Consolas"/>
                <w:color w:val="000000"/>
                <w:sz w:val="20"/>
                <w:szCs w:val="20"/>
                <w:highlight w:val="white"/>
              </w:rPr>
              <w:t>{</w:t>
            </w:r>
          </w:p>
          <w:p w14:paraId="2C669D48" w14:textId="7F9B8DC6"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FF"/>
                <w:sz w:val="20"/>
                <w:szCs w:val="20"/>
                <w:highlight w:val="white"/>
              </w:rPr>
              <w:t>public</w:t>
            </w:r>
            <w:r w:rsidRPr="00A4293E">
              <w:rPr>
                <w:rFonts w:ascii="Consolas" w:eastAsia="Calibri" w:hAnsi="Consolas" w:cs="Consolas"/>
                <w:color w:val="000000"/>
                <w:sz w:val="20"/>
                <w:szCs w:val="20"/>
                <w:highlight w:val="white"/>
              </w:rPr>
              <w:t xml:space="preserve"> </w:t>
            </w:r>
            <w:r w:rsidRPr="00A4293E">
              <w:rPr>
                <w:rFonts w:ascii="Consolas" w:eastAsia="Calibri" w:hAnsi="Consolas" w:cs="Consolas"/>
                <w:color w:val="2B91AF"/>
                <w:sz w:val="20"/>
                <w:szCs w:val="20"/>
                <w:highlight w:val="white"/>
              </w:rPr>
              <w:t>DateTime</w:t>
            </w:r>
            <w:r w:rsidRPr="00A4293E">
              <w:rPr>
                <w:rFonts w:ascii="Consolas" w:eastAsia="Calibri" w:hAnsi="Consolas" w:cs="Consolas"/>
                <w:color w:val="000000"/>
                <w:sz w:val="20"/>
                <w:szCs w:val="20"/>
                <w:highlight w:val="white"/>
              </w:rPr>
              <w:t xml:space="preserve"> LastConnection { </w:t>
            </w:r>
            <w:r w:rsidRPr="00A4293E">
              <w:rPr>
                <w:rFonts w:ascii="Consolas" w:eastAsia="Calibri" w:hAnsi="Consolas" w:cs="Consolas"/>
                <w:color w:val="0000FF"/>
                <w:sz w:val="20"/>
                <w:szCs w:val="20"/>
                <w:highlight w:val="white"/>
              </w:rPr>
              <w:t>get</w:t>
            </w:r>
            <w:r w:rsidRPr="00A4293E">
              <w:rPr>
                <w:rFonts w:ascii="Consolas" w:eastAsia="Calibri" w:hAnsi="Consolas" w:cs="Consolas"/>
                <w:color w:val="000000"/>
                <w:sz w:val="20"/>
                <w:szCs w:val="20"/>
                <w:highlight w:val="white"/>
              </w:rPr>
              <w:t xml:space="preserve">; </w:t>
            </w:r>
            <w:r w:rsidRPr="00A4293E">
              <w:rPr>
                <w:rFonts w:ascii="Consolas" w:eastAsia="Calibri" w:hAnsi="Consolas" w:cs="Consolas"/>
                <w:color w:val="0000FF"/>
                <w:sz w:val="20"/>
                <w:szCs w:val="20"/>
                <w:highlight w:val="white"/>
              </w:rPr>
              <w:t>set</w:t>
            </w:r>
            <w:r w:rsidRPr="00A4293E">
              <w:rPr>
                <w:rFonts w:ascii="Consolas" w:eastAsia="Calibri" w:hAnsi="Consolas" w:cs="Consolas"/>
                <w:color w:val="000000"/>
                <w:sz w:val="20"/>
                <w:szCs w:val="20"/>
                <w:highlight w:val="white"/>
              </w:rPr>
              <w:t>; }</w:t>
            </w:r>
          </w:p>
          <w:p w14:paraId="77ACA041" w14:textId="77777777"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p>
          <w:p w14:paraId="348CDA4C" w14:textId="0B54EF84"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808080"/>
                <w:sz w:val="20"/>
                <w:szCs w:val="20"/>
                <w:highlight w:val="white"/>
              </w:rPr>
              <w:t>///</w:t>
            </w:r>
            <w:r w:rsidRPr="00A4293E">
              <w:rPr>
                <w:rFonts w:ascii="Consolas" w:eastAsia="Calibri" w:hAnsi="Consolas" w:cs="Consolas"/>
                <w:color w:val="008000"/>
                <w:sz w:val="20"/>
                <w:szCs w:val="20"/>
                <w:highlight w:val="white"/>
              </w:rPr>
              <w:t xml:space="preserve"> </w:t>
            </w:r>
            <w:r w:rsidRPr="00A4293E">
              <w:rPr>
                <w:rFonts w:ascii="Consolas" w:eastAsia="Calibri" w:hAnsi="Consolas" w:cs="Consolas"/>
                <w:color w:val="808080"/>
                <w:sz w:val="20"/>
                <w:szCs w:val="20"/>
                <w:highlight w:val="white"/>
              </w:rPr>
              <w:t>&lt;summary&gt;</w:t>
            </w:r>
          </w:p>
          <w:p w14:paraId="1A9F52AE" w14:textId="1146D9C9"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808080"/>
                <w:sz w:val="20"/>
                <w:szCs w:val="20"/>
                <w:highlight w:val="white"/>
              </w:rPr>
              <w:t>///</w:t>
            </w:r>
            <w:r w:rsidRPr="00A4293E">
              <w:rPr>
                <w:rFonts w:ascii="Consolas" w:eastAsia="Calibri" w:hAnsi="Consolas" w:cs="Consolas"/>
                <w:color w:val="008000"/>
                <w:sz w:val="20"/>
                <w:szCs w:val="20"/>
                <w:highlight w:val="white"/>
              </w:rPr>
              <w:t xml:space="preserve"> Is the user </w:t>
            </w:r>
            <w:r w:rsidR="00943735">
              <w:rPr>
                <w:rFonts w:ascii="Consolas" w:eastAsia="Calibri" w:hAnsi="Consolas" w:cs="Consolas"/>
                <w:color w:val="008000"/>
                <w:sz w:val="20"/>
                <w:szCs w:val="20"/>
                <w:highlight w:val="white"/>
              </w:rPr>
              <w:t>authorized</w:t>
            </w:r>
            <w:r w:rsidRPr="00A4293E">
              <w:rPr>
                <w:rFonts w:ascii="Consolas" w:eastAsia="Calibri" w:hAnsi="Consolas" w:cs="Consolas"/>
                <w:color w:val="008000"/>
                <w:sz w:val="20"/>
                <w:szCs w:val="20"/>
                <w:highlight w:val="white"/>
              </w:rPr>
              <w:t>?</w:t>
            </w:r>
          </w:p>
          <w:p w14:paraId="6D33921C" w14:textId="35C42750"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808080"/>
                <w:sz w:val="20"/>
                <w:szCs w:val="20"/>
                <w:highlight w:val="white"/>
              </w:rPr>
              <w:t>///</w:t>
            </w:r>
            <w:r w:rsidRPr="00A4293E">
              <w:rPr>
                <w:rFonts w:ascii="Consolas" w:eastAsia="Calibri" w:hAnsi="Consolas" w:cs="Consolas"/>
                <w:color w:val="008000"/>
                <w:sz w:val="20"/>
                <w:szCs w:val="20"/>
                <w:highlight w:val="white"/>
              </w:rPr>
              <w:t xml:space="preserve"> </w:t>
            </w:r>
            <w:r w:rsidRPr="00A4293E">
              <w:rPr>
                <w:rFonts w:ascii="Consolas" w:eastAsia="Calibri" w:hAnsi="Consolas" w:cs="Consolas"/>
                <w:color w:val="808080"/>
                <w:sz w:val="20"/>
                <w:szCs w:val="20"/>
                <w:highlight w:val="white"/>
              </w:rPr>
              <w:t>&lt;/summary&gt;</w:t>
            </w:r>
          </w:p>
          <w:p w14:paraId="6E791F26" w14:textId="0C4A0702"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FF"/>
                <w:sz w:val="20"/>
                <w:szCs w:val="20"/>
                <w:highlight w:val="white"/>
              </w:rPr>
              <w:t>public</w:t>
            </w:r>
            <w:r w:rsidRPr="00A4293E">
              <w:rPr>
                <w:rFonts w:ascii="Consolas" w:eastAsia="Calibri" w:hAnsi="Consolas" w:cs="Consolas"/>
                <w:color w:val="000000"/>
                <w:sz w:val="20"/>
                <w:szCs w:val="20"/>
                <w:highlight w:val="white"/>
              </w:rPr>
              <w:t xml:space="preserve"> </w:t>
            </w:r>
            <w:r w:rsidRPr="00A4293E">
              <w:rPr>
                <w:rFonts w:ascii="Consolas" w:eastAsia="Calibri" w:hAnsi="Consolas" w:cs="Consolas"/>
                <w:color w:val="0000FF"/>
                <w:sz w:val="20"/>
                <w:szCs w:val="20"/>
                <w:highlight w:val="white"/>
              </w:rPr>
              <w:t>bool</w:t>
            </w:r>
            <w:r w:rsidRPr="00A4293E">
              <w:rPr>
                <w:rFonts w:ascii="Consolas" w:eastAsia="Calibri" w:hAnsi="Consolas" w:cs="Consolas"/>
                <w:color w:val="000000"/>
                <w:sz w:val="20"/>
                <w:szCs w:val="20"/>
                <w:highlight w:val="white"/>
              </w:rPr>
              <w:t xml:space="preserve"> </w:t>
            </w:r>
            <w:r w:rsidR="00943735">
              <w:rPr>
                <w:rFonts w:ascii="Consolas" w:eastAsia="Calibri" w:hAnsi="Consolas" w:cs="Consolas"/>
                <w:color w:val="000000"/>
                <w:sz w:val="20"/>
                <w:szCs w:val="20"/>
                <w:highlight w:val="white"/>
              </w:rPr>
              <w:t>Authorized</w:t>
            </w:r>
            <w:r w:rsidRPr="00A4293E">
              <w:rPr>
                <w:rFonts w:ascii="Consolas" w:eastAsia="Calibri" w:hAnsi="Consolas" w:cs="Consolas"/>
                <w:color w:val="000000"/>
                <w:sz w:val="20"/>
                <w:szCs w:val="20"/>
                <w:highlight w:val="white"/>
              </w:rPr>
              <w:t xml:space="preserve"> { </w:t>
            </w:r>
            <w:r w:rsidRPr="00A4293E">
              <w:rPr>
                <w:rFonts w:ascii="Consolas" w:eastAsia="Calibri" w:hAnsi="Consolas" w:cs="Consolas"/>
                <w:color w:val="0000FF"/>
                <w:sz w:val="20"/>
                <w:szCs w:val="20"/>
                <w:highlight w:val="white"/>
              </w:rPr>
              <w:t>get</w:t>
            </w:r>
            <w:r w:rsidRPr="00A4293E">
              <w:rPr>
                <w:rFonts w:ascii="Consolas" w:eastAsia="Calibri" w:hAnsi="Consolas" w:cs="Consolas"/>
                <w:color w:val="000000"/>
                <w:sz w:val="20"/>
                <w:szCs w:val="20"/>
                <w:highlight w:val="white"/>
              </w:rPr>
              <w:t xml:space="preserve">; </w:t>
            </w:r>
            <w:r w:rsidRPr="00A4293E">
              <w:rPr>
                <w:rFonts w:ascii="Consolas" w:eastAsia="Calibri" w:hAnsi="Consolas" w:cs="Consolas"/>
                <w:color w:val="0000FF"/>
                <w:sz w:val="20"/>
                <w:szCs w:val="20"/>
                <w:highlight w:val="white"/>
              </w:rPr>
              <w:t>set</w:t>
            </w:r>
            <w:r w:rsidRPr="00A4293E">
              <w:rPr>
                <w:rFonts w:ascii="Consolas" w:eastAsia="Calibri" w:hAnsi="Consolas" w:cs="Consolas"/>
                <w:color w:val="000000"/>
                <w:sz w:val="20"/>
                <w:szCs w:val="20"/>
                <w:highlight w:val="white"/>
              </w:rPr>
              <w:t>; }</w:t>
            </w:r>
          </w:p>
          <w:p w14:paraId="37ACF30F" w14:textId="77777777"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p>
          <w:p w14:paraId="00F562D7" w14:textId="40B05028"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808080"/>
                <w:sz w:val="20"/>
                <w:szCs w:val="20"/>
                <w:highlight w:val="white"/>
              </w:rPr>
              <w:t>///</w:t>
            </w:r>
            <w:r w:rsidRPr="00A4293E">
              <w:rPr>
                <w:rFonts w:ascii="Consolas" w:eastAsia="Calibri" w:hAnsi="Consolas" w:cs="Consolas"/>
                <w:color w:val="008000"/>
                <w:sz w:val="20"/>
                <w:szCs w:val="20"/>
                <w:highlight w:val="white"/>
              </w:rPr>
              <w:t xml:space="preserve"> </w:t>
            </w:r>
            <w:r w:rsidRPr="00A4293E">
              <w:rPr>
                <w:rFonts w:ascii="Consolas" w:eastAsia="Calibri" w:hAnsi="Consolas" w:cs="Consolas"/>
                <w:color w:val="808080"/>
                <w:sz w:val="20"/>
                <w:szCs w:val="20"/>
                <w:highlight w:val="white"/>
              </w:rPr>
              <w:t>&lt;summary&gt;</w:t>
            </w:r>
          </w:p>
          <w:p w14:paraId="60DD8428" w14:textId="46FFD650"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808080"/>
                <w:sz w:val="20"/>
                <w:szCs w:val="20"/>
                <w:highlight w:val="white"/>
              </w:rPr>
              <w:t>///</w:t>
            </w:r>
            <w:r w:rsidRPr="00A4293E">
              <w:rPr>
                <w:rFonts w:ascii="Consolas" w:eastAsia="Calibri" w:hAnsi="Consolas" w:cs="Consolas"/>
                <w:color w:val="008000"/>
                <w:sz w:val="20"/>
                <w:szCs w:val="20"/>
                <w:highlight w:val="white"/>
              </w:rPr>
              <w:t xml:space="preserve"> This flag is set by the session manager if the session has expired between</w:t>
            </w:r>
          </w:p>
          <w:p w14:paraId="2D23D943" w14:textId="5FCD9559"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lastRenderedPageBreak/>
              <w:t xml:space="preserve">  </w:t>
            </w:r>
            <w:r w:rsidRPr="00A4293E">
              <w:rPr>
                <w:rFonts w:ascii="Consolas" w:eastAsia="Calibri" w:hAnsi="Consolas" w:cs="Consolas"/>
                <w:color w:val="808080"/>
                <w:sz w:val="20"/>
                <w:szCs w:val="20"/>
                <w:highlight w:val="white"/>
              </w:rPr>
              <w:t>///</w:t>
            </w:r>
            <w:r w:rsidRPr="00A4293E">
              <w:rPr>
                <w:rFonts w:ascii="Consolas" w:eastAsia="Calibri" w:hAnsi="Consolas" w:cs="Consolas"/>
                <w:color w:val="008000"/>
                <w:sz w:val="20"/>
                <w:szCs w:val="20"/>
                <w:highlight w:val="white"/>
              </w:rPr>
              <w:t xml:space="preserve"> the last connection timestamp and the current connection timestamp.</w:t>
            </w:r>
          </w:p>
          <w:p w14:paraId="53529F67" w14:textId="6CE772D0"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808080"/>
                <w:sz w:val="20"/>
                <w:szCs w:val="20"/>
                <w:highlight w:val="white"/>
              </w:rPr>
              <w:t>///</w:t>
            </w:r>
            <w:r w:rsidRPr="00A4293E">
              <w:rPr>
                <w:rFonts w:ascii="Consolas" w:eastAsia="Calibri" w:hAnsi="Consolas" w:cs="Consolas"/>
                <w:color w:val="008000"/>
                <w:sz w:val="20"/>
                <w:szCs w:val="20"/>
                <w:highlight w:val="white"/>
              </w:rPr>
              <w:t xml:space="preserve"> </w:t>
            </w:r>
            <w:r w:rsidRPr="00A4293E">
              <w:rPr>
                <w:rFonts w:ascii="Consolas" w:eastAsia="Calibri" w:hAnsi="Consolas" w:cs="Consolas"/>
                <w:color w:val="808080"/>
                <w:sz w:val="20"/>
                <w:szCs w:val="20"/>
                <w:highlight w:val="white"/>
              </w:rPr>
              <w:t>&lt;/summary&gt;</w:t>
            </w:r>
          </w:p>
          <w:p w14:paraId="23BA17DF" w14:textId="062C7C98"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FF"/>
                <w:sz w:val="20"/>
                <w:szCs w:val="20"/>
                <w:highlight w:val="white"/>
              </w:rPr>
              <w:t>public</w:t>
            </w:r>
            <w:r w:rsidRPr="00A4293E">
              <w:rPr>
                <w:rFonts w:ascii="Consolas" w:eastAsia="Calibri" w:hAnsi="Consolas" w:cs="Consolas"/>
                <w:color w:val="000000"/>
                <w:sz w:val="20"/>
                <w:szCs w:val="20"/>
                <w:highlight w:val="white"/>
              </w:rPr>
              <w:t xml:space="preserve"> </w:t>
            </w:r>
            <w:r w:rsidRPr="00A4293E">
              <w:rPr>
                <w:rFonts w:ascii="Consolas" w:eastAsia="Calibri" w:hAnsi="Consolas" w:cs="Consolas"/>
                <w:color w:val="0000FF"/>
                <w:sz w:val="20"/>
                <w:szCs w:val="20"/>
                <w:highlight w:val="white"/>
              </w:rPr>
              <w:t>bool</w:t>
            </w:r>
            <w:r w:rsidRPr="00A4293E">
              <w:rPr>
                <w:rFonts w:ascii="Consolas" w:eastAsia="Calibri" w:hAnsi="Consolas" w:cs="Consolas"/>
                <w:color w:val="000000"/>
                <w:sz w:val="20"/>
                <w:szCs w:val="20"/>
                <w:highlight w:val="white"/>
              </w:rPr>
              <w:t xml:space="preserve"> Expired { </w:t>
            </w:r>
            <w:r w:rsidRPr="00A4293E">
              <w:rPr>
                <w:rFonts w:ascii="Consolas" w:eastAsia="Calibri" w:hAnsi="Consolas" w:cs="Consolas"/>
                <w:color w:val="0000FF"/>
                <w:sz w:val="20"/>
                <w:szCs w:val="20"/>
                <w:highlight w:val="white"/>
              </w:rPr>
              <w:t>get</w:t>
            </w:r>
            <w:r w:rsidRPr="00A4293E">
              <w:rPr>
                <w:rFonts w:ascii="Consolas" w:eastAsia="Calibri" w:hAnsi="Consolas" w:cs="Consolas"/>
                <w:color w:val="000000"/>
                <w:sz w:val="20"/>
                <w:szCs w:val="20"/>
                <w:highlight w:val="white"/>
              </w:rPr>
              <w:t xml:space="preserve">; </w:t>
            </w:r>
            <w:r w:rsidRPr="00A4293E">
              <w:rPr>
                <w:rFonts w:ascii="Consolas" w:eastAsia="Calibri" w:hAnsi="Consolas" w:cs="Consolas"/>
                <w:color w:val="0000FF"/>
                <w:sz w:val="20"/>
                <w:szCs w:val="20"/>
                <w:highlight w:val="white"/>
              </w:rPr>
              <w:t>set</w:t>
            </w:r>
            <w:r w:rsidRPr="00A4293E">
              <w:rPr>
                <w:rFonts w:ascii="Consolas" w:eastAsia="Calibri" w:hAnsi="Consolas" w:cs="Consolas"/>
                <w:color w:val="000000"/>
                <w:sz w:val="20"/>
                <w:szCs w:val="20"/>
                <w:highlight w:val="white"/>
              </w:rPr>
              <w:t>; }</w:t>
            </w:r>
          </w:p>
          <w:p w14:paraId="35329D9B" w14:textId="77777777"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p>
          <w:p w14:paraId="71D503BF" w14:textId="73B47D67"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808080"/>
                <w:sz w:val="20"/>
                <w:szCs w:val="20"/>
                <w:highlight w:val="white"/>
              </w:rPr>
              <w:t>///</w:t>
            </w:r>
            <w:r w:rsidRPr="00A4293E">
              <w:rPr>
                <w:rFonts w:ascii="Consolas" w:eastAsia="Calibri" w:hAnsi="Consolas" w:cs="Consolas"/>
                <w:color w:val="008000"/>
                <w:sz w:val="20"/>
                <w:szCs w:val="20"/>
                <w:highlight w:val="white"/>
              </w:rPr>
              <w:t xml:space="preserve"> </w:t>
            </w:r>
            <w:r w:rsidRPr="00A4293E">
              <w:rPr>
                <w:rFonts w:ascii="Consolas" w:eastAsia="Calibri" w:hAnsi="Consolas" w:cs="Consolas"/>
                <w:color w:val="808080"/>
                <w:sz w:val="20"/>
                <w:szCs w:val="20"/>
                <w:highlight w:val="white"/>
              </w:rPr>
              <w:t>&lt;summary&gt;</w:t>
            </w:r>
          </w:p>
          <w:p w14:paraId="13FD9852" w14:textId="02782A59"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808080"/>
                <w:sz w:val="20"/>
                <w:szCs w:val="20"/>
                <w:highlight w:val="white"/>
              </w:rPr>
              <w:t>///</w:t>
            </w:r>
            <w:r w:rsidRPr="00A4293E">
              <w:rPr>
                <w:rFonts w:ascii="Consolas" w:eastAsia="Calibri" w:hAnsi="Consolas" w:cs="Consolas"/>
                <w:color w:val="008000"/>
                <w:sz w:val="20"/>
                <w:szCs w:val="20"/>
                <w:highlight w:val="white"/>
              </w:rPr>
              <w:t xml:space="preserve"> Can be used by controllers to add additional information that needs</w:t>
            </w:r>
            <w:r>
              <w:rPr>
                <w:rFonts w:ascii="Consolas" w:eastAsia="Calibri" w:hAnsi="Consolas" w:cs="Consolas"/>
                <w:color w:val="008000"/>
                <w:sz w:val="20"/>
                <w:szCs w:val="20"/>
                <w:highlight w:val="white"/>
              </w:rPr>
              <w:br/>
              <w:t xml:space="preserve">  /// </w:t>
            </w:r>
            <w:r w:rsidRPr="00A4293E">
              <w:rPr>
                <w:rFonts w:ascii="Consolas" w:eastAsia="Calibri" w:hAnsi="Consolas" w:cs="Consolas"/>
                <w:color w:val="008000"/>
                <w:sz w:val="20"/>
                <w:szCs w:val="20"/>
                <w:highlight w:val="white"/>
              </w:rPr>
              <w:t>to persist in the session.</w:t>
            </w:r>
          </w:p>
          <w:p w14:paraId="02C944DB" w14:textId="56FD589F"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808080"/>
                <w:sz w:val="20"/>
                <w:szCs w:val="20"/>
                <w:highlight w:val="white"/>
              </w:rPr>
              <w:t>///</w:t>
            </w:r>
            <w:r w:rsidRPr="00A4293E">
              <w:rPr>
                <w:rFonts w:ascii="Consolas" w:eastAsia="Calibri" w:hAnsi="Consolas" w:cs="Consolas"/>
                <w:color w:val="008000"/>
                <w:sz w:val="20"/>
                <w:szCs w:val="20"/>
                <w:highlight w:val="white"/>
              </w:rPr>
              <w:t xml:space="preserve"> </w:t>
            </w:r>
            <w:r w:rsidRPr="00A4293E">
              <w:rPr>
                <w:rFonts w:ascii="Consolas" w:eastAsia="Calibri" w:hAnsi="Consolas" w:cs="Consolas"/>
                <w:color w:val="808080"/>
                <w:sz w:val="20"/>
                <w:szCs w:val="20"/>
                <w:highlight w:val="white"/>
              </w:rPr>
              <w:t>&lt;/summary&gt;</w:t>
            </w:r>
          </w:p>
          <w:p w14:paraId="7E632879" w14:textId="503D9FC2"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FF"/>
                <w:sz w:val="20"/>
                <w:szCs w:val="20"/>
                <w:highlight w:val="white"/>
              </w:rPr>
              <w:t>private</w:t>
            </w:r>
            <w:r w:rsidRPr="00A4293E">
              <w:rPr>
                <w:rFonts w:ascii="Consolas" w:eastAsia="Calibri" w:hAnsi="Consolas" w:cs="Consolas"/>
                <w:color w:val="000000"/>
                <w:sz w:val="20"/>
                <w:szCs w:val="20"/>
                <w:highlight w:val="white"/>
              </w:rPr>
              <w:t xml:space="preserve"> </w:t>
            </w:r>
            <w:r w:rsidRPr="00A4293E">
              <w:rPr>
                <w:rFonts w:ascii="Consolas" w:eastAsia="Calibri" w:hAnsi="Consolas" w:cs="Consolas"/>
                <w:color w:val="2B91AF"/>
                <w:sz w:val="20"/>
                <w:szCs w:val="20"/>
                <w:highlight w:val="white"/>
              </w:rPr>
              <w:t>ConcurrentDictionary</w:t>
            </w:r>
            <w:r w:rsidRPr="00A4293E">
              <w:rPr>
                <w:rFonts w:ascii="Consolas" w:eastAsia="Calibri" w:hAnsi="Consolas" w:cs="Consolas"/>
                <w:color w:val="000000"/>
                <w:sz w:val="20"/>
                <w:szCs w:val="20"/>
                <w:highlight w:val="white"/>
              </w:rPr>
              <w:t>&lt;</w:t>
            </w:r>
            <w:r w:rsidRPr="00A4293E">
              <w:rPr>
                <w:rFonts w:ascii="Consolas" w:eastAsia="Calibri" w:hAnsi="Consolas" w:cs="Consolas"/>
                <w:color w:val="0000FF"/>
                <w:sz w:val="20"/>
                <w:szCs w:val="20"/>
                <w:highlight w:val="white"/>
              </w:rPr>
              <w:t>string</w:t>
            </w:r>
            <w:r w:rsidRPr="00A4293E">
              <w:rPr>
                <w:rFonts w:ascii="Consolas" w:eastAsia="Calibri" w:hAnsi="Consolas" w:cs="Consolas"/>
                <w:color w:val="000000"/>
                <w:sz w:val="20"/>
                <w:szCs w:val="20"/>
                <w:highlight w:val="white"/>
              </w:rPr>
              <w:t xml:space="preserve">, </w:t>
            </w:r>
            <w:r w:rsidRPr="00A4293E">
              <w:rPr>
                <w:rFonts w:ascii="Consolas" w:eastAsia="Calibri" w:hAnsi="Consolas" w:cs="Consolas"/>
                <w:color w:val="0000FF"/>
                <w:sz w:val="20"/>
                <w:szCs w:val="20"/>
                <w:highlight w:val="white"/>
              </w:rPr>
              <w:t>object</w:t>
            </w:r>
            <w:r w:rsidRPr="00A4293E">
              <w:rPr>
                <w:rFonts w:ascii="Consolas" w:eastAsia="Calibri" w:hAnsi="Consolas" w:cs="Consolas"/>
                <w:color w:val="000000"/>
                <w:sz w:val="20"/>
                <w:szCs w:val="20"/>
                <w:highlight w:val="white"/>
              </w:rPr>
              <w:t xml:space="preserve">&gt; Objects { </w:t>
            </w:r>
            <w:r w:rsidRPr="00A4293E">
              <w:rPr>
                <w:rFonts w:ascii="Consolas" w:eastAsia="Calibri" w:hAnsi="Consolas" w:cs="Consolas"/>
                <w:color w:val="0000FF"/>
                <w:sz w:val="20"/>
                <w:szCs w:val="20"/>
                <w:highlight w:val="white"/>
              </w:rPr>
              <w:t>get</w:t>
            </w:r>
            <w:r w:rsidRPr="00A4293E">
              <w:rPr>
                <w:rFonts w:ascii="Consolas" w:eastAsia="Calibri" w:hAnsi="Consolas" w:cs="Consolas"/>
                <w:color w:val="000000"/>
                <w:sz w:val="20"/>
                <w:szCs w:val="20"/>
                <w:highlight w:val="white"/>
              </w:rPr>
              <w:t xml:space="preserve">; </w:t>
            </w:r>
            <w:r w:rsidRPr="00A4293E">
              <w:rPr>
                <w:rFonts w:ascii="Consolas" w:eastAsia="Calibri" w:hAnsi="Consolas" w:cs="Consolas"/>
                <w:color w:val="0000FF"/>
                <w:sz w:val="20"/>
                <w:szCs w:val="20"/>
                <w:highlight w:val="white"/>
              </w:rPr>
              <w:t>set</w:t>
            </w:r>
            <w:r w:rsidRPr="00A4293E">
              <w:rPr>
                <w:rFonts w:ascii="Consolas" w:eastAsia="Calibri" w:hAnsi="Consolas" w:cs="Consolas"/>
                <w:color w:val="000000"/>
                <w:sz w:val="20"/>
                <w:szCs w:val="20"/>
                <w:highlight w:val="white"/>
              </w:rPr>
              <w:t>; }</w:t>
            </w:r>
          </w:p>
          <w:p w14:paraId="3D149C86" w14:textId="77777777"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p>
          <w:p w14:paraId="5AC5A71B" w14:textId="03E0543B"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8000"/>
                <w:sz w:val="20"/>
                <w:szCs w:val="20"/>
                <w:highlight w:val="white"/>
              </w:rPr>
              <w:t xml:space="preserve">// Indexer for accessing session objects.  If an object isn't found, </w:t>
            </w:r>
            <w:r>
              <w:rPr>
                <w:rFonts w:ascii="Consolas" w:eastAsia="Calibri" w:hAnsi="Consolas" w:cs="Consolas"/>
                <w:color w:val="008000"/>
                <w:sz w:val="20"/>
                <w:szCs w:val="20"/>
                <w:highlight w:val="white"/>
              </w:rPr>
              <w:br/>
              <w:t xml:space="preserve">  // </w:t>
            </w:r>
            <w:r w:rsidRPr="00A4293E">
              <w:rPr>
                <w:rFonts w:ascii="Consolas" w:eastAsia="Calibri" w:hAnsi="Consolas" w:cs="Consolas"/>
                <w:color w:val="008000"/>
                <w:sz w:val="20"/>
                <w:szCs w:val="20"/>
                <w:highlight w:val="white"/>
              </w:rPr>
              <w:t>null is returned.</w:t>
            </w:r>
          </w:p>
          <w:p w14:paraId="6BA89C42" w14:textId="500C06E4"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FF"/>
                <w:sz w:val="20"/>
                <w:szCs w:val="20"/>
                <w:highlight w:val="white"/>
              </w:rPr>
              <w:t>public</w:t>
            </w:r>
            <w:r w:rsidRPr="00A4293E">
              <w:rPr>
                <w:rFonts w:ascii="Consolas" w:eastAsia="Calibri" w:hAnsi="Consolas" w:cs="Consolas"/>
                <w:color w:val="000000"/>
                <w:sz w:val="20"/>
                <w:szCs w:val="20"/>
                <w:highlight w:val="white"/>
              </w:rPr>
              <w:t xml:space="preserve"> </w:t>
            </w:r>
            <w:r w:rsidRPr="00A4293E">
              <w:rPr>
                <w:rFonts w:ascii="Consolas" w:eastAsia="Calibri" w:hAnsi="Consolas" w:cs="Consolas"/>
                <w:color w:val="0000FF"/>
                <w:sz w:val="20"/>
                <w:szCs w:val="20"/>
                <w:highlight w:val="white"/>
              </w:rPr>
              <w:t>object</w:t>
            </w:r>
            <w:r w:rsidRPr="00A4293E">
              <w:rPr>
                <w:rFonts w:ascii="Consolas" w:eastAsia="Calibri" w:hAnsi="Consolas" w:cs="Consolas"/>
                <w:color w:val="000000"/>
                <w:sz w:val="20"/>
                <w:szCs w:val="20"/>
                <w:highlight w:val="white"/>
              </w:rPr>
              <w:t xml:space="preserve"> </w:t>
            </w:r>
            <w:r w:rsidRPr="00A4293E">
              <w:rPr>
                <w:rFonts w:ascii="Consolas" w:eastAsia="Calibri" w:hAnsi="Consolas" w:cs="Consolas"/>
                <w:color w:val="0000FF"/>
                <w:sz w:val="20"/>
                <w:szCs w:val="20"/>
                <w:highlight w:val="white"/>
              </w:rPr>
              <w:t>this</w:t>
            </w:r>
            <w:r w:rsidRPr="00A4293E">
              <w:rPr>
                <w:rFonts w:ascii="Consolas" w:eastAsia="Calibri" w:hAnsi="Consolas" w:cs="Consolas"/>
                <w:color w:val="000000"/>
                <w:sz w:val="20"/>
                <w:szCs w:val="20"/>
                <w:highlight w:val="white"/>
              </w:rPr>
              <w:t>[</w:t>
            </w:r>
            <w:r w:rsidRPr="00A4293E">
              <w:rPr>
                <w:rFonts w:ascii="Consolas" w:eastAsia="Calibri" w:hAnsi="Consolas" w:cs="Consolas"/>
                <w:color w:val="0000FF"/>
                <w:sz w:val="20"/>
                <w:szCs w:val="20"/>
                <w:highlight w:val="white"/>
              </w:rPr>
              <w:t>string</w:t>
            </w:r>
            <w:r w:rsidRPr="00A4293E">
              <w:rPr>
                <w:rFonts w:ascii="Consolas" w:eastAsia="Calibri" w:hAnsi="Consolas" w:cs="Consolas"/>
                <w:color w:val="000000"/>
                <w:sz w:val="20"/>
                <w:szCs w:val="20"/>
                <w:highlight w:val="white"/>
              </w:rPr>
              <w:t xml:space="preserve"> objectKey]</w:t>
            </w:r>
          </w:p>
          <w:p w14:paraId="3E7F8DEE" w14:textId="78714027"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00"/>
                <w:sz w:val="20"/>
                <w:szCs w:val="20"/>
                <w:highlight w:val="white"/>
              </w:rPr>
              <w:t>{</w:t>
            </w:r>
          </w:p>
          <w:p w14:paraId="3E74CA57" w14:textId="2735089B"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FF"/>
                <w:sz w:val="20"/>
                <w:szCs w:val="20"/>
                <w:highlight w:val="white"/>
              </w:rPr>
              <w:t>get</w:t>
            </w:r>
          </w:p>
          <w:p w14:paraId="21832E25" w14:textId="38A5BB81"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00"/>
                <w:sz w:val="20"/>
                <w:szCs w:val="20"/>
                <w:highlight w:val="white"/>
              </w:rPr>
              <w:t>{</w:t>
            </w:r>
          </w:p>
          <w:p w14:paraId="408E004E" w14:textId="3A2E3668"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FF"/>
                <w:sz w:val="20"/>
                <w:szCs w:val="20"/>
                <w:highlight w:val="white"/>
              </w:rPr>
              <w:t>object</w:t>
            </w:r>
            <w:r w:rsidRPr="00A4293E">
              <w:rPr>
                <w:rFonts w:ascii="Consolas" w:eastAsia="Calibri" w:hAnsi="Consolas" w:cs="Consolas"/>
                <w:color w:val="000000"/>
                <w:sz w:val="20"/>
                <w:szCs w:val="20"/>
                <w:highlight w:val="white"/>
              </w:rPr>
              <w:t xml:space="preserve"> val = </w:t>
            </w:r>
            <w:r w:rsidRPr="00A4293E">
              <w:rPr>
                <w:rFonts w:ascii="Consolas" w:eastAsia="Calibri" w:hAnsi="Consolas" w:cs="Consolas"/>
                <w:color w:val="0000FF"/>
                <w:sz w:val="20"/>
                <w:szCs w:val="20"/>
                <w:highlight w:val="white"/>
              </w:rPr>
              <w:t>null</w:t>
            </w:r>
            <w:r w:rsidRPr="00A4293E">
              <w:rPr>
                <w:rFonts w:ascii="Consolas" w:eastAsia="Calibri" w:hAnsi="Consolas" w:cs="Consolas"/>
                <w:color w:val="000000"/>
                <w:sz w:val="20"/>
                <w:szCs w:val="20"/>
                <w:highlight w:val="white"/>
              </w:rPr>
              <w:t>;</w:t>
            </w:r>
          </w:p>
          <w:p w14:paraId="22AE9963" w14:textId="4985C4AD"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00"/>
                <w:sz w:val="20"/>
                <w:szCs w:val="20"/>
                <w:highlight w:val="white"/>
              </w:rPr>
              <w:t xml:space="preserve">Objects.TryGetValue(objectKey, </w:t>
            </w:r>
            <w:r w:rsidRPr="00A4293E">
              <w:rPr>
                <w:rFonts w:ascii="Consolas" w:eastAsia="Calibri" w:hAnsi="Consolas" w:cs="Consolas"/>
                <w:color w:val="0000FF"/>
                <w:sz w:val="20"/>
                <w:szCs w:val="20"/>
                <w:highlight w:val="white"/>
              </w:rPr>
              <w:t>out</w:t>
            </w:r>
            <w:r w:rsidRPr="00A4293E">
              <w:rPr>
                <w:rFonts w:ascii="Consolas" w:eastAsia="Calibri" w:hAnsi="Consolas" w:cs="Consolas"/>
                <w:color w:val="000000"/>
                <w:sz w:val="20"/>
                <w:szCs w:val="20"/>
                <w:highlight w:val="white"/>
              </w:rPr>
              <w:t xml:space="preserve"> val);</w:t>
            </w:r>
          </w:p>
          <w:p w14:paraId="1F3F37C5" w14:textId="77777777"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p>
          <w:p w14:paraId="574B3B02" w14:textId="7A3A72D9"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FF"/>
                <w:sz w:val="20"/>
                <w:szCs w:val="20"/>
                <w:highlight w:val="white"/>
              </w:rPr>
              <w:t>return</w:t>
            </w:r>
            <w:r w:rsidRPr="00A4293E">
              <w:rPr>
                <w:rFonts w:ascii="Consolas" w:eastAsia="Calibri" w:hAnsi="Consolas" w:cs="Consolas"/>
                <w:color w:val="000000"/>
                <w:sz w:val="20"/>
                <w:szCs w:val="20"/>
                <w:highlight w:val="white"/>
              </w:rPr>
              <w:t xml:space="preserve"> val;</w:t>
            </w:r>
          </w:p>
          <w:p w14:paraId="7C23AFA3" w14:textId="67FB82AB"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00"/>
                <w:sz w:val="20"/>
                <w:szCs w:val="20"/>
                <w:highlight w:val="white"/>
              </w:rPr>
              <w:t>}</w:t>
            </w:r>
          </w:p>
          <w:p w14:paraId="6717FAD2" w14:textId="43261AF7"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FF"/>
                <w:sz w:val="20"/>
                <w:szCs w:val="20"/>
                <w:highlight w:val="white"/>
              </w:rPr>
              <w:t>set</w:t>
            </w:r>
            <w:r w:rsidRPr="00A4293E">
              <w:rPr>
                <w:rFonts w:ascii="Consolas" w:eastAsia="Calibri" w:hAnsi="Consolas" w:cs="Consolas"/>
                <w:color w:val="000000"/>
                <w:sz w:val="20"/>
                <w:szCs w:val="20"/>
                <w:highlight w:val="white"/>
              </w:rPr>
              <w:t xml:space="preserve"> { Objects[objectKey] = </w:t>
            </w:r>
            <w:r w:rsidRPr="00A4293E">
              <w:rPr>
                <w:rFonts w:ascii="Consolas" w:eastAsia="Calibri" w:hAnsi="Consolas" w:cs="Consolas"/>
                <w:color w:val="0000FF"/>
                <w:sz w:val="20"/>
                <w:szCs w:val="20"/>
                <w:highlight w:val="white"/>
              </w:rPr>
              <w:t>value</w:t>
            </w:r>
            <w:r w:rsidRPr="00A4293E">
              <w:rPr>
                <w:rFonts w:ascii="Consolas" w:eastAsia="Calibri" w:hAnsi="Consolas" w:cs="Consolas"/>
                <w:color w:val="000000"/>
                <w:sz w:val="20"/>
                <w:szCs w:val="20"/>
                <w:highlight w:val="white"/>
              </w:rPr>
              <w:t>; }</w:t>
            </w:r>
          </w:p>
          <w:p w14:paraId="1DFE35BD" w14:textId="058B115F"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00"/>
                <w:sz w:val="20"/>
                <w:szCs w:val="20"/>
                <w:highlight w:val="white"/>
              </w:rPr>
              <w:t>}</w:t>
            </w:r>
          </w:p>
          <w:p w14:paraId="3C6066E8" w14:textId="77777777"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p>
          <w:p w14:paraId="5958A48D" w14:textId="27E54B13"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808080"/>
                <w:sz w:val="20"/>
                <w:szCs w:val="20"/>
                <w:highlight w:val="white"/>
              </w:rPr>
              <w:t>///</w:t>
            </w:r>
            <w:r w:rsidRPr="00A4293E">
              <w:rPr>
                <w:rFonts w:ascii="Consolas" w:eastAsia="Calibri" w:hAnsi="Consolas" w:cs="Consolas"/>
                <w:color w:val="008000"/>
                <w:sz w:val="20"/>
                <w:szCs w:val="20"/>
                <w:highlight w:val="white"/>
              </w:rPr>
              <w:t xml:space="preserve"> </w:t>
            </w:r>
            <w:r w:rsidRPr="00A4293E">
              <w:rPr>
                <w:rFonts w:ascii="Consolas" w:eastAsia="Calibri" w:hAnsi="Consolas" w:cs="Consolas"/>
                <w:color w:val="808080"/>
                <w:sz w:val="20"/>
                <w:szCs w:val="20"/>
                <w:highlight w:val="white"/>
              </w:rPr>
              <w:t>&lt;summary&gt;</w:t>
            </w:r>
          </w:p>
          <w:p w14:paraId="38AD9FFF" w14:textId="227DED79"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808080"/>
                <w:sz w:val="20"/>
                <w:szCs w:val="20"/>
                <w:highlight w:val="white"/>
              </w:rPr>
              <w:t>///</w:t>
            </w:r>
            <w:r w:rsidRPr="00A4293E">
              <w:rPr>
                <w:rFonts w:ascii="Consolas" w:eastAsia="Calibri" w:hAnsi="Consolas" w:cs="Consolas"/>
                <w:color w:val="008000"/>
                <w:sz w:val="20"/>
                <w:szCs w:val="20"/>
                <w:highlight w:val="white"/>
              </w:rPr>
              <w:t xml:space="preserve"> Object collection getter with type conversion.</w:t>
            </w:r>
          </w:p>
          <w:p w14:paraId="77DFCD41" w14:textId="625A28DB"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808080"/>
                <w:sz w:val="20"/>
                <w:szCs w:val="20"/>
                <w:highlight w:val="white"/>
              </w:rPr>
              <w:t>///</w:t>
            </w:r>
            <w:r w:rsidRPr="00A4293E">
              <w:rPr>
                <w:rFonts w:ascii="Consolas" w:eastAsia="Calibri" w:hAnsi="Consolas" w:cs="Consolas"/>
                <w:color w:val="008000"/>
                <w:sz w:val="20"/>
                <w:szCs w:val="20"/>
                <w:highlight w:val="white"/>
              </w:rPr>
              <w:t xml:space="preserve"> Note that if the object does not exist in the session, the default</w:t>
            </w:r>
            <w:r>
              <w:rPr>
                <w:rFonts w:ascii="Consolas" w:eastAsia="Calibri" w:hAnsi="Consolas" w:cs="Consolas"/>
                <w:color w:val="008000"/>
                <w:sz w:val="20"/>
                <w:szCs w:val="20"/>
                <w:highlight w:val="white"/>
              </w:rPr>
              <w:br/>
            </w:r>
            <w:r>
              <w:rPr>
                <w:rFonts w:ascii="Consolas" w:eastAsia="Calibri" w:hAnsi="Consolas" w:cs="Consolas"/>
                <w:color w:val="0000FF"/>
                <w:sz w:val="20"/>
                <w:szCs w:val="20"/>
                <w:highlight w:val="white"/>
              </w:rPr>
              <w:t xml:space="preserve">  </w:t>
            </w:r>
            <w:r>
              <w:rPr>
                <w:rFonts w:ascii="Consolas" w:eastAsia="Calibri" w:hAnsi="Consolas" w:cs="Consolas"/>
                <w:color w:val="008000"/>
                <w:sz w:val="20"/>
                <w:szCs w:val="20"/>
                <w:highlight w:val="white"/>
              </w:rPr>
              <w:t>///</w:t>
            </w:r>
            <w:r w:rsidRPr="00A4293E">
              <w:rPr>
                <w:rFonts w:ascii="Consolas" w:eastAsia="Calibri" w:hAnsi="Consolas" w:cs="Consolas"/>
                <w:color w:val="008000"/>
                <w:sz w:val="20"/>
                <w:szCs w:val="20"/>
                <w:highlight w:val="white"/>
              </w:rPr>
              <w:t xml:space="preserve"> value is returned.</w:t>
            </w:r>
          </w:p>
          <w:p w14:paraId="5FD22BB9" w14:textId="0A37C9D0"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808080"/>
                <w:sz w:val="20"/>
                <w:szCs w:val="20"/>
                <w:highlight w:val="white"/>
              </w:rPr>
              <w:t>///</w:t>
            </w:r>
            <w:r w:rsidRPr="00A4293E">
              <w:rPr>
                <w:rFonts w:ascii="Consolas" w:eastAsia="Calibri" w:hAnsi="Consolas" w:cs="Consolas"/>
                <w:color w:val="008000"/>
                <w:sz w:val="20"/>
                <w:szCs w:val="20"/>
                <w:highlight w:val="white"/>
              </w:rPr>
              <w:t xml:space="preserve"> Therefore, session objects like "isAdmin" or "isAuthenticated"</w:t>
            </w:r>
            <w:r>
              <w:rPr>
                <w:rFonts w:ascii="Consolas" w:eastAsia="Calibri" w:hAnsi="Consolas" w:cs="Consolas"/>
                <w:color w:val="008000"/>
                <w:sz w:val="20"/>
                <w:szCs w:val="20"/>
                <w:highlight w:val="white"/>
              </w:rPr>
              <w:br/>
              <w:t xml:space="preserve">  /// </w:t>
            </w:r>
            <w:r w:rsidRPr="00A4293E">
              <w:rPr>
                <w:rFonts w:ascii="Consolas" w:eastAsia="Calibri" w:hAnsi="Consolas" w:cs="Consolas"/>
                <w:color w:val="008000"/>
                <w:sz w:val="20"/>
                <w:szCs w:val="20"/>
                <w:highlight w:val="white"/>
              </w:rPr>
              <w:t>should always be true for their "yes" state.</w:t>
            </w:r>
          </w:p>
          <w:p w14:paraId="1CE454D1" w14:textId="1945EA43"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808080"/>
                <w:sz w:val="20"/>
                <w:szCs w:val="20"/>
                <w:highlight w:val="white"/>
              </w:rPr>
              <w:t>///</w:t>
            </w:r>
            <w:r w:rsidRPr="00A4293E">
              <w:rPr>
                <w:rFonts w:ascii="Consolas" w:eastAsia="Calibri" w:hAnsi="Consolas" w:cs="Consolas"/>
                <w:color w:val="008000"/>
                <w:sz w:val="20"/>
                <w:szCs w:val="20"/>
                <w:highlight w:val="white"/>
              </w:rPr>
              <w:t xml:space="preserve"> </w:t>
            </w:r>
            <w:r w:rsidRPr="00A4293E">
              <w:rPr>
                <w:rFonts w:ascii="Consolas" w:eastAsia="Calibri" w:hAnsi="Consolas" w:cs="Consolas"/>
                <w:color w:val="808080"/>
                <w:sz w:val="20"/>
                <w:szCs w:val="20"/>
                <w:highlight w:val="white"/>
              </w:rPr>
              <w:t>&lt;/summary&gt;</w:t>
            </w:r>
          </w:p>
          <w:p w14:paraId="7E968C05" w14:textId="2A38BA92"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FF"/>
                <w:sz w:val="20"/>
                <w:szCs w:val="20"/>
                <w:highlight w:val="white"/>
              </w:rPr>
              <w:t>public</w:t>
            </w:r>
            <w:r w:rsidRPr="00A4293E">
              <w:rPr>
                <w:rFonts w:ascii="Consolas" w:eastAsia="Calibri" w:hAnsi="Consolas" w:cs="Consolas"/>
                <w:color w:val="000000"/>
                <w:sz w:val="20"/>
                <w:szCs w:val="20"/>
                <w:highlight w:val="white"/>
              </w:rPr>
              <w:t xml:space="preserve"> T GetObject&lt;T&gt;(</w:t>
            </w:r>
            <w:r w:rsidRPr="00A4293E">
              <w:rPr>
                <w:rFonts w:ascii="Consolas" w:eastAsia="Calibri" w:hAnsi="Consolas" w:cs="Consolas"/>
                <w:color w:val="0000FF"/>
                <w:sz w:val="20"/>
                <w:szCs w:val="20"/>
                <w:highlight w:val="white"/>
              </w:rPr>
              <w:t>string</w:t>
            </w:r>
            <w:r w:rsidRPr="00A4293E">
              <w:rPr>
                <w:rFonts w:ascii="Consolas" w:eastAsia="Calibri" w:hAnsi="Consolas" w:cs="Consolas"/>
                <w:color w:val="000000"/>
                <w:sz w:val="20"/>
                <w:szCs w:val="20"/>
                <w:highlight w:val="white"/>
              </w:rPr>
              <w:t xml:space="preserve"> objectKey)</w:t>
            </w:r>
          </w:p>
          <w:p w14:paraId="7086A190" w14:textId="5D5A4FA6"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00"/>
                <w:sz w:val="20"/>
                <w:szCs w:val="20"/>
                <w:highlight w:val="white"/>
              </w:rPr>
              <w:t>{</w:t>
            </w:r>
          </w:p>
          <w:p w14:paraId="77F0F3FD" w14:textId="7D89547C"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FF"/>
                <w:sz w:val="20"/>
                <w:szCs w:val="20"/>
                <w:highlight w:val="white"/>
              </w:rPr>
              <w:t>object</w:t>
            </w:r>
            <w:r w:rsidRPr="00A4293E">
              <w:rPr>
                <w:rFonts w:ascii="Consolas" w:eastAsia="Calibri" w:hAnsi="Consolas" w:cs="Consolas"/>
                <w:color w:val="000000"/>
                <w:sz w:val="20"/>
                <w:szCs w:val="20"/>
                <w:highlight w:val="white"/>
              </w:rPr>
              <w:t xml:space="preserve"> val = </w:t>
            </w:r>
            <w:r w:rsidRPr="00A4293E">
              <w:rPr>
                <w:rFonts w:ascii="Consolas" w:eastAsia="Calibri" w:hAnsi="Consolas" w:cs="Consolas"/>
                <w:color w:val="0000FF"/>
                <w:sz w:val="20"/>
                <w:szCs w:val="20"/>
                <w:highlight w:val="white"/>
              </w:rPr>
              <w:t>null</w:t>
            </w:r>
            <w:r w:rsidRPr="00A4293E">
              <w:rPr>
                <w:rFonts w:ascii="Consolas" w:eastAsia="Calibri" w:hAnsi="Consolas" w:cs="Consolas"/>
                <w:color w:val="000000"/>
                <w:sz w:val="20"/>
                <w:szCs w:val="20"/>
                <w:highlight w:val="white"/>
              </w:rPr>
              <w:t>;</w:t>
            </w:r>
          </w:p>
          <w:p w14:paraId="71CD39A7" w14:textId="4FAFBC7F"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00"/>
                <w:sz w:val="20"/>
                <w:szCs w:val="20"/>
                <w:highlight w:val="white"/>
              </w:rPr>
              <w:t xml:space="preserve">T ret = </w:t>
            </w:r>
            <w:r w:rsidRPr="00A4293E">
              <w:rPr>
                <w:rFonts w:ascii="Consolas" w:eastAsia="Calibri" w:hAnsi="Consolas" w:cs="Consolas"/>
                <w:color w:val="0000FF"/>
                <w:sz w:val="20"/>
                <w:szCs w:val="20"/>
                <w:highlight w:val="white"/>
              </w:rPr>
              <w:t>default</w:t>
            </w:r>
            <w:r w:rsidRPr="00A4293E">
              <w:rPr>
                <w:rFonts w:ascii="Consolas" w:eastAsia="Calibri" w:hAnsi="Consolas" w:cs="Consolas"/>
                <w:color w:val="000000"/>
                <w:sz w:val="20"/>
                <w:szCs w:val="20"/>
                <w:highlight w:val="white"/>
              </w:rPr>
              <w:t>(T);</w:t>
            </w:r>
          </w:p>
          <w:p w14:paraId="6929A889" w14:textId="77777777"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p>
          <w:p w14:paraId="7E338D1F" w14:textId="23DF2A3B"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FF"/>
                <w:sz w:val="20"/>
                <w:szCs w:val="20"/>
                <w:highlight w:val="white"/>
              </w:rPr>
              <w:t>if</w:t>
            </w:r>
            <w:r w:rsidRPr="00A4293E">
              <w:rPr>
                <w:rFonts w:ascii="Consolas" w:eastAsia="Calibri" w:hAnsi="Consolas" w:cs="Consolas"/>
                <w:color w:val="000000"/>
                <w:sz w:val="20"/>
                <w:szCs w:val="20"/>
                <w:highlight w:val="white"/>
              </w:rPr>
              <w:t xml:space="preserve"> (Objects.TryGetValue(objectKey, </w:t>
            </w:r>
            <w:r w:rsidRPr="00A4293E">
              <w:rPr>
                <w:rFonts w:ascii="Consolas" w:eastAsia="Calibri" w:hAnsi="Consolas" w:cs="Consolas"/>
                <w:color w:val="0000FF"/>
                <w:sz w:val="20"/>
                <w:szCs w:val="20"/>
                <w:highlight w:val="white"/>
              </w:rPr>
              <w:t>out</w:t>
            </w:r>
            <w:r w:rsidRPr="00A4293E">
              <w:rPr>
                <w:rFonts w:ascii="Consolas" w:eastAsia="Calibri" w:hAnsi="Consolas" w:cs="Consolas"/>
                <w:color w:val="000000"/>
                <w:sz w:val="20"/>
                <w:szCs w:val="20"/>
                <w:highlight w:val="white"/>
              </w:rPr>
              <w:t xml:space="preserve"> val))</w:t>
            </w:r>
          </w:p>
          <w:p w14:paraId="1AB9DA0C" w14:textId="4363E7F5"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00"/>
                <w:sz w:val="20"/>
                <w:szCs w:val="20"/>
                <w:highlight w:val="white"/>
              </w:rPr>
              <w:t>{</w:t>
            </w:r>
          </w:p>
          <w:p w14:paraId="66EEB488" w14:textId="5D9AC758"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00"/>
                <w:sz w:val="20"/>
                <w:szCs w:val="20"/>
                <w:highlight w:val="white"/>
              </w:rPr>
              <w:t>ret = (T)</w:t>
            </w:r>
            <w:r w:rsidRPr="00A4293E">
              <w:rPr>
                <w:rFonts w:ascii="Consolas" w:eastAsia="Calibri" w:hAnsi="Consolas" w:cs="Consolas"/>
                <w:color w:val="2B91AF"/>
                <w:sz w:val="20"/>
                <w:szCs w:val="20"/>
                <w:highlight w:val="white"/>
              </w:rPr>
              <w:t>Converter</w:t>
            </w:r>
            <w:r w:rsidRPr="00A4293E">
              <w:rPr>
                <w:rFonts w:ascii="Consolas" w:eastAsia="Calibri" w:hAnsi="Consolas" w:cs="Consolas"/>
                <w:color w:val="000000"/>
                <w:sz w:val="20"/>
                <w:szCs w:val="20"/>
                <w:highlight w:val="white"/>
              </w:rPr>
              <w:t xml:space="preserve">.Convert(val, </w:t>
            </w:r>
            <w:r w:rsidRPr="00A4293E">
              <w:rPr>
                <w:rFonts w:ascii="Consolas" w:eastAsia="Calibri" w:hAnsi="Consolas" w:cs="Consolas"/>
                <w:color w:val="0000FF"/>
                <w:sz w:val="20"/>
                <w:szCs w:val="20"/>
                <w:highlight w:val="white"/>
              </w:rPr>
              <w:t>typeof</w:t>
            </w:r>
            <w:r w:rsidRPr="00A4293E">
              <w:rPr>
                <w:rFonts w:ascii="Consolas" w:eastAsia="Calibri" w:hAnsi="Consolas" w:cs="Consolas"/>
                <w:color w:val="000000"/>
                <w:sz w:val="20"/>
                <w:szCs w:val="20"/>
                <w:highlight w:val="white"/>
              </w:rPr>
              <w:t>(T));</w:t>
            </w:r>
          </w:p>
          <w:p w14:paraId="6E90ABC1" w14:textId="15DE5D81"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00"/>
                <w:sz w:val="20"/>
                <w:szCs w:val="20"/>
                <w:highlight w:val="white"/>
              </w:rPr>
              <w:t>}</w:t>
            </w:r>
          </w:p>
          <w:p w14:paraId="3F1A0FF6" w14:textId="77777777"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p>
          <w:p w14:paraId="65E32C27" w14:textId="0EB5CBDF"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FF"/>
                <w:sz w:val="20"/>
                <w:szCs w:val="20"/>
                <w:highlight w:val="white"/>
              </w:rPr>
              <w:t>return</w:t>
            </w:r>
            <w:r w:rsidRPr="00A4293E">
              <w:rPr>
                <w:rFonts w:ascii="Consolas" w:eastAsia="Calibri" w:hAnsi="Consolas" w:cs="Consolas"/>
                <w:color w:val="000000"/>
                <w:sz w:val="20"/>
                <w:szCs w:val="20"/>
                <w:highlight w:val="white"/>
              </w:rPr>
              <w:t xml:space="preserve"> ret;</w:t>
            </w:r>
          </w:p>
          <w:p w14:paraId="5721C190" w14:textId="6F5AF1B7"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A4293E">
              <w:rPr>
                <w:rFonts w:ascii="Consolas" w:eastAsia="Calibri" w:hAnsi="Consolas" w:cs="Consolas"/>
                <w:color w:val="000000"/>
                <w:sz w:val="20"/>
                <w:szCs w:val="20"/>
                <w:highlight w:val="white"/>
              </w:rPr>
              <w:t>}</w:t>
            </w:r>
          </w:p>
          <w:p w14:paraId="450B92A5" w14:textId="77777777"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p>
          <w:p w14:paraId="68059BE8" w14:textId="6480CDC9"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FF"/>
                <w:sz w:val="20"/>
                <w:szCs w:val="20"/>
                <w:highlight w:val="white"/>
              </w:rPr>
              <w:t>public</w:t>
            </w:r>
            <w:r w:rsidRPr="00A4293E">
              <w:rPr>
                <w:rFonts w:ascii="Consolas" w:eastAsia="Calibri" w:hAnsi="Consolas" w:cs="Consolas"/>
                <w:color w:val="000000"/>
                <w:sz w:val="20"/>
                <w:szCs w:val="20"/>
                <w:highlight w:val="white"/>
              </w:rPr>
              <w:t xml:space="preserve"> Session()</w:t>
            </w:r>
          </w:p>
          <w:p w14:paraId="3A3AF690" w14:textId="3C639261"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A4293E">
              <w:rPr>
                <w:rFonts w:ascii="Consolas" w:eastAsia="Calibri" w:hAnsi="Consolas" w:cs="Consolas"/>
                <w:color w:val="000000"/>
                <w:sz w:val="20"/>
                <w:szCs w:val="20"/>
                <w:highlight w:val="white"/>
              </w:rPr>
              <w:t>{</w:t>
            </w:r>
            <w:r>
              <w:rPr>
                <w:rFonts w:ascii="Consolas" w:eastAsia="Calibri" w:hAnsi="Consolas" w:cs="Consolas"/>
                <w:color w:val="000000"/>
                <w:sz w:val="20"/>
                <w:szCs w:val="20"/>
                <w:highlight w:val="white"/>
              </w:rPr>
              <w:t xml:space="preserve"> </w:t>
            </w:r>
          </w:p>
          <w:p w14:paraId="0311BFA4" w14:textId="52F35E77"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A4293E">
              <w:rPr>
                <w:rFonts w:ascii="Consolas" w:eastAsia="Calibri" w:hAnsi="Consolas" w:cs="Consolas"/>
                <w:color w:val="000000"/>
                <w:sz w:val="20"/>
                <w:szCs w:val="20"/>
                <w:highlight w:val="white"/>
              </w:rPr>
              <w:t xml:space="preserve">Objects = </w:t>
            </w:r>
            <w:r w:rsidRPr="00A4293E">
              <w:rPr>
                <w:rFonts w:ascii="Consolas" w:eastAsia="Calibri" w:hAnsi="Consolas" w:cs="Consolas"/>
                <w:color w:val="0000FF"/>
                <w:sz w:val="20"/>
                <w:szCs w:val="20"/>
                <w:highlight w:val="white"/>
              </w:rPr>
              <w:t>new</w:t>
            </w:r>
            <w:r w:rsidRPr="00A4293E">
              <w:rPr>
                <w:rFonts w:ascii="Consolas" w:eastAsia="Calibri" w:hAnsi="Consolas" w:cs="Consolas"/>
                <w:color w:val="000000"/>
                <w:sz w:val="20"/>
                <w:szCs w:val="20"/>
                <w:highlight w:val="white"/>
              </w:rPr>
              <w:t xml:space="preserve"> </w:t>
            </w:r>
            <w:r w:rsidRPr="00A4293E">
              <w:rPr>
                <w:rFonts w:ascii="Consolas" w:eastAsia="Calibri" w:hAnsi="Consolas" w:cs="Consolas"/>
                <w:color w:val="2B91AF"/>
                <w:sz w:val="20"/>
                <w:szCs w:val="20"/>
                <w:highlight w:val="white"/>
              </w:rPr>
              <w:t>ConcurrentDictionary</w:t>
            </w:r>
            <w:r w:rsidRPr="00A4293E">
              <w:rPr>
                <w:rFonts w:ascii="Consolas" w:eastAsia="Calibri" w:hAnsi="Consolas" w:cs="Consolas"/>
                <w:color w:val="000000"/>
                <w:sz w:val="20"/>
                <w:szCs w:val="20"/>
                <w:highlight w:val="white"/>
              </w:rPr>
              <w:t>&lt;</w:t>
            </w:r>
            <w:r w:rsidRPr="00A4293E">
              <w:rPr>
                <w:rFonts w:ascii="Consolas" w:eastAsia="Calibri" w:hAnsi="Consolas" w:cs="Consolas"/>
                <w:color w:val="0000FF"/>
                <w:sz w:val="20"/>
                <w:szCs w:val="20"/>
                <w:highlight w:val="white"/>
              </w:rPr>
              <w:t>string</w:t>
            </w:r>
            <w:r w:rsidRPr="00A4293E">
              <w:rPr>
                <w:rFonts w:ascii="Consolas" w:eastAsia="Calibri" w:hAnsi="Consolas" w:cs="Consolas"/>
                <w:color w:val="000000"/>
                <w:sz w:val="20"/>
                <w:szCs w:val="20"/>
                <w:highlight w:val="white"/>
              </w:rPr>
              <w:t xml:space="preserve">, </w:t>
            </w:r>
            <w:r w:rsidRPr="00A4293E">
              <w:rPr>
                <w:rFonts w:ascii="Consolas" w:eastAsia="Calibri" w:hAnsi="Consolas" w:cs="Consolas"/>
                <w:color w:val="0000FF"/>
                <w:sz w:val="20"/>
                <w:szCs w:val="20"/>
                <w:highlight w:val="white"/>
              </w:rPr>
              <w:t>object</w:t>
            </w:r>
            <w:r w:rsidRPr="00A4293E">
              <w:rPr>
                <w:rFonts w:ascii="Consolas" w:eastAsia="Calibri" w:hAnsi="Consolas" w:cs="Consolas"/>
                <w:color w:val="000000"/>
                <w:sz w:val="20"/>
                <w:szCs w:val="20"/>
                <w:highlight w:val="white"/>
              </w:rPr>
              <w:t>&gt;();</w:t>
            </w:r>
          </w:p>
          <w:p w14:paraId="5AF1BB70" w14:textId="5D7BE328"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00"/>
                <w:sz w:val="20"/>
                <w:szCs w:val="20"/>
                <w:highlight w:val="white"/>
              </w:rPr>
              <w:t>UpdateLastConnectionTime();</w:t>
            </w:r>
          </w:p>
          <w:p w14:paraId="06B08EC3" w14:textId="74C64CE5"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A4293E">
              <w:rPr>
                <w:rFonts w:ascii="Consolas" w:eastAsia="Calibri" w:hAnsi="Consolas" w:cs="Consolas"/>
                <w:color w:val="000000"/>
                <w:sz w:val="20"/>
                <w:szCs w:val="20"/>
                <w:highlight w:val="white"/>
              </w:rPr>
              <w:t>}</w:t>
            </w:r>
          </w:p>
          <w:p w14:paraId="3E617581" w14:textId="77777777"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p>
          <w:p w14:paraId="3BE5A537" w14:textId="7680E573"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FF"/>
                <w:sz w:val="20"/>
                <w:szCs w:val="20"/>
                <w:highlight w:val="white"/>
              </w:rPr>
              <w:t>public</w:t>
            </w:r>
            <w:r w:rsidRPr="00A4293E">
              <w:rPr>
                <w:rFonts w:ascii="Consolas" w:eastAsia="Calibri" w:hAnsi="Consolas" w:cs="Consolas"/>
                <w:color w:val="000000"/>
                <w:sz w:val="20"/>
                <w:szCs w:val="20"/>
                <w:highlight w:val="white"/>
              </w:rPr>
              <w:t xml:space="preserve"> </w:t>
            </w:r>
            <w:r w:rsidRPr="00A4293E">
              <w:rPr>
                <w:rFonts w:ascii="Consolas" w:eastAsia="Calibri" w:hAnsi="Consolas" w:cs="Consolas"/>
                <w:color w:val="0000FF"/>
                <w:sz w:val="20"/>
                <w:szCs w:val="20"/>
                <w:highlight w:val="white"/>
              </w:rPr>
              <w:t>void</w:t>
            </w:r>
            <w:r w:rsidRPr="00A4293E">
              <w:rPr>
                <w:rFonts w:ascii="Consolas" w:eastAsia="Calibri" w:hAnsi="Consolas" w:cs="Consolas"/>
                <w:color w:val="000000"/>
                <w:sz w:val="20"/>
                <w:szCs w:val="20"/>
                <w:highlight w:val="white"/>
              </w:rPr>
              <w:t xml:space="preserve"> UpdateLastConnectionTime()</w:t>
            </w:r>
          </w:p>
          <w:p w14:paraId="73FFF02A" w14:textId="49EF5B25"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A4293E">
              <w:rPr>
                <w:rFonts w:ascii="Consolas" w:eastAsia="Calibri" w:hAnsi="Consolas" w:cs="Consolas"/>
                <w:color w:val="000000"/>
                <w:sz w:val="20"/>
                <w:szCs w:val="20"/>
                <w:highlight w:val="white"/>
              </w:rPr>
              <w:t>{</w:t>
            </w:r>
          </w:p>
          <w:p w14:paraId="3CAD7C82" w14:textId="7E8889B5"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4293E">
              <w:rPr>
                <w:rFonts w:ascii="Consolas" w:eastAsia="Calibri" w:hAnsi="Consolas" w:cs="Consolas"/>
                <w:color w:val="000000"/>
                <w:sz w:val="20"/>
                <w:szCs w:val="20"/>
                <w:highlight w:val="white"/>
              </w:rPr>
              <w:t xml:space="preserve">LastConnection = </w:t>
            </w:r>
            <w:r w:rsidRPr="00A4293E">
              <w:rPr>
                <w:rFonts w:ascii="Consolas" w:eastAsia="Calibri" w:hAnsi="Consolas" w:cs="Consolas"/>
                <w:color w:val="2B91AF"/>
                <w:sz w:val="20"/>
                <w:szCs w:val="20"/>
                <w:highlight w:val="white"/>
              </w:rPr>
              <w:t>DateTime</w:t>
            </w:r>
            <w:r w:rsidRPr="00A4293E">
              <w:rPr>
                <w:rFonts w:ascii="Consolas" w:eastAsia="Calibri" w:hAnsi="Consolas" w:cs="Consolas"/>
                <w:color w:val="000000"/>
                <w:sz w:val="20"/>
                <w:szCs w:val="20"/>
                <w:highlight w:val="white"/>
              </w:rPr>
              <w:t>.Now;</w:t>
            </w:r>
          </w:p>
          <w:p w14:paraId="668E6DCD" w14:textId="5717DAD7"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A4293E">
              <w:rPr>
                <w:rFonts w:ascii="Consolas" w:eastAsia="Calibri" w:hAnsi="Consolas" w:cs="Consolas"/>
                <w:color w:val="000000"/>
                <w:sz w:val="20"/>
                <w:szCs w:val="20"/>
                <w:highlight w:val="white"/>
              </w:rPr>
              <w:t>}</w:t>
            </w:r>
          </w:p>
          <w:p w14:paraId="011744DE" w14:textId="77777777"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p>
          <w:p w14:paraId="74B9A1A2" w14:textId="49334E22"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lastRenderedPageBreak/>
              <w:t xml:space="preserve">  </w:t>
            </w:r>
            <w:r w:rsidRPr="00A4293E">
              <w:rPr>
                <w:rFonts w:ascii="Consolas" w:eastAsia="Calibri" w:hAnsi="Consolas" w:cs="Consolas"/>
                <w:color w:val="808080"/>
                <w:sz w:val="20"/>
                <w:szCs w:val="20"/>
                <w:highlight w:val="white"/>
              </w:rPr>
              <w:t>///</w:t>
            </w:r>
            <w:r w:rsidRPr="00A4293E">
              <w:rPr>
                <w:rFonts w:ascii="Consolas" w:eastAsia="Calibri" w:hAnsi="Consolas" w:cs="Consolas"/>
                <w:color w:val="008000"/>
                <w:sz w:val="20"/>
                <w:szCs w:val="20"/>
                <w:highlight w:val="white"/>
              </w:rPr>
              <w:t xml:space="preserve"> </w:t>
            </w:r>
            <w:r w:rsidRPr="00A4293E">
              <w:rPr>
                <w:rFonts w:ascii="Consolas" w:eastAsia="Calibri" w:hAnsi="Consolas" w:cs="Consolas"/>
                <w:color w:val="808080"/>
                <w:sz w:val="20"/>
                <w:szCs w:val="20"/>
                <w:highlight w:val="white"/>
              </w:rPr>
              <w:t>&lt;summary&gt;</w:t>
            </w:r>
          </w:p>
          <w:p w14:paraId="107AAB68" w14:textId="5E871F51"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A4293E">
              <w:rPr>
                <w:rFonts w:ascii="Consolas" w:eastAsia="Calibri" w:hAnsi="Consolas" w:cs="Consolas"/>
                <w:color w:val="808080"/>
                <w:sz w:val="20"/>
                <w:szCs w:val="20"/>
                <w:highlight w:val="white"/>
              </w:rPr>
              <w:t>///</w:t>
            </w:r>
            <w:r w:rsidRPr="00A4293E">
              <w:rPr>
                <w:rFonts w:ascii="Consolas" w:eastAsia="Calibri" w:hAnsi="Consolas" w:cs="Consolas"/>
                <w:color w:val="008000"/>
                <w:sz w:val="20"/>
                <w:szCs w:val="20"/>
                <w:highlight w:val="white"/>
              </w:rPr>
              <w:t xml:space="preserve"> Returns true if the last request exceeds the specified expiration</w:t>
            </w:r>
            <w:r>
              <w:rPr>
                <w:rFonts w:ascii="Consolas" w:eastAsia="Calibri" w:hAnsi="Consolas" w:cs="Consolas"/>
                <w:color w:val="008000"/>
                <w:sz w:val="20"/>
                <w:szCs w:val="20"/>
                <w:highlight w:val="white"/>
              </w:rPr>
              <w:br/>
              <w:t xml:space="preserve">  ///</w:t>
            </w:r>
            <w:r w:rsidRPr="00A4293E">
              <w:rPr>
                <w:rFonts w:ascii="Consolas" w:eastAsia="Calibri" w:hAnsi="Consolas" w:cs="Consolas"/>
                <w:color w:val="008000"/>
                <w:sz w:val="20"/>
                <w:szCs w:val="20"/>
                <w:highlight w:val="white"/>
              </w:rPr>
              <w:t xml:space="preserve"> time in seconds.</w:t>
            </w:r>
          </w:p>
          <w:p w14:paraId="4D0E74D8" w14:textId="00C95FE4"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A4293E">
              <w:rPr>
                <w:rFonts w:ascii="Consolas" w:eastAsia="Calibri" w:hAnsi="Consolas" w:cs="Consolas"/>
                <w:color w:val="808080"/>
                <w:sz w:val="20"/>
                <w:szCs w:val="20"/>
                <w:highlight w:val="white"/>
              </w:rPr>
              <w:t>///</w:t>
            </w:r>
            <w:r w:rsidRPr="00A4293E">
              <w:rPr>
                <w:rFonts w:ascii="Consolas" w:eastAsia="Calibri" w:hAnsi="Consolas" w:cs="Consolas"/>
                <w:color w:val="008000"/>
                <w:sz w:val="20"/>
                <w:szCs w:val="20"/>
                <w:highlight w:val="white"/>
              </w:rPr>
              <w:t xml:space="preserve"> </w:t>
            </w:r>
            <w:r w:rsidRPr="00A4293E">
              <w:rPr>
                <w:rFonts w:ascii="Consolas" w:eastAsia="Calibri" w:hAnsi="Consolas" w:cs="Consolas"/>
                <w:color w:val="808080"/>
                <w:sz w:val="20"/>
                <w:szCs w:val="20"/>
                <w:highlight w:val="white"/>
              </w:rPr>
              <w:t>&lt;/summary&gt;</w:t>
            </w:r>
          </w:p>
          <w:p w14:paraId="3EA567EC" w14:textId="48704BCD"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A4293E">
              <w:rPr>
                <w:rFonts w:ascii="Consolas" w:eastAsia="Calibri" w:hAnsi="Consolas" w:cs="Consolas"/>
                <w:color w:val="0000FF"/>
                <w:sz w:val="20"/>
                <w:szCs w:val="20"/>
                <w:highlight w:val="white"/>
              </w:rPr>
              <w:t>public</w:t>
            </w:r>
            <w:r w:rsidRPr="00A4293E">
              <w:rPr>
                <w:rFonts w:ascii="Consolas" w:eastAsia="Calibri" w:hAnsi="Consolas" w:cs="Consolas"/>
                <w:color w:val="000000"/>
                <w:sz w:val="20"/>
                <w:szCs w:val="20"/>
                <w:highlight w:val="white"/>
              </w:rPr>
              <w:t xml:space="preserve"> </w:t>
            </w:r>
            <w:r w:rsidRPr="00A4293E">
              <w:rPr>
                <w:rFonts w:ascii="Consolas" w:eastAsia="Calibri" w:hAnsi="Consolas" w:cs="Consolas"/>
                <w:color w:val="0000FF"/>
                <w:sz w:val="20"/>
                <w:szCs w:val="20"/>
                <w:highlight w:val="white"/>
              </w:rPr>
              <w:t>bool</w:t>
            </w:r>
            <w:r w:rsidRPr="00A4293E">
              <w:rPr>
                <w:rFonts w:ascii="Consolas" w:eastAsia="Calibri" w:hAnsi="Consolas" w:cs="Consolas"/>
                <w:color w:val="000000"/>
                <w:sz w:val="20"/>
                <w:szCs w:val="20"/>
                <w:highlight w:val="white"/>
              </w:rPr>
              <w:t xml:space="preserve"> IsExpired(</w:t>
            </w:r>
            <w:r w:rsidRPr="00A4293E">
              <w:rPr>
                <w:rFonts w:ascii="Consolas" w:eastAsia="Calibri" w:hAnsi="Consolas" w:cs="Consolas"/>
                <w:color w:val="0000FF"/>
                <w:sz w:val="20"/>
                <w:szCs w:val="20"/>
                <w:highlight w:val="white"/>
              </w:rPr>
              <w:t>int</w:t>
            </w:r>
            <w:r w:rsidRPr="00A4293E">
              <w:rPr>
                <w:rFonts w:ascii="Consolas" w:eastAsia="Calibri" w:hAnsi="Consolas" w:cs="Consolas"/>
                <w:color w:val="000000"/>
                <w:sz w:val="20"/>
                <w:szCs w:val="20"/>
                <w:highlight w:val="white"/>
              </w:rPr>
              <w:t xml:space="preserve"> expirationInSeconds)</w:t>
            </w:r>
          </w:p>
          <w:p w14:paraId="6A90A053" w14:textId="1718C421"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A4293E">
              <w:rPr>
                <w:rFonts w:ascii="Consolas" w:eastAsia="Calibri" w:hAnsi="Consolas" w:cs="Consolas"/>
                <w:color w:val="000000"/>
                <w:sz w:val="20"/>
                <w:szCs w:val="20"/>
                <w:highlight w:val="white"/>
              </w:rPr>
              <w:t>{</w:t>
            </w:r>
          </w:p>
          <w:p w14:paraId="496376F4" w14:textId="36D7F425"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A4293E">
              <w:rPr>
                <w:rFonts w:ascii="Consolas" w:eastAsia="Calibri" w:hAnsi="Consolas" w:cs="Consolas"/>
                <w:color w:val="0000FF"/>
                <w:sz w:val="20"/>
                <w:szCs w:val="20"/>
                <w:highlight w:val="white"/>
              </w:rPr>
              <w:t>return</w:t>
            </w:r>
            <w:r w:rsidRPr="00A4293E">
              <w:rPr>
                <w:rFonts w:ascii="Consolas" w:eastAsia="Calibri" w:hAnsi="Consolas" w:cs="Consolas"/>
                <w:color w:val="000000"/>
                <w:sz w:val="20"/>
                <w:szCs w:val="20"/>
                <w:highlight w:val="white"/>
              </w:rPr>
              <w:t xml:space="preserve"> (</w:t>
            </w:r>
            <w:r w:rsidRPr="00A4293E">
              <w:rPr>
                <w:rFonts w:ascii="Consolas" w:eastAsia="Calibri" w:hAnsi="Consolas" w:cs="Consolas"/>
                <w:color w:val="2B91AF"/>
                <w:sz w:val="20"/>
                <w:szCs w:val="20"/>
                <w:highlight w:val="white"/>
              </w:rPr>
              <w:t>DateTime</w:t>
            </w:r>
            <w:r w:rsidRPr="00A4293E">
              <w:rPr>
                <w:rFonts w:ascii="Consolas" w:eastAsia="Calibri" w:hAnsi="Consolas" w:cs="Consolas"/>
                <w:color w:val="000000"/>
                <w:sz w:val="20"/>
                <w:szCs w:val="20"/>
                <w:highlight w:val="white"/>
              </w:rPr>
              <w:t>.Now - LastConnection).TotalSeconds &gt; expirationInSeconds;</w:t>
            </w:r>
          </w:p>
          <w:p w14:paraId="07D75093" w14:textId="15BDF7C0"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A4293E">
              <w:rPr>
                <w:rFonts w:ascii="Consolas" w:eastAsia="Calibri" w:hAnsi="Consolas" w:cs="Consolas"/>
                <w:color w:val="000000"/>
                <w:sz w:val="20"/>
                <w:szCs w:val="20"/>
                <w:highlight w:val="white"/>
              </w:rPr>
              <w:t>}</w:t>
            </w:r>
          </w:p>
          <w:p w14:paraId="6A3ADA63" w14:textId="77777777"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p>
          <w:p w14:paraId="6ED8F0A3" w14:textId="33D63F17"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A4293E">
              <w:rPr>
                <w:rFonts w:ascii="Consolas" w:eastAsia="Calibri" w:hAnsi="Consolas" w:cs="Consolas"/>
                <w:color w:val="808080"/>
                <w:sz w:val="20"/>
                <w:szCs w:val="20"/>
                <w:highlight w:val="white"/>
              </w:rPr>
              <w:t>///</w:t>
            </w:r>
            <w:r w:rsidRPr="00A4293E">
              <w:rPr>
                <w:rFonts w:ascii="Consolas" w:eastAsia="Calibri" w:hAnsi="Consolas" w:cs="Consolas"/>
                <w:color w:val="008000"/>
                <w:sz w:val="20"/>
                <w:szCs w:val="20"/>
                <w:highlight w:val="white"/>
              </w:rPr>
              <w:t xml:space="preserve"> </w:t>
            </w:r>
            <w:r w:rsidRPr="00A4293E">
              <w:rPr>
                <w:rFonts w:ascii="Consolas" w:eastAsia="Calibri" w:hAnsi="Consolas" w:cs="Consolas"/>
                <w:color w:val="808080"/>
                <w:sz w:val="20"/>
                <w:szCs w:val="20"/>
                <w:highlight w:val="white"/>
              </w:rPr>
              <w:t>&lt;summary&gt;</w:t>
            </w:r>
          </w:p>
          <w:p w14:paraId="139493E7" w14:textId="3D3F33FE"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A4293E">
              <w:rPr>
                <w:rFonts w:ascii="Consolas" w:eastAsia="Calibri" w:hAnsi="Consolas" w:cs="Consolas"/>
                <w:color w:val="808080"/>
                <w:sz w:val="20"/>
                <w:szCs w:val="20"/>
                <w:highlight w:val="white"/>
              </w:rPr>
              <w:t>///</w:t>
            </w:r>
            <w:r w:rsidRPr="00A4293E">
              <w:rPr>
                <w:rFonts w:ascii="Consolas" w:eastAsia="Calibri" w:hAnsi="Consolas" w:cs="Consolas"/>
                <w:color w:val="008000"/>
                <w:sz w:val="20"/>
                <w:szCs w:val="20"/>
                <w:highlight w:val="white"/>
              </w:rPr>
              <w:t xml:space="preserve"> De-authorize the session.</w:t>
            </w:r>
          </w:p>
          <w:p w14:paraId="45FAD3F8" w14:textId="3CBA5A8F"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A4293E">
              <w:rPr>
                <w:rFonts w:ascii="Consolas" w:eastAsia="Calibri" w:hAnsi="Consolas" w:cs="Consolas"/>
                <w:color w:val="808080"/>
                <w:sz w:val="20"/>
                <w:szCs w:val="20"/>
                <w:highlight w:val="white"/>
              </w:rPr>
              <w:t>///</w:t>
            </w:r>
            <w:r w:rsidRPr="00A4293E">
              <w:rPr>
                <w:rFonts w:ascii="Consolas" w:eastAsia="Calibri" w:hAnsi="Consolas" w:cs="Consolas"/>
                <w:color w:val="008000"/>
                <w:sz w:val="20"/>
                <w:szCs w:val="20"/>
                <w:highlight w:val="white"/>
              </w:rPr>
              <w:t xml:space="preserve"> </w:t>
            </w:r>
            <w:r w:rsidRPr="00A4293E">
              <w:rPr>
                <w:rFonts w:ascii="Consolas" w:eastAsia="Calibri" w:hAnsi="Consolas" w:cs="Consolas"/>
                <w:color w:val="808080"/>
                <w:sz w:val="20"/>
                <w:szCs w:val="20"/>
                <w:highlight w:val="white"/>
              </w:rPr>
              <w:t>&lt;/summary&gt;</w:t>
            </w:r>
          </w:p>
          <w:p w14:paraId="42A29CC6" w14:textId="5430FE22"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A4293E">
              <w:rPr>
                <w:rFonts w:ascii="Consolas" w:eastAsia="Calibri" w:hAnsi="Consolas" w:cs="Consolas"/>
                <w:color w:val="0000FF"/>
                <w:sz w:val="20"/>
                <w:szCs w:val="20"/>
                <w:highlight w:val="white"/>
              </w:rPr>
              <w:t>public</w:t>
            </w:r>
            <w:r w:rsidRPr="00A4293E">
              <w:rPr>
                <w:rFonts w:ascii="Consolas" w:eastAsia="Calibri" w:hAnsi="Consolas" w:cs="Consolas"/>
                <w:color w:val="000000"/>
                <w:sz w:val="20"/>
                <w:szCs w:val="20"/>
                <w:highlight w:val="white"/>
              </w:rPr>
              <w:t xml:space="preserve"> </w:t>
            </w:r>
            <w:r w:rsidRPr="00A4293E">
              <w:rPr>
                <w:rFonts w:ascii="Consolas" w:eastAsia="Calibri" w:hAnsi="Consolas" w:cs="Consolas"/>
                <w:color w:val="0000FF"/>
                <w:sz w:val="20"/>
                <w:szCs w:val="20"/>
                <w:highlight w:val="white"/>
              </w:rPr>
              <w:t>void</w:t>
            </w:r>
            <w:r w:rsidRPr="00A4293E">
              <w:rPr>
                <w:rFonts w:ascii="Consolas" w:eastAsia="Calibri" w:hAnsi="Consolas" w:cs="Consolas"/>
                <w:color w:val="000000"/>
                <w:sz w:val="20"/>
                <w:szCs w:val="20"/>
                <w:highlight w:val="white"/>
              </w:rPr>
              <w:t xml:space="preserve"> Expire()</w:t>
            </w:r>
          </w:p>
          <w:p w14:paraId="73651CF0" w14:textId="7692448D"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A4293E">
              <w:rPr>
                <w:rFonts w:ascii="Consolas" w:eastAsia="Calibri" w:hAnsi="Consolas" w:cs="Consolas"/>
                <w:color w:val="000000"/>
                <w:sz w:val="20"/>
                <w:szCs w:val="20"/>
                <w:highlight w:val="white"/>
              </w:rPr>
              <w:t>{</w:t>
            </w:r>
          </w:p>
          <w:p w14:paraId="09140832" w14:textId="57101861"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A4293E">
              <w:rPr>
                <w:rFonts w:ascii="Consolas" w:eastAsia="Calibri" w:hAnsi="Consolas" w:cs="Consolas"/>
                <w:color w:val="000000"/>
                <w:sz w:val="20"/>
                <w:szCs w:val="20"/>
                <w:highlight w:val="white"/>
              </w:rPr>
              <w:t xml:space="preserve">Authenticated = </w:t>
            </w:r>
            <w:r w:rsidRPr="00A4293E">
              <w:rPr>
                <w:rFonts w:ascii="Consolas" w:eastAsia="Calibri" w:hAnsi="Consolas" w:cs="Consolas"/>
                <w:color w:val="0000FF"/>
                <w:sz w:val="20"/>
                <w:szCs w:val="20"/>
                <w:highlight w:val="white"/>
              </w:rPr>
              <w:t>false</w:t>
            </w:r>
            <w:r w:rsidRPr="00A4293E">
              <w:rPr>
                <w:rFonts w:ascii="Consolas" w:eastAsia="Calibri" w:hAnsi="Consolas" w:cs="Consolas"/>
                <w:color w:val="000000"/>
                <w:sz w:val="20"/>
                <w:szCs w:val="20"/>
                <w:highlight w:val="white"/>
              </w:rPr>
              <w:t>;</w:t>
            </w:r>
          </w:p>
          <w:p w14:paraId="608B13F2" w14:textId="2CE11F7A"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A4293E">
              <w:rPr>
                <w:rFonts w:ascii="Consolas" w:eastAsia="Calibri" w:hAnsi="Consolas" w:cs="Consolas"/>
                <w:color w:val="000000"/>
                <w:sz w:val="20"/>
                <w:szCs w:val="20"/>
                <w:highlight w:val="white"/>
              </w:rPr>
              <w:t xml:space="preserve">Expired = </w:t>
            </w:r>
            <w:r w:rsidRPr="00A4293E">
              <w:rPr>
                <w:rFonts w:ascii="Consolas" w:eastAsia="Calibri" w:hAnsi="Consolas" w:cs="Consolas"/>
                <w:color w:val="0000FF"/>
                <w:sz w:val="20"/>
                <w:szCs w:val="20"/>
                <w:highlight w:val="white"/>
              </w:rPr>
              <w:t>true</w:t>
            </w:r>
            <w:r w:rsidRPr="00A4293E">
              <w:rPr>
                <w:rFonts w:ascii="Consolas" w:eastAsia="Calibri" w:hAnsi="Consolas" w:cs="Consolas"/>
                <w:color w:val="000000"/>
                <w:sz w:val="20"/>
                <w:szCs w:val="20"/>
                <w:highlight w:val="white"/>
              </w:rPr>
              <w:t>;</w:t>
            </w:r>
          </w:p>
          <w:p w14:paraId="6D6E52F2" w14:textId="4E469FA5" w:rsidR="00A4293E" w:rsidRPr="00A4293E" w:rsidRDefault="00A4293E" w:rsidP="00A4293E">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A4293E">
              <w:rPr>
                <w:rFonts w:ascii="Consolas" w:eastAsia="Calibri" w:hAnsi="Consolas" w:cs="Consolas"/>
                <w:color w:val="000000"/>
                <w:sz w:val="20"/>
                <w:szCs w:val="20"/>
                <w:highlight w:val="white"/>
              </w:rPr>
              <w:t>}</w:t>
            </w:r>
          </w:p>
          <w:p w14:paraId="67FF2851" w14:textId="57F5498B" w:rsidR="00A4293E" w:rsidRPr="00557B4A" w:rsidRDefault="00A4293E" w:rsidP="00D15C1A">
            <w:pPr>
              <w:autoSpaceDE w:val="0"/>
              <w:autoSpaceDN w:val="0"/>
              <w:adjustRightInd w:val="0"/>
              <w:spacing w:after="0" w:line="240" w:lineRule="auto"/>
              <w:rPr>
                <w:rFonts w:ascii="Consolas" w:eastAsia="Calibri" w:hAnsi="Consolas" w:cs="Consolas"/>
                <w:color w:val="000000"/>
                <w:sz w:val="15"/>
                <w:szCs w:val="15"/>
                <w:highlight w:val="white"/>
              </w:rPr>
            </w:pPr>
            <w:r w:rsidRPr="00A4293E">
              <w:rPr>
                <w:rFonts w:ascii="Consolas" w:eastAsia="Calibri" w:hAnsi="Consolas" w:cs="Consolas"/>
                <w:color w:val="000000"/>
                <w:sz w:val="20"/>
                <w:szCs w:val="20"/>
                <w:highlight w:val="white"/>
              </w:rPr>
              <w:t>}</w:t>
            </w:r>
          </w:p>
        </w:tc>
      </w:tr>
    </w:tbl>
    <w:p w14:paraId="08D0D0CB" w14:textId="77777777" w:rsidR="00A4293E" w:rsidRDefault="00A4293E" w:rsidP="00A4293E">
      <w:pPr>
        <w:pStyle w:val="Body"/>
        <w:tabs>
          <w:tab w:val="left" w:pos="0"/>
        </w:tabs>
      </w:pPr>
    </w:p>
    <w:p w14:paraId="2938C226" w14:textId="071AFC5C" w:rsidR="00A4293E" w:rsidRDefault="00A4293E" w:rsidP="00A4293E">
      <w:pPr>
        <w:pStyle w:val="Body"/>
      </w:pPr>
      <w:r>
        <w:t>Note also that we’re using a ConcurrentDictionary, as it is possible that the application may, unbeknownst to us, set up its own worker threads in a request, where each thread might be concurrently accessing session information.</w:t>
      </w:r>
    </w:p>
    <w:p w14:paraId="0DF9E043" w14:textId="691E694A" w:rsidR="00B42222" w:rsidRDefault="00B42222" w:rsidP="00B42222">
      <w:pPr>
        <w:pStyle w:val="Heading2"/>
      </w:pPr>
      <w:bookmarkStart w:id="115" w:name="_Toc416246258"/>
      <w:r>
        <w:t>Session Manager</w:t>
      </w:r>
      <w:bookmarkEnd w:id="115"/>
    </w:p>
    <w:p w14:paraId="461D3245" w14:textId="752DDCFE" w:rsidR="00B42222" w:rsidRDefault="00A4293E" w:rsidP="00391B3D">
      <w:pPr>
        <w:pStyle w:val="Body"/>
      </w:pPr>
      <w:r>
        <w:t xml:space="preserve">Next, we need a session manager.  The session manager creates the session if it doesn’t exist.  If it does exist, it updates the Expired flag </w:t>
      </w:r>
      <w:r w:rsidR="000F2D09">
        <w:t>if the session has expired – this is based on whether the time since the last request exceeds the expiration time which is by default set to 10 minutes.</w:t>
      </w:r>
    </w:p>
    <w:p w14:paraId="6DC8462A" w14:textId="77777777" w:rsidR="004123F8" w:rsidRDefault="004123F8" w:rsidP="004123F8">
      <w:pPr>
        <w:pStyle w:val="Body"/>
        <w:tabs>
          <w:tab w:val="left" w:pos="0"/>
        </w:tabs>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4123F8" w:rsidRPr="009045E5" w14:paraId="04AB35B0" w14:textId="77777777" w:rsidTr="00D15C1A">
        <w:tc>
          <w:tcPr>
            <w:tcW w:w="9576" w:type="dxa"/>
            <w:shd w:val="clear" w:color="auto" w:fill="F0F0F0"/>
          </w:tcPr>
          <w:p w14:paraId="373898F1" w14:textId="77777777"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public</w:t>
            </w:r>
            <w:r w:rsidRPr="007D6B36">
              <w:rPr>
                <w:rFonts w:ascii="Consolas" w:eastAsia="Calibri" w:hAnsi="Consolas" w:cs="Consolas"/>
                <w:color w:val="000000"/>
                <w:sz w:val="18"/>
                <w:szCs w:val="18"/>
                <w:highlight w:val="white"/>
              </w:rPr>
              <w:t xml:space="preserve"> </w:t>
            </w:r>
            <w:r w:rsidRPr="007D6B36">
              <w:rPr>
                <w:rFonts w:ascii="Consolas" w:eastAsia="Calibri" w:hAnsi="Consolas" w:cs="Consolas"/>
                <w:color w:val="0000FF"/>
                <w:sz w:val="18"/>
                <w:szCs w:val="18"/>
                <w:highlight w:val="white"/>
              </w:rPr>
              <w:t>class</w:t>
            </w:r>
            <w:r w:rsidRPr="007D6B36">
              <w:rPr>
                <w:rFonts w:ascii="Consolas" w:eastAsia="Calibri" w:hAnsi="Consolas" w:cs="Consolas"/>
                <w:color w:val="000000"/>
                <w:sz w:val="18"/>
                <w:szCs w:val="18"/>
                <w:highlight w:val="white"/>
              </w:rPr>
              <w:t xml:space="preserve"> </w:t>
            </w:r>
            <w:r w:rsidRPr="007D6B36">
              <w:rPr>
                <w:rFonts w:ascii="Consolas" w:eastAsia="Calibri" w:hAnsi="Consolas" w:cs="Consolas"/>
                <w:color w:val="2B91AF"/>
                <w:sz w:val="18"/>
                <w:szCs w:val="18"/>
                <w:highlight w:val="white"/>
              </w:rPr>
              <w:t>SessionManager</w:t>
            </w:r>
          </w:p>
          <w:p w14:paraId="11502DBF" w14:textId="77777777"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00"/>
                <w:sz w:val="18"/>
                <w:szCs w:val="18"/>
                <w:highlight w:val="white"/>
              </w:rPr>
              <w:t>{</w:t>
            </w:r>
          </w:p>
          <w:p w14:paraId="4BF7A3D8" w14:textId="613AC4B5"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public</w:t>
            </w:r>
            <w:r w:rsidRPr="007D6B36">
              <w:rPr>
                <w:rFonts w:ascii="Consolas" w:eastAsia="Calibri" w:hAnsi="Consolas" w:cs="Consolas"/>
                <w:color w:val="000000"/>
                <w:sz w:val="18"/>
                <w:szCs w:val="18"/>
                <w:highlight w:val="white"/>
              </w:rPr>
              <w:t xml:space="preserve"> </w:t>
            </w:r>
            <w:r w:rsidRPr="007D6B36">
              <w:rPr>
                <w:rFonts w:ascii="Consolas" w:eastAsia="Calibri" w:hAnsi="Consolas" w:cs="Consolas"/>
                <w:color w:val="0000FF"/>
                <w:sz w:val="18"/>
                <w:szCs w:val="18"/>
                <w:highlight w:val="white"/>
              </w:rPr>
              <w:t>string</w:t>
            </w:r>
            <w:r w:rsidRPr="007D6B36">
              <w:rPr>
                <w:rFonts w:ascii="Consolas" w:eastAsia="Calibri" w:hAnsi="Consolas" w:cs="Consolas"/>
                <w:color w:val="000000"/>
                <w:sz w:val="18"/>
                <w:szCs w:val="18"/>
                <w:highlight w:val="white"/>
              </w:rPr>
              <w:t xml:space="preserve"> CsrfTokenName { </w:t>
            </w:r>
            <w:r w:rsidRPr="007D6B36">
              <w:rPr>
                <w:rFonts w:ascii="Consolas" w:eastAsia="Calibri" w:hAnsi="Consolas" w:cs="Consolas"/>
                <w:color w:val="0000FF"/>
                <w:sz w:val="18"/>
                <w:szCs w:val="18"/>
                <w:highlight w:val="white"/>
              </w:rPr>
              <w:t>get</w:t>
            </w:r>
            <w:r w:rsidRPr="007D6B36">
              <w:rPr>
                <w:rFonts w:ascii="Consolas" w:eastAsia="Calibri" w:hAnsi="Consolas" w:cs="Consolas"/>
                <w:color w:val="000000"/>
                <w:sz w:val="18"/>
                <w:szCs w:val="18"/>
                <w:highlight w:val="white"/>
              </w:rPr>
              <w:t xml:space="preserve">; </w:t>
            </w:r>
            <w:r w:rsidRPr="007D6B36">
              <w:rPr>
                <w:rFonts w:ascii="Consolas" w:eastAsia="Calibri" w:hAnsi="Consolas" w:cs="Consolas"/>
                <w:color w:val="0000FF"/>
                <w:sz w:val="18"/>
                <w:szCs w:val="18"/>
                <w:highlight w:val="white"/>
              </w:rPr>
              <w:t>set</w:t>
            </w:r>
            <w:r w:rsidRPr="007D6B36">
              <w:rPr>
                <w:rFonts w:ascii="Consolas" w:eastAsia="Calibri" w:hAnsi="Consolas" w:cs="Consolas"/>
                <w:color w:val="000000"/>
                <w:sz w:val="18"/>
                <w:szCs w:val="18"/>
                <w:highlight w:val="white"/>
              </w:rPr>
              <w:t>; }</w:t>
            </w:r>
          </w:p>
          <w:p w14:paraId="76557CCB" w14:textId="26DFFCA0"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public</w:t>
            </w:r>
            <w:r w:rsidRPr="007D6B36">
              <w:rPr>
                <w:rFonts w:ascii="Consolas" w:eastAsia="Calibri" w:hAnsi="Consolas" w:cs="Consolas"/>
                <w:color w:val="000000"/>
                <w:sz w:val="18"/>
                <w:szCs w:val="18"/>
                <w:highlight w:val="white"/>
              </w:rPr>
              <w:t xml:space="preserve"> </w:t>
            </w:r>
            <w:r w:rsidRPr="007D6B36">
              <w:rPr>
                <w:rFonts w:ascii="Consolas" w:eastAsia="Calibri" w:hAnsi="Consolas" w:cs="Consolas"/>
                <w:color w:val="0000FF"/>
                <w:sz w:val="18"/>
                <w:szCs w:val="18"/>
                <w:highlight w:val="white"/>
              </w:rPr>
              <w:t>int</w:t>
            </w:r>
            <w:r w:rsidRPr="007D6B36">
              <w:rPr>
                <w:rFonts w:ascii="Consolas" w:eastAsia="Calibri" w:hAnsi="Consolas" w:cs="Consolas"/>
                <w:color w:val="000000"/>
                <w:sz w:val="18"/>
                <w:szCs w:val="18"/>
                <w:highlight w:val="white"/>
              </w:rPr>
              <w:t xml:space="preserve"> ExpireInSeconds { </w:t>
            </w:r>
            <w:r w:rsidRPr="007D6B36">
              <w:rPr>
                <w:rFonts w:ascii="Consolas" w:eastAsia="Calibri" w:hAnsi="Consolas" w:cs="Consolas"/>
                <w:color w:val="0000FF"/>
                <w:sz w:val="18"/>
                <w:szCs w:val="18"/>
                <w:highlight w:val="white"/>
              </w:rPr>
              <w:t>get</w:t>
            </w:r>
            <w:r w:rsidRPr="007D6B36">
              <w:rPr>
                <w:rFonts w:ascii="Consolas" w:eastAsia="Calibri" w:hAnsi="Consolas" w:cs="Consolas"/>
                <w:color w:val="000000"/>
                <w:sz w:val="18"/>
                <w:szCs w:val="18"/>
                <w:highlight w:val="white"/>
              </w:rPr>
              <w:t xml:space="preserve">; </w:t>
            </w:r>
            <w:r w:rsidRPr="007D6B36">
              <w:rPr>
                <w:rFonts w:ascii="Consolas" w:eastAsia="Calibri" w:hAnsi="Consolas" w:cs="Consolas"/>
                <w:color w:val="0000FF"/>
                <w:sz w:val="18"/>
                <w:szCs w:val="18"/>
                <w:highlight w:val="white"/>
              </w:rPr>
              <w:t>set</w:t>
            </w:r>
            <w:r w:rsidRPr="007D6B36">
              <w:rPr>
                <w:rFonts w:ascii="Consolas" w:eastAsia="Calibri" w:hAnsi="Consolas" w:cs="Consolas"/>
                <w:color w:val="000000"/>
                <w:sz w:val="18"/>
                <w:szCs w:val="18"/>
                <w:highlight w:val="white"/>
              </w:rPr>
              <w:t>; }</w:t>
            </w:r>
            <w:r w:rsidR="00925246" w:rsidRPr="007D6B36">
              <w:rPr>
                <w:rFonts w:ascii="Consolas" w:eastAsia="Calibri" w:hAnsi="Consolas" w:cs="Consolas"/>
                <w:color w:val="000000"/>
                <w:sz w:val="18"/>
                <w:szCs w:val="18"/>
                <w:highlight w:val="white"/>
              </w:rPr>
              <w:br/>
            </w:r>
            <w:r w:rsidR="00925246" w:rsidRPr="007D6B36">
              <w:rPr>
                <w:rFonts w:ascii="Consolas" w:eastAsia="Calibri" w:hAnsi="Consolas" w:cs="Consolas"/>
                <w:color w:val="000000"/>
                <w:sz w:val="18"/>
                <w:szCs w:val="18"/>
                <w:highlight w:val="white"/>
              </w:rPr>
              <w:br/>
            </w:r>
            <w:r w:rsidR="00925246" w:rsidRPr="007D6B36">
              <w:rPr>
                <w:rFonts w:ascii="Consolas" w:eastAsia="Calibri" w:hAnsi="Consolas" w:cs="Consolas"/>
                <w:color w:val="0000FF"/>
                <w:sz w:val="18"/>
                <w:szCs w:val="18"/>
                <w:highlight w:val="white"/>
              </w:rPr>
              <w:t xml:space="preserve">  protected</w:t>
            </w:r>
            <w:r w:rsidR="00925246" w:rsidRPr="007D6B36">
              <w:rPr>
                <w:rFonts w:ascii="Consolas" w:eastAsia="Calibri" w:hAnsi="Consolas" w:cs="Consolas"/>
                <w:color w:val="000000"/>
                <w:sz w:val="18"/>
                <w:szCs w:val="18"/>
                <w:highlight w:val="white"/>
              </w:rPr>
              <w:t xml:space="preserve"> </w:t>
            </w:r>
            <w:r w:rsidR="00925246" w:rsidRPr="007D6B36">
              <w:rPr>
                <w:rFonts w:ascii="Consolas" w:eastAsia="Calibri" w:hAnsi="Consolas" w:cs="Consolas"/>
                <w:color w:val="2B91AF"/>
                <w:sz w:val="18"/>
                <w:szCs w:val="18"/>
                <w:highlight w:val="white"/>
              </w:rPr>
              <w:t>RouteTable</w:t>
            </w:r>
            <w:r w:rsidR="00925246" w:rsidRPr="007D6B36">
              <w:rPr>
                <w:rFonts w:ascii="Consolas" w:eastAsia="Calibri" w:hAnsi="Consolas" w:cs="Consolas"/>
                <w:color w:val="000000"/>
                <w:sz w:val="18"/>
                <w:szCs w:val="18"/>
                <w:highlight w:val="white"/>
              </w:rPr>
              <w:t xml:space="preserve"> routeTable;</w:t>
            </w:r>
          </w:p>
          <w:p w14:paraId="48A16418" w14:textId="77777777"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p>
          <w:p w14:paraId="7289B95E" w14:textId="03683E88"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w:t>
            </w:r>
            <w:r w:rsidRPr="007D6B36">
              <w:rPr>
                <w:rFonts w:ascii="Consolas" w:eastAsia="Calibri" w:hAnsi="Consolas" w:cs="Consolas"/>
                <w:color w:val="808080"/>
                <w:sz w:val="18"/>
                <w:szCs w:val="18"/>
                <w:highlight w:val="white"/>
              </w:rPr>
              <w:t>///</w:t>
            </w:r>
            <w:r w:rsidRPr="007D6B36">
              <w:rPr>
                <w:rFonts w:ascii="Consolas" w:eastAsia="Calibri" w:hAnsi="Consolas" w:cs="Consolas"/>
                <w:color w:val="008000"/>
                <w:sz w:val="18"/>
                <w:szCs w:val="18"/>
                <w:highlight w:val="white"/>
              </w:rPr>
              <w:t xml:space="preserve"> </w:t>
            </w:r>
            <w:r w:rsidRPr="007D6B36">
              <w:rPr>
                <w:rFonts w:ascii="Consolas" w:eastAsia="Calibri" w:hAnsi="Consolas" w:cs="Consolas"/>
                <w:color w:val="808080"/>
                <w:sz w:val="18"/>
                <w:szCs w:val="18"/>
                <w:highlight w:val="white"/>
              </w:rPr>
              <w:t>&lt;summary&gt;</w:t>
            </w:r>
          </w:p>
          <w:p w14:paraId="28994462" w14:textId="51338C32"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w:t>
            </w:r>
            <w:r w:rsidRPr="007D6B36">
              <w:rPr>
                <w:rFonts w:ascii="Consolas" w:eastAsia="Calibri" w:hAnsi="Consolas" w:cs="Consolas"/>
                <w:color w:val="808080"/>
                <w:sz w:val="18"/>
                <w:szCs w:val="18"/>
                <w:highlight w:val="white"/>
              </w:rPr>
              <w:t>///</w:t>
            </w:r>
            <w:r w:rsidRPr="007D6B36">
              <w:rPr>
                <w:rFonts w:ascii="Consolas" w:eastAsia="Calibri" w:hAnsi="Consolas" w:cs="Consolas"/>
                <w:color w:val="008000"/>
                <w:sz w:val="18"/>
                <w:szCs w:val="18"/>
                <w:highlight w:val="white"/>
              </w:rPr>
              <w:t xml:space="preserve"> Track all sessions.</w:t>
            </w:r>
          </w:p>
          <w:p w14:paraId="1AE1398C" w14:textId="41963B1F"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w:t>
            </w:r>
            <w:r w:rsidRPr="007D6B36">
              <w:rPr>
                <w:rFonts w:ascii="Consolas" w:eastAsia="Calibri" w:hAnsi="Consolas" w:cs="Consolas"/>
                <w:color w:val="808080"/>
                <w:sz w:val="18"/>
                <w:szCs w:val="18"/>
                <w:highlight w:val="white"/>
              </w:rPr>
              <w:t>///</w:t>
            </w:r>
            <w:r w:rsidRPr="007D6B36">
              <w:rPr>
                <w:rFonts w:ascii="Consolas" w:eastAsia="Calibri" w:hAnsi="Consolas" w:cs="Consolas"/>
                <w:color w:val="008000"/>
                <w:sz w:val="18"/>
                <w:szCs w:val="18"/>
                <w:highlight w:val="white"/>
              </w:rPr>
              <w:t xml:space="preserve"> </w:t>
            </w:r>
            <w:r w:rsidRPr="007D6B36">
              <w:rPr>
                <w:rFonts w:ascii="Consolas" w:eastAsia="Calibri" w:hAnsi="Consolas" w:cs="Consolas"/>
                <w:color w:val="808080"/>
                <w:sz w:val="18"/>
                <w:szCs w:val="18"/>
                <w:highlight w:val="white"/>
              </w:rPr>
              <w:t>&lt;/summary&gt;</w:t>
            </w:r>
          </w:p>
          <w:p w14:paraId="4D697072" w14:textId="3B66EFC0"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protected</w:t>
            </w:r>
            <w:r w:rsidRPr="007D6B36">
              <w:rPr>
                <w:rFonts w:ascii="Consolas" w:eastAsia="Calibri" w:hAnsi="Consolas" w:cs="Consolas"/>
                <w:color w:val="000000"/>
                <w:sz w:val="18"/>
                <w:szCs w:val="18"/>
                <w:highlight w:val="white"/>
              </w:rPr>
              <w:t xml:space="preserve"> </w:t>
            </w:r>
            <w:r w:rsidRPr="007D6B36">
              <w:rPr>
                <w:rFonts w:ascii="Consolas" w:eastAsia="Calibri" w:hAnsi="Consolas" w:cs="Consolas"/>
                <w:color w:val="2B91AF"/>
                <w:sz w:val="18"/>
                <w:szCs w:val="18"/>
                <w:highlight w:val="white"/>
              </w:rPr>
              <w:t>ConcurrentDictionary</w:t>
            </w:r>
            <w:r w:rsidRPr="007D6B36">
              <w:rPr>
                <w:rFonts w:ascii="Consolas" w:eastAsia="Calibri" w:hAnsi="Consolas" w:cs="Consolas"/>
                <w:color w:val="000000"/>
                <w:sz w:val="18"/>
                <w:szCs w:val="18"/>
                <w:highlight w:val="white"/>
              </w:rPr>
              <w:t>&lt;</w:t>
            </w:r>
            <w:r w:rsidRPr="007D6B36">
              <w:rPr>
                <w:rFonts w:ascii="Consolas" w:eastAsia="Calibri" w:hAnsi="Consolas" w:cs="Consolas"/>
                <w:color w:val="2B91AF"/>
                <w:sz w:val="18"/>
                <w:szCs w:val="18"/>
                <w:highlight w:val="white"/>
              </w:rPr>
              <w:t>IPAddress</w:t>
            </w:r>
            <w:r w:rsidRPr="007D6B36">
              <w:rPr>
                <w:rFonts w:ascii="Consolas" w:eastAsia="Calibri" w:hAnsi="Consolas" w:cs="Consolas"/>
                <w:color w:val="000000"/>
                <w:sz w:val="18"/>
                <w:szCs w:val="18"/>
                <w:highlight w:val="white"/>
              </w:rPr>
              <w:t xml:space="preserve">, </w:t>
            </w:r>
            <w:r w:rsidRPr="007D6B36">
              <w:rPr>
                <w:rFonts w:ascii="Consolas" w:eastAsia="Calibri" w:hAnsi="Consolas" w:cs="Consolas"/>
                <w:color w:val="2B91AF"/>
                <w:sz w:val="18"/>
                <w:szCs w:val="18"/>
                <w:highlight w:val="white"/>
              </w:rPr>
              <w:t>Session</w:t>
            </w:r>
            <w:r w:rsidRPr="007D6B36">
              <w:rPr>
                <w:rFonts w:ascii="Consolas" w:eastAsia="Calibri" w:hAnsi="Consolas" w:cs="Consolas"/>
                <w:color w:val="000000"/>
                <w:sz w:val="18"/>
                <w:szCs w:val="18"/>
                <w:highlight w:val="white"/>
              </w:rPr>
              <w:t>&gt; sessionMap;</w:t>
            </w:r>
          </w:p>
          <w:p w14:paraId="610BB548" w14:textId="77777777"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p>
          <w:p w14:paraId="68093B7B" w14:textId="56F338F2"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public</w:t>
            </w:r>
            <w:r w:rsidRPr="007D6B36">
              <w:rPr>
                <w:rFonts w:ascii="Consolas" w:eastAsia="Calibri" w:hAnsi="Consolas" w:cs="Consolas"/>
                <w:color w:val="000000"/>
                <w:sz w:val="18"/>
                <w:szCs w:val="18"/>
                <w:highlight w:val="white"/>
              </w:rPr>
              <w:t xml:space="preserve"> SessionManager(</w:t>
            </w:r>
            <w:r w:rsidRPr="007D6B36">
              <w:rPr>
                <w:rFonts w:ascii="Consolas" w:eastAsia="Calibri" w:hAnsi="Consolas" w:cs="Consolas"/>
                <w:color w:val="2B91AF"/>
                <w:sz w:val="18"/>
                <w:szCs w:val="18"/>
                <w:highlight w:val="white"/>
              </w:rPr>
              <w:t>RouteTable</w:t>
            </w:r>
            <w:r w:rsidRPr="007D6B36">
              <w:rPr>
                <w:rFonts w:ascii="Consolas" w:eastAsia="Calibri" w:hAnsi="Consolas" w:cs="Consolas"/>
                <w:color w:val="000000"/>
                <w:sz w:val="18"/>
                <w:szCs w:val="18"/>
                <w:highlight w:val="white"/>
              </w:rPr>
              <w:t xml:space="preserve"> routeTable)</w:t>
            </w:r>
          </w:p>
          <w:p w14:paraId="453BD040" w14:textId="63B53DC0"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w:t>
            </w:r>
            <w:r w:rsidRPr="007D6B36">
              <w:rPr>
                <w:rFonts w:ascii="Consolas" w:eastAsia="Calibri" w:hAnsi="Consolas" w:cs="Consolas"/>
                <w:color w:val="000000"/>
                <w:sz w:val="18"/>
                <w:szCs w:val="18"/>
                <w:highlight w:val="white"/>
              </w:rPr>
              <w:t>{</w:t>
            </w:r>
            <w:r w:rsidRPr="007D6B36">
              <w:rPr>
                <w:rFonts w:ascii="Consolas" w:eastAsia="Calibri" w:hAnsi="Consolas" w:cs="Consolas"/>
                <w:color w:val="000000"/>
                <w:sz w:val="18"/>
                <w:szCs w:val="18"/>
                <w:highlight w:val="white"/>
              </w:rPr>
              <w:br/>
              <w:t xml:space="preserve">    this.routeTable = routeTable;</w:t>
            </w:r>
          </w:p>
          <w:p w14:paraId="22B0F6AD" w14:textId="1CEC3C63"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w:t>
            </w:r>
            <w:r w:rsidRPr="007D6B36">
              <w:rPr>
                <w:rFonts w:ascii="Consolas" w:eastAsia="Calibri" w:hAnsi="Consolas" w:cs="Consolas"/>
                <w:color w:val="000000"/>
                <w:sz w:val="18"/>
                <w:szCs w:val="18"/>
                <w:highlight w:val="white"/>
              </w:rPr>
              <w:t xml:space="preserve">sessionMap = </w:t>
            </w:r>
            <w:r w:rsidRPr="007D6B36">
              <w:rPr>
                <w:rFonts w:ascii="Consolas" w:eastAsia="Calibri" w:hAnsi="Consolas" w:cs="Consolas"/>
                <w:color w:val="0000FF"/>
                <w:sz w:val="18"/>
                <w:szCs w:val="18"/>
                <w:highlight w:val="white"/>
              </w:rPr>
              <w:t>new</w:t>
            </w:r>
            <w:r w:rsidRPr="007D6B36">
              <w:rPr>
                <w:rFonts w:ascii="Consolas" w:eastAsia="Calibri" w:hAnsi="Consolas" w:cs="Consolas"/>
                <w:color w:val="000000"/>
                <w:sz w:val="18"/>
                <w:szCs w:val="18"/>
                <w:highlight w:val="white"/>
              </w:rPr>
              <w:t xml:space="preserve"> </w:t>
            </w:r>
            <w:r w:rsidRPr="007D6B36">
              <w:rPr>
                <w:rFonts w:ascii="Consolas" w:eastAsia="Calibri" w:hAnsi="Consolas" w:cs="Consolas"/>
                <w:color w:val="2B91AF"/>
                <w:sz w:val="18"/>
                <w:szCs w:val="18"/>
                <w:highlight w:val="white"/>
              </w:rPr>
              <w:t>ConcurrentDictionary</w:t>
            </w:r>
            <w:r w:rsidRPr="007D6B36">
              <w:rPr>
                <w:rFonts w:ascii="Consolas" w:eastAsia="Calibri" w:hAnsi="Consolas" w:cs="Consolas"/>
                <w:color w:val="000000"/>
                <w:sz w:val="18"/>
                <w:szCs w:val="18"/>
                <w:highlight w:val="white"/>
              </w:rPr>
              <w:t>&lt;</w:t>
            </w:r>
            <w:r w:rsidRPr="007D6B36">
              <w:rPr>
                <w:rFonts w:ascii="Consolas" w:eastAsia="Calibri" w:hAnsi="Consolas" w:cs="Consolas"/>
                <w:color w:val="2B91AF"/>
                <w:sz w:val="18"/>
                <w:szCs w:val="18"/>
                <w:highlight w:val="white"/>
              </w:rPr>
              <w:t>IPAddress</w:t>
            </w:r>
            <w:r w:rsidRPr="007D6B36">
              <w:rPr>
                <w:rFonts w:ascii="Consolas" w:eastAsia="Calibri" w:hAnsi="Consolas" w:cs="Consolas"/>
                <w:color w:val="000000"/>
                <w:sz w:val="18"/>
                <w:szCs w:val="18"/>
                <w:highlight w:val="white"/>
              </w:rPr>
              <w:t xml:space="preserve">, </w:t>
            </w:r>
            <w:r w:rsidRPr="007D6B36">
              <w:rPr>
                <w:rFonts w:ascii="Consolas" w:eastAsia="Calibri" w:hAnsi="Consolas" w:cs="Consolas"/>
                <w:color w:val="2B91AF"/>
                <w:sz w:val="18"/>
                <w:szCs w:val="18"/>
                <w:highlight w:val="white"/>
              </w:rPr>
              <w:t>Session</w:t>
            </w:r>
            <w:r w:rsidRPr="007D6B36">
              <w:rPr>
                <w:rFonts w:ascii="Consolas" w:eastAsia="Calibri" w:hAnsi="Consolas" w:cs="Consolas"/>
                <w:color w:val="000000"/>
                <w:sz w:val="18"/>
                <w:szCs w:val="18"/>
                <w:highlight w:val="white"/>
              </w:rPr>
              <w:t>&gt;();</w:t>
            </w:r>
          </w:p>
          <w:p w14:paraId="79F41300" w14:textId="7018753B"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w:t>
            </w:r>
            <w:r w:rsidRPr="007D6B36">
              <w:rPr>
                <w:rFonts w:ascii="Consolas" w:eastAsia="Calibri" w:hAnsi="Consolas" w:cs="Consolas"/>
                <w:color w:val="000000"/>
                <w:sz w:val="18"/>
                <w:szCs w:val="18"/>
                <w:highlight w:val="white"/>
              </w:rPr>
              <w:t xml:space="preserve">CsrfTokenName = </w:t>
            </w:r>
            <w:r w:rsidRPr="007D6B36">
              <w:rPr>
                <w:rFonts w:ascii="Consolas" w:eastAsia="Calibri" w:hAnsi="Consolas" w:cs="Consolas"/>
                <w:color w:val="A31515"/>
                <w:sz w:val="18"/>
                <w:szCs w:val="18"/>
                <w:highlight w:val="white"/>
              </w:rPr>
              <w:t>"_CSRF_"</w:t>
            </w:r>
            <w:r w:rsidRPr="007D6B36">
              <w:rPr>
                <w:rFonts w:ascii="Consolas" w:eastAsia="Calibri" w:hAnsi="Consolas" w:cs="Consolas"/>
                <w:color w:val="000000"/>
                <w:sz w:val="18"/>
                <w:szCs w:val="18"/>
                <w:highlight w:val="white"/>
              </w:rPr>
              <w:t>;</w:t>
            </w:r>
          </w:p>
          <w:p w14:paraId="2389E422" w14:textId="0CC6F4A3"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w:t>
            </w:r>
            <w:r w:rsidRPr="007D6B36">
              <w:rPr>
                <w:rFonts w:ascii="Consolas" w:eastAsia="Calibri" w:hAnsi="Consolas" w:cs="Consolas"/>
                <w:color w:val="000000"/>
                <w:sz w:val="18"/>
                <w:szCs w:val="18"/>
                <w:highlight w:val="white"/>
              </w:rPr>
              <w:t>ExpireInSeconds = 10 * 60;</w:t>
            </w:r>
          </w:p>
          <w:p w14:paraId="7C01AD03" w14:textId="47A3CDD5"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w:t>
            </w:r>
            <w:r w:rsidRPr="007D6B36">
              <w:rPr>
                <w:rFonts w:ascii="Consolas" w:eastAsia="Calibri" w:hAnsi="Consolas" w:cs="Consolas"/>
                <w:color w:val="000000"/>
                <w:sz w:val="18"/>
                <w:szCs w:val="18"/>
                <w:highlight w:val="white"/>
              </w:rPr>
              <w:t>}</w:t>
            </w:r>
          </w:p>
          <w:p w14:paraId="675742ED" w14:textId="77777777"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p>
          <w:p w14:paraId="19AF5B3C" w14:textId="68F2821A"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public</w:t>
            </w:r>
            <w:r w:rsidRPr="007D6B36">
              <w:rPr>
                <w:rFonts w:ascii="Consolas" w:eastAsia="Calibri" w:hAnsi="Consolas" w:cs="Consolas"/>
                <w:color w:val="000000"/>
                <w:sz w:val="18"/>
                <w:szCs w:val="18"/>
                <w:highlight w:val="white"/>
              </w:rPr>
              <w:t xml:space="preserve"> </w:t>
            </w:r>
            <w:r w:rsidRPr="007D6B36">
              <w:rPr>
                <w:rFonts w:ascii="Consolas" w:eastAsia="Calibri" w:hAnsi="Consolas" w:cs="Consolas"/>
                <w:color w:val="2B91AF"/>
                <w:sz w:val="18"/>
                <w:szCs w:val="18"/>
                <w:highlight w:val="white"/>
              </w:rPr>
              <w:t>WorkflowState</w:t>
            </w:r>
            <w:r w:rsidRPr="007D6B36">
              <w:rPr>
                <w:rFonts w:ascii="Consolas" w:eastAsia="Calibri" w:hAnsi="Consolas" w:cs="Consolas"/>
                <w:color w:val="000000"/>
                <w:sz w:val="18"/>
                <w:szCs w:val="18"/>
                <w:highlight w:val="white"/>
              </w:rPr>
              <w:t xml:space="preserve"> Provider(</w:t>
            </w:r>
            <w:r w:rsidRPr="007D6B36">
              <w:rPr>
                <w:rFonts w:ascii="Consolas" w:eastAsia="Calibri" w:hAnsi="Consolas" w:cs="Consolas"/>
                <w:color w:val="000000"/>
                <w:sz w:val="18"/>
                <w:szCs w:val="18"/>
                <w:highlight w:val="white"/>
              </w:rPr>
              <w:br/>
            </w:r>
            <w:r w:rsidRPr="007D6B36">
              <w:rPr>
                <w:rFonts w:ascii="Consolas" w:eastAsia="Calibri" w:hAnsi="Consolas" w:cs="Consolas"/>
                <w:color w:val="000000"/>
                <w:sz w:val="18"/>
                <w:szCs w:val="18"/>
                <w:highlight w:val="white"/>
              </w:rPr>
              <w:lastRenderedPageBreak/>
              <w:t xml:space="preserve">                 </w:t>
            </w:r>
            <w:r w:rsidRPr="007D6B36">
              <w:rPr>
                <w:rFonts w:ascii="Consolas" w:eastAsia="Calibri" w:hAnsi="Consolas" w:cs="Consolas"/>
                <w:color w:val="2B91AF"/>
                <w:sz w:val="18"/>
                <w:szCs w:val="18"/>
                <w:highlight w:val="white"/>
              </w:rPr>
              <w:t>WorkflowContinuation</w:t>
            </w:r>
            <w:r w:rsidRPr="007D6B36">
              <w:rPr>
                <w:rFonts w:ascii="Consolas" w:eastAsia="Calibri" w:hAnsi="Consolas" w:cs="Consolas"/>
                <w:color w:val="000000"/>
                <w:sz w:val="18"/>
                <w:szCs w:val="18"/>
                <w:highlight w:val="white"/>
              </w:rPr>
              <w:t>&lt;</w:t>
            </w:r>
            <w:r w:rsidRPr="007D6B36">
              <w:rPr>
                <w:rFonts w:ascii="Consolas" w:eastAsia="Calibri" w:hAnsi="Consolas" w:cs="Consolas"/>
                <w:color w:val="2B91AF"/>
                <w:sz w:val="18"/>
                <w:szCs w:val="18"/>
                <w:highlight w:val="white"/>
              </w:rPr>
              <w:t>HttpListenerContext</w:t>
            </w:r>
            <w:r w:rsidRPr="007D6B36">
              <w:rPr>
                <w:rFonts w:ascii="Consolas" w:eastAsia="Calibri" w:hAnsi="Consolas" w:cs="Consolas"/>
                <w:color w:val="000000"/>
                <w:sz w:val="18"/>
                <w:szCs w:val="18"/>
                <w:highlight w:val="white"/>
              </w:rPr>
              <w:t xml:space="preserve">&gt; </w:t>
            </w:r>
            <w:r w:rsidRPr="007D6B36">
              <w:rPr>
                <w:rFonts w:ascii="Consolas" w:eastAsia="Calibri" w:hAnsi="Consolas" w:cs="Consolas"/>
                <w:color w:val="0000FF"/>
                <w:sz w:val="18"/>
                <w:szCs w:val="18"/>
                <w:highlight w:val="white"/>
              </w:rPr>
              <w:t xml:space="preserve"> </w:t>
            </w:r>
            <w:r w:rsidRPr="007D6B36">
              <w:rPr>
                <w:rFonts w:ascii="Consolas" w:eastAsia="Calibri" w:hAnsi="Consolas" w:cs="Consolas"/>
                <w:color w:val="000000"/>
                <w:sz w:val="18"/>
                <w:szCs w:val="18"/>
                <w:highlight w:val="white"/>
              </w:rPr>
              <w:t>workflowContinuation,</w:t>
            </w:r>
            <w:r w:rsidRPr="007D6B36">
              <w:rPr>
                <w:rFonts w:ascii="Consolas" w:eastAsia="Calibri" w:hAnsi="Consolas" w:cs="Consolas"/>
                <w:color w:val="000000"/>
                <w:sz w:val="18"/>
                <w:szCs w:val="18"/>
                <w:highlight w:val="white"/>
              </w:rPr>
              <w:br/>
              <w:t xml:space="preserve">                 </w:t>
            </w:r>
            <w:r w:rsidRPr="007D6B36">
              <w:rPr>
                <w:rFonts w:ascii="Consolas" w:eastAsia="Calibri" w:hAnsi="Consolas" w:cs="Consolas"/>
                <w:color w:val="2B91AF"/>
                <w:sz w:val="18"/>
                <w:szCs w:val="18"/>
                <w:highlight w:val="white"/>
              </w:rPr>
              <w:t>HttpListenerContext</w:t>
            </w:r>
            <w:r w:rsidRPr="007D6B36">
              <w:rPr>
                <w:rFonts w:ascii="Consolas" w:eastAsia="Calibri" w:hAnsi="Consolas" w:cs="Consolas"/>
                <w:color w:val="000000"/>
                <w:sz w:val="18"/>
                <w:szCs w:val="18"/>
                <w:highlight w:val="white"/>
              </w:rPr>
              <w:t xml:space="preserve"> context)</w:t>
            </w:r>
          </w:p>
          <w:p w14:paraId="774BDE2A" w14:textId="04BB5559"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w:t>
            </w:r>
            <w:r w:rsidRPr="007D6B36">
              <w:rPr>
                <w:rFonts w:ascii="Consolas" w:eastAsia="Calibri" w:hAnsi="Consolas" w:cs="Consolas"/>
                <w:color w:val="000000"/>
                <w:sz w:val="18"/>
                <w:szCs w:val="18"/>
                <w:highlight w:val="white"/>
              </w:rPr>
              <w:t>{</w:t>
            </w:r>
          </w:p>
          <w:p w14:paraId="3496FB80" w14:textId="41AB2EEA"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w:t>
            </w:r>
            <w:r w:rsidRPr="007D6B36">
              <w:rPr>
                <w:rFonts w:ascii="Consolas" w:eastAsia="Calibri" w:hAnsi="Consolas" w:cs="Consolas"/>
                <w:color w:val="2B91AF"/>
                <w:sz w:val="18"/>
                <w:szCs w:val="18"/>
                <w:highlight w:val="white"/>
              </w:rPr>
              <w:t>Session</w:t>
            </w:r>
            <w:r w:rsidRPr="007D6B36">
              <w:rPr>
                <w:rFonts w:ascii="Consolas" w:eastAsia="Calibri" w:hAnsi="Consolas" w:cs="Consolas"/>
                <w:color w:val="000000"/>
                <w:sz w:val="18"/>
                <w:szCs w:val="18"/>
                <w:highlight w:val="white"/>
              </w:rPr>
              <w:t xml:space="preserve"> session;</w:t>
            </w:r>
          </w:p>
          <w:p w14:paraId="1F3B3C49" w14:textId="590DA941"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w:t>
            </w:r>
            <w:r w:rsidRPr="007D6B36">
              <w:rPr>
                <w:rFonts w:ascii="Consolas" w:eastAsia="Calibri" w:hAnsi="Consolas" w:cs="Consolas"/>
                <w:color w:val="2B91AF"/>
                <w:sz w:val="18"/>
                <w:szCs w:val="18"/>
                <w:highlight w:val="white"/>
              </w:rPr>
              <w:t>IPAddress</w:t>
            </w:r>
            <w:r w:rsidRPr="007D6B36">
              <w:rPr>
                <w:rFonts w:ascii="Consolas" w:eastAsia="Calibri" w:hAnsi="Consolas" w:cs="Consolas"/>
                <w:color w:val="000000"/>
                <w:sz w:val="18"/>
                <w:szCs w:val="18"/>
                <w:highlight w:val="white"/>
              </w:rPr>
              <w:t xml:space="preserve"> endpointAddress = context.EndpointAddress();</w:t>
            </w:r>
          </w:p>
          <w:p w14:paraId="3E848DBE" w14:textId="77777777"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p>
          <w:p w14:paraId="7E3E87F6" w14:textId="687A7A6F"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if</w:t>
            </w:r>
            <w:r w:rsidRPr="007D6B36">
              <w:rPr>
                <w:rFonts w:ascii="Consolas" w:eastAsia="Calibri" w:hAnsi="Consolas" w:cs="Consolas"/>
                <w:color w:val="000000"/>
                <w:sz w:val="18"/>
                <w:szCs w:val="18"/>
                <w:highlight w:val="white"/>
              </w:rPr>
              <w:t xml:space="preserve"> (!sessionMap.TryGetValue(endpointAddress, </w:t>
            </w:r>
            <w:r w:rsidRPr="007D6B36">
              <w:rPr>
                <w:rFonts w:ascii="Consolas" w:eastAsia="Calibri" w:hAnsi="Consolas" w:cs="Consolas"/>
                <w:color w:val="0000FF"/>
                <w:sz w:val="18"/>
                <w:szCs w:val="18"/>
                <w:highlight w:val="white"/>
              </w:rPr>
              <w:t>out</w:t>
            </w:r>
            <w:r w:rsidRPr="007D6B36">
              <w:rPr>
                <w:rFonts w:ascii="Consolas" w:eastAsia="Calibri" w:hAnsi="Consolas" w:cs="Consolas"/>
                <w:color w:val="000000"/>
                <w:sz w:val="18"/>
                <w:szCs w:val="18"/>
                <w:highlight w:val="white"/>
              </w:rPr>
              <w:t xml:space="preserve"> session))</w:t>
            </w:r>
          </w:p>
          <w:p w14:paraId="3FF2F5AF" w14:textId="54DC3456"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w:t>
            </w:r>
            <w:r w:rsidRPr="007D6B36">
              <w:rPr>
                <w:rFonts w:ascii="Consolas" w:eastAsia="Calibri" w:hAnsi="Consolas" w:cs="Consolas"/>
                <w:color w:val="000000"/>
                <w:sz w:val="18"/>
                <w:szCs w:val="18"/>
                <w:highlight w:val="white"/>
              </w:rPr>
              <w:t>{</w:t>
            </w:r>
          </w:p>
          <w:p w14:paraId="66C8043A" w14:textId="49ADB395"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w:t>
            </w:r>
            <w:r w:rsidRPr="007D6B36">
              <w:rPr>
                <w:rFonts w:ascii="Consolas" w:eastAsia="Calibri" w:hAnsi="Consolas" w:cs="Consolas"/>
                <w:color w:val="000000"/>
                <w:sz w:val="18"/>
                <w:szCs w:val="18"/>
                <w:highlight w:val="white"/>
              </w:rPr>
              <w:t xml:space="preserve">session = </w:t>
            </w:r>
            <w:r w:rsidRPr="007D6B36">
              <w:rPr>
                <w:rFonts w:ascii="Consolas" w:eastAsia="Calibri" w:hAnsi="Consolas" w:cs="Consolas"/>
                <w:color w:val="0000FF"/>
                <w:sz w:val="18"/>
                <w:szCs w:val="18"/>
                <w:highlight w:val="white"/>
              </w:rPr>
              <w:t>new</w:t>
            </w:r>
            <w:r w:rsidRPr="007D6B36">
              <w:rPr>
                <w:rFonts w:ascii="Consolas" w:eastAsia="Calibri" w:hAnsi="Consolas" w:cs="Consolas"/>
                <w:color w:val="000000"/>
                <w:sz w:val="18"/>
                <w:szCs w:val="18"/>
                <w:highlight w:val="white"/>
              </w:rPr>
              <w:t xml:space="preserve"> </w:t>
            </w:r>
            <w:r w:rsidRPr="007D6B36">
              <w:rPr>
                <w:rFonts w:ascii="Consolas" w:eastAsia="Calibri" w:hAnsi="Consolas" w:cs="Consolas"/>
                <w:color w:val="2B91AF"/>
                <w:sz w:val="18"/>
                <w:szCs w:val="18"/>
                <w:highlight w:val="white"/>
              </w:rPr>
              <w:t>Session</w:t>
            </w:r>
            <w:r w:rsidRPr="007D6B36">
              <w:rPr>
                <w:rFonts w:ascii="Consolas" w:eastAsia="Calibri" w:hAnsi="Consolas" w:cs="Consolas"/>
                <w:color w:val="000000"/>
                <w:sz w:val="18"/>
                <w:szCs w:val="18"/>
                <w:highlight w:val="white"/>
              </w:rPr>
              <w:t>();</w:t>
            </w:r>
          </w:p>
          <w:p w14:paraId="2257141E" w14:textId="5B45FBA2"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w:t>
            </w:r>
            <w:r w:rsidRPr="007D6B36">
              <w:rPr>
                <w:rFonts w:ascii="Consolas" w:eastAsia="Calibri" w:hAnsi="Consolas" w:cs="Consolas"/>
                <w:color w:val="000000"/>
                <w:sz w:val="18"/>
                <w:szCs w:val="18"/>
                <w:highlight w:val="white"/>
              </w:rPr>
              <w:t xml:space="preserve">session[CsrfTokenName] = </w:t>
            </w:r>
            <w:r w:rsidRPr="007D6B36">
              <w:rPr>
                <w:rFonts w:ascii="Consolas" w:eastAsia="Calibri" w:hAnsi="Consolas" w:cs="Consolas"/>
                <w:color w:val="2B91AF"/>
                <w:sz w:val="18"/>
                <w:szCs w:val="18"/>
                <w:highlight w:val="white"/>
              </w:rPr>
              <w:t>Guid</w:t>
            </w:r>
            <w:r w:rsidRPr="007D6B36">
              <w:rPr>
                <w:rFonts w:ascii="Consolas" w:eastAsia="Calibri" w:hAnsi="Consolas" w:cs="Consolas"/>
                <w:color w:val="000000"/>
                <w:sz w:val="18"/>
                <w:szCs w:val="18"/>
                <w:highlight w:val="white"/>
              </w:rPr>
              <w:t>.NewGuid().ToString();</w:t>
            </w:r>
          </w:p>
          <w:p w14:paraId="01AB7DB9" w14:textId="31BCFF09"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w:t>
            </w:r>
            <w:r w:rsidRPr="007D6B36">
              <w:rPr>
                <w:rFonts w:ascii="Consolas" w:eastAsia="Calibri" w:hAnsi="Consolas" w:cs="Consolas"/>
                <w:color w:val="000000"/>
                <w:sz w:val="18"/>
                <w:szCs w:val="18"/>
                <w:highlight w:val="white"/>
              </w:rPr>
              <w:t>sessionMap[endpointAddress] = session;</w:t>
            </w:r>
          </w:p>
          <w:p w14:paraId="2B02C5E0" w14:textId="622D9970"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w:t>
            </w:r>
            <w:r w:rsidRPr="007D6B36">
              <w:rPr>
                <w:rFonts w:ascii="Consolas" w:eastAsia="Calibri" w:hAnsi="Consolas" w:cs="Consolas"/>
                <w:color w:val="000000"/>
                <w:sz w:val="18"/>
                <w:szCs w:val="18"/>
                <w:highlight w:val="white"/>
              </w:rPr>
              <w:t>}</w:t>
            </w:r>
          </w:p>
          <w:p w14:paraId="246DE78A" w14:textId="41BBA754"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else</w:t>
            </w:r>
          </w:p>
          <w:p w14:paraId="2758565A" w14:textId="77ADB9D8"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w:t>
            </w:r>
            <w:r w:rsidRPr="007D6B36">
              <w:rPr>
                <w:rFonts w:ascii="Consolas" w:eastAsia="Calibri" w:hAnsi="Consolas" w:cs="Consolas"/>
                <w:color w:val="000000"/>
                <w:sz w:val="18"/>
                <w:szCs w:val="18"/>
                <w:highlight w:val="white"/>
              </w:rPr>
              <w:t>{</w:t>
            </w:r>
          </w:p>
          <w:p w14:paraId="02F57D89" w14:textId="7C8FA9F0"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w:t>
            </w:r>
            <w:r w:rsidRPr="007D6B36">
              <w:rPr>
                <w:rFonts w:ascii="Consolas" w:eastAsia="Calibri" w:hAnsi="Consolas" w:cs="Consolas"/>
                <w:color w:val="008000"/>
                <w:sz w:val="18"/>
                <w:szCs w:val="18"/>
                <w:highlight w:val="white"/>
              </w:rPr>
              <w:t xml:space="preserve">// If the session exists, set the expired flag before we </w:t>
            </w:r>
            <w:r w:rsidRPr="007D6B36">
              <w:rPr>
                <w:rFonts w:ascii="Consolas" w:eastAsia="Calibri" w:hAnsi="Consolas" w:cs="Consolas"/>
                <w:color w:val="008000"/>
                <w:sz w:val="18"/>
                <w:szCs w:val="18"/>
                <w:highlight w:val="white"/>
              </w:rPr>
              <w:br/>
              <w:t xml:space="preserve">      // update the last connection date/time.</w:t>
            </w:r>
          </w:p>
          <w:p w14:paraId="1EDDA526" w14:textId="2FD161CE"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w:t>
            </w:r>
            <w:r w:rsidRPr="007D6B36">
              <w:rPr>
                <w:rFonts w:ascii="Consolas" w:eastAsia="Calibri" w:hAnsi="Consolas" w:cs="Consolas"/>
                <w:color w:val="008000"/>
                <w:sz w:val="18"/>
                <w:szCs w:val="18"/>
                <w:highlight w:val="white"/>
              </w:rPr>
              <w:t>// Once set, stays set until explicitly cleared.</w:t>
            </w:r>
          </w:p>
          <w:p w14:paraId="38155503" w14:textId="39B31F0E"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w:t>
            </w:r>
            <w:r w:rsidRPr="007D6B36">
              <w:rPr>
                <w:rFonts w:ascii="Consolas" w:eastAsia="Calibri" w:hAnsi="Consolas" w:cs="Consolas"/>
                <w:color w:val="000000"/>
                <w:sz w:val="18"/>
                <w:szCs w:val="18"/>
                <w:highlight w:val="white"/>
              </w:rPr>
              <w:t>session.Expired |= session.IsExpired(ExpireInSeconds);</w:t>
            </w:r>
          </w:p>
          <w:p w14:paraId="256B1308" w14:textId="50843FA3"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w:t>
            </w:r>
            <w:r w:rsidRPr="007D6B36">
              <w:rPr>
                <w:rFonts w:ascii="Consolas" w:eastAsia="Calibri" w:hAnsi="Consolas" w:cs="Consolas"/>
                <w:color w:val="000000"/>
                <w:sz w:val="18"/>
                <w:szCs w:val="18"/>
                <w:highlight w:val="white"/>
              </w:rPr>
              <w:t>}</w:t>
            </w:r>
          </w:p>
          <w:p w14:paraId="17C5E390" w14:textId="77777777"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p>
          <w:p w14:paraId="13528935" w14:textId="16D8F7B4" w:rsidR="00925246" w:rsidRPr="007D6B36" w:rsidRDefault="004123F8" w:rsidP="00925246">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w:t>
            </w:r>
            <w:r w:rsidRPr="007D6B36">
              <w:rPr>
                <w:rFonts w:ascii="Consolas" w:eastAsia="Calibri" w:hAnsi="Consolas" w:cs="Consolas"/>
                <w:color w:val="000000"/>
                <w:sz w:val="18"/>
                <w:szCs w:val="18"/>
                <w:highlight w:val="white"/>
              </w:rPr>
              <w:t>session.UpdateLastConnectionTime();</w:t>
            </w:r>
            <w:r w:rsidR="00925246" w:rsidRPr="007D6B36">
              <w:rPr>
                <w:rFonts w:ascii="Consolas" w:eastAsia="Calibri" w:hAnsi="Consolas" w:cs="Consolas"/>
                <w:color w:val="000000"/>
                <w:sz w:val="18"/>
                <w:szCs w:val="18"/>
                <w:highlight w:val="white"/>
              </w:rPr>
              <w:br/>
            </w:r>
            <w:r w:rsidR="00925246" w:rsidRPr="007D6B36">
              <w:rPr>
                <w:rFonts w:ascii="Consolas" w:eastAsia="Calibri" w:hAnsi="Consolas" w:cs="Consolas"/>
                <w:color w:val="2B91AF"/>
                <w:sz w:val="18"/>
                <w:szCs w:val="18"/>
                <w:highlight w:val="white"/>
              </w:rPr>
              <w:t xml:space="preserve">    WorkflowState</w:t>
            </w:r>
            <w:r w:rsidR="00925246" w:rsidRPr="007D6B36">
              <w:rPr>
                <w:rFonts w:ascii="Consolas" w:eastAsia="Calibri" w:hAnsi="Consolas" w:cs="Consolas"/>
                <w:color w:val="000000"/>
                <w:sz w:val="18"/>
                <w:szCs w:val="18"/>
                <w:highlight w:val="white"/>
              </w:rPr>
              <w:t xml:space="preserve"> ret = CheckExpirationAndAuthorization(</w:t>
            </w:r>
            <w:r w:rsidR="00925246" w:rsidRPr="007D6B36">
              <w:rPr>
                <w:rFonts w:ascii="Consolas" w:eastAsia="Calibri" w:hAnsi="Consolas" w:cs="Consolas"/>
                <w:color w:val="000000"/>
                <w:sz w:val="18"/>
                <w:szCs w:val="18"/>
                <w:highlight w:val="white"/>
              </w:rPr>
              <w:br/>
              <w:t xml:space="preserve">       workflowContinuation, context, session);</w:t>
            </w:r>
          </w:p>
          <w:p w14:paraId="6066683B" w14:textId="77777777" w:rsidR="00925246" w:rsidRPr="007D6B36" w:rsidRDefault="00925246" w:rsidP="00925246">
            <w:pPr>
              <w:autoSpaceDE w:val="0"/>
              <w:autoSpaceDN w:val="0"/>
              <w:adjustRightInd w:val="0"/>
              <w:spacing w:after="0" w:line="240" w:lineRule="auto"/>
              <w:rPr>
                <w:rFonts w:ascii="Consolas" w:eastAsia="Calibri" w:hAnsi="Consolas" w:cs="Consolas"/>
                <w:color w:val="000000"/>
                <w:sz w:val="18"/>
                <w:szCs w:val="18"/>
                <w:highlight w:val="white"/>
              </w:rPr>
            </w:pPr>
          </w:p>
          <w:p w14:paraId="53B97F31" w14:textId="4D308D03" w:rsidR="00925246" w:rsidRPr="007D6B36" w:rsidRDefault="00925246" w:rsidP="00925246">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return</w:t>
            </w:r>
            <w:r w:rsidRPr="007D6B36">
              <w:rPr>
                <w:rFonts w:ascii="Consolas" w:eastAsia="Calibri" w:hAnsi="Consolas" w:cs="Consolas"/>
                <w:color w:val="000000"/>
                <w:sz w:val="18"/>
                <w:szCs w:val="18"/>
                <w:highlight w:val="white"/>
              </w:rPr>
              <w:t xml:space="preserve"> ret;</w:t>
            </w:r>
          </w:p>
          <w:p w14:paraId="0E5159E3" w14:textId="05886035" w:rsidR="00925246" w:rsidRPr="007D6B36" w:rsidRDefault="00925246" w:rsidP="00925246">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00"/>
                <w:sz w:val="18"/>
                <w:szCs w:val="18"/>
                <w:highlight w:val="white"/>
              </w:rPr>
              <w:t xml:space="preserve">  }</w:t>
            </w:r>
          </w:p>
          <w:p w14:paraId="61F22032" w14:textId="77777777" w:rsidR="00925246" w:rsidRPr="007D6B36" w:rsidRDefault="00925246" w:rsidP="00925246">
            <w:pPr>
              <w:autoSpaceDE w:val="0"/>
              <w:autoSpaceDN w:val="0"/>
              <w:adjustRightInd w:val="0"/>
              <w:spacing w:after="0" w:line="240" w:lineRule="auto"/>
              <w:rPr>
                <w:rFonts w:ascii="Consolas" w:eastAsia="Calibri" w:hAnsi="Consolas" w:cs="Consolas"/>
                <w:color w:val="000000"/>
                <w:sz w:val="18"/>
                <w:szCs w:val="18"/>
                <w:highlight w:val="white"/>
              </w:rPr>
            </w:pPr>
          </w:p>
          <w:p w14:paraId="20CA09FD" w14:textId="20625873" w:rsidR="00925246" w:rsidRPr="007D6B36" w:rsidRDefault="00925246" w:rsidP="00925246">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protected</w:t>
            </w:r>
            <w:r w:rsidRPr="007D6B36">
              <w:rPr>
                <w:rFonts w:ascii="Consolas" w:eastAsia="Calibri" w:hAnsi="Consolas" w:cs="Consolas"/>
                <w:color w:val="000000"/>
                <w:sz w:val="18"/>
                <w:szCs w:val="18"/>
                <w:highlight w:val="white"/>
              </w:rPr>
              <w:t xml:space="preserve"> </w:t>
            </w:r>
            <w:r w:rsidRPr="007D6B36">
              <w:rPr>
                <w:rFonts w:ascii="Consolas" w:eastAsia="Calibri" w:hAnsi="Consolas" w:cs="Consolas"/>
                <w:color w:val="2B91AF"/>
                <w:sz w:val="18"/>
                <w:szCs w:val="18"/>
                <w:highlight w:val="white"/>
              </w:rPr>
              <w:t>WorkflowState</w:t>
            </w:r>
            <w:r w:rsidRPr="007D6B36">
              <w:rPr>
                <w:rFonts w:ascii="Consolas" w:eastAsia="Calibri" w:hAnsi="Consolas" w:cs="Consolas"/>
                <w:color w:val="000000"/>
                <w:sz w:val="18"/>
                <w:szCs w:val="18"/>
                <w:highlight w:val="white"/>
              </w:rPr>
              <w:t xml:space="preserve"> CheckExpirationAndAuthorization(</w:t>
            </w:r>
            <w:r w:rsidRPr="007D6B36">
              <w:rPr>
                <w:rFonts w:ascii="Consolas" w:eastAsia="Calibri" w:hAnsi="Consolas" w:cs="Consolas"/>
                <w:color w:val="000000"/>
                <w:sz w:val="18"/>
                <w:szCs w:val="18"/>
                <w:highlight w:val="white"/>
              </w:rPr>
              <w:br/>
            </w:r>
            <w:r w:rsidRPr="007D6B36">
              <w:rPr>
                <w:rFonts w:ascii="Consolas" w:eastAsia="Calibri" w:hAnsi="Consolas" w:cs="Consolas"/>
                <w:color w:val="2B91AF"/>
                <w:sz w:val="18"/>
                <w:szCs w:val="18"/>
                <w:highlight w:val="white"/>
              </w:rPr>
              <w:t xml:space="preserve">             WorkflowContinuation</w:t>
            </w:r>
            <w:r w:rsidRPr="007D6B36">
              <w:rPr>
                <w:rFonts w:ascii="Consolas" w:eastAsia="Calibri" w:hAnsi="Consolas" w:cs="Consolas"/>
                <w:color w:val="000000"/>
                <w:sz w:val="18"/>
                <w:szCs w:val="18"/>
                <w:highlight w:val="white"/>
              </w:rPr>
              <w:t>&lt;</w:t>
            </w:r>
            <w:r w:rsidRPr="007D6B36">
              <w:rPr>
                <w:rFonts w:ascii="Consolas" w:eastAsia="Calibri" w:hAnsi="Consolas" w:cs="Consolas"/>
                <w:color w:val="2B91AF"/>
                <w:sz w:val="18"/>
                <w:szCs w:val="18"/>
                <w:highlight w:val="white"/>
              </w:rPr>
              <w:t>HttpListenerContext</w:t>
            </w:r>
            <w:r w:rsidRPr="007D6B36">
              <w:rPr>
                <w:rFonts w:ascii="Consolas" w:eastAsia="Calibri" w:hAnsi="Consolas" w:cs="Consolas"/>
                <w:color w:val="000000"/>
                <w:sz w:val="18"/>
                <w:szCs w:val="18"/>
                <w:highlight w:val="white"/>
              </w:rPr>
              <w:t>&gt; workflowContinuation,</w:t>
            </w:r>
            <w:r w:rsidRPr="007D6B36">
              <w:rPr>
                <w:rFonts w:ascii="Consolas" w:eastAsia="Calibri" w:hAnsi="Consolas" w:cs="Consolas"/>
                <w:color w:val="000000"/>
                <w:sz w:val="18"/>
                <w:szCs w:val="18"/>
                <w:highlight w:val="white"/>
              </w:rPr>
              <w:br/>
              <w:t xml:space="preserve">             </w:t>
            </w:r>
            <w:r w:rsidRPr="007D6B36">
              <w:rPr>
                <w:rFonts w:ascii="Consolas" w:eastAsia="Calibri" w:hAnsi="Consolas" w:cs="Consolas"/>
                <w:color w:val="2B91AF"/>
                <w:sz w:val="18"/>
                <w:szCs w:val="18"/>
                <w:highlight w:val="white"/>
              </w:rPr>
              <w:t>HttpListenerContext</w:t>
            </w:r>
            <w:r w:rsidRPr="007D6B36">
              <w:rPr>
                <w:rFonts w:ascii="Consolas" w:eastAsia="Calibri" w:hAnsi="Consolas" w:cs="Consolas"/>
                <w:color w:val="000000"/>
                <w:sz w:val="18"/>
                <w:szCs w:val="18"/>
                <w:highlight w:val="white"/>
              </w:rPr>
              <w:t xml:space="preserve"> context, </w:t>
            </w:r>
            <w:r w:rsidRPr="007D6B36">
              <w:rPr>
                <w:rFonts w:ascii="Consolas" w:eastAsia="Calibri" w:hAnsi="Consolas" w:cs="Consolas"/>
                <w:color w:val="000000"/>
                <w:sz w:val="18"/>
                <w:szCs w:val="18"/>
                <w:highlight w:val="white"/>
              </w:rPr>
              <w:br/>
            </w:r>
            <w:r w:rsidRPr="007D6B36">
              <w:rPr>
                <w:rFonts w:ascii="Consolas" w:eastAsia="Calibri" w:hAnsi="Consolas" w:cs="Consolas"/>
                <w:color w:val="2B91AF"/>
                <w:sz w:val="18"/>
                <w:szCs w:val="18"/>
                <w:highlight w:val="white"/>
              </w:rPr>
              <w:t xml:space="preserve">             Session</w:t>
            </w:r>
            <w:r w:rsidRPr="007D6B36">
              <w:rPr>
                <w:rFonts w:ascii="Consolas" w:eastAsia="Calibri" w:hAnsi="Consolas" w:cs="Consolas"/>
                <w:color w:val="000000"/>
                <w:sz w:val="18"/>
                <w:szCs w:val="18"/>
                <w:highlight w:val="white"/>
              </w:rPr>
              <w:t xml:space="preserve"> session)</w:t>
            </w:r>
          </w:p>
          <w:p w14:paraId="27A7D40B" w14:textId="2298CF4C" w:rsidR="00925246" w:rsidRPr="007D6B36" w:rsidRDefault="00925246" w:rsidP="00925246">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00"/>
                <w:sz w:val="18"/>
                <w:szCs w:val="18"/>
                <w:highlight w:val="white"/>
              </w:rPr>
              <w:t xml:space="preserve">  {</w:t>
            </w:r>
            <w:r w:rsidRPr="007D6B36">
              <w:rPr>
                <w:rFonts w:ascii="Consolas" w:eastAsia="Calibri" w:hAnsi="Consolas" w:cs="Consolas"/>
                <w:color w:val="000000"/>
                <w:sz w:val="18"/>
                <w:szCs w:val="18"/>
                <w:highlight w:val="white"/>
              </w:rPr>
              <w:br/>
            </w:r>
            <w:r w:rsidRPr="007D6B36">
              <w:rPr>
                <w:rFonts w:ascii="Consolas" w:eastAsia="Calibri" w:hAnsi="Consolas" w:cs="Consolas"/>
                <w:color w:val="008000"/>
                <w:sz w:val="18"/>
                <w:szCs w:val="18"/>
                <w:highlight w:val="white"/>
              </w:rPr>
              <w:t xml:space="preserve">    // Inspect the route to see if we should do session </w:t>
            </w:r>
            <w:r w:rsidRPr="007D6B36">
              <w:rPr>
                <w:rFonts w:ascii="Consolas" w:eastAsia="Calibri" w:hAnsi="Consolas" w:cs="Consolas"/>
                <w:color w:val="008000"/>
                <w:sz w:val="18"/>
                <w:szCs w:val="18"/>
                <w:highlight w:val="white"/>
              </w:rPr>
              <w:br/>
              <w:t xml:space="preserve">    // expiration and/or session authorization checks.</w:t>
            </w:r>
          </w:p>
          <w:p w14:paraId="6C7E6F27" w14:textId="28B0F266" w:rsidR="00925246" w:rsidRPr="007D6B36" w:rsidRDefault="00925246" w:rsidP="00925246">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2B91AF"/>
                <w:sz w:val="18"/>
                <w:szCs w:val="18"/>
                <w:highlight w:val="white"/>
              </w:rPr>
              <w:t xml:space="preserve">    WorkflowState</w:t>
            </w:r>
            <w:r w:rsidRPr="007D6B36">
              <w:rPr>
                <w:rFonts w:ascii="Consolas" w:eastAsia="Calibri" w:hAnsi="Consolas" w:cs="Consolas"/>
                <w:color w:val="000000"/>
                <w:sz w:val="18"/>
                <w:szCs w:val="18"/>
                <w:highlight w:val="white"/>
              </w:rPr>
              <w:t xml:space="preserve"> ret = </w:t>
            </w:r>
            <w:r w:rsidRPr="007D6B36">
              <w:rPr>
                <w:rFonts w:ascii="Consolas" w:eastAsia="Calibri" w:hAnsi="Consolas" w:cs="Consolas"/>
                <w:color w:val="2B91AF"/>
                <w:sz w:val="18"/>
                <w:szCs w:val="18"/>
                <w:highlight w:val="white"/>
              </w:rPr>
              <w:t>WorkflowState</w:t>
            </w:r>
            <w:r w:rsidRPr="007D6B36">
              <w:rPr>
                <w:rFonts w:ascii="Consolas" w:eastAsia="Calibri" w:hAnsi="Consolas" w:cs="Consolas"/>
                <w:color w:val="000000"/>
                <w:sz w:val="18"/>
                <w:szCs w:val="18"/>
                <w:highlight w:val="white"/>
              </w:rPr>
              <w:t>.Continue;</w:t>
            </w:r>
          </w:p>
          <w:p w14:paraId="497B1E1C" w14:textId="274FFDE9" w:rsidR="00925246" w:rsidRPr="007D6B36" w:rsidRDefault="00925246" w:rsidP="00925246">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2B91AF"/>
                <w:sz w:val="18"/>
                <w:szCs w:val="18"/>
                <w:highlight w:val="white"/>
              </w:rPr>
              <w:t xml:space="preserve">    RouteEntry</w:t>
            </w:r>
            <w:r w:rsidRPr="007D6B36">
              <w:rPr>
                <w:rFonts w:ascii="Consolas" w:eastAsia="Calibri" w:hAnsi="Consolas" w:cs="Consolas"/>
                <w:color w:val="000000"/>
                <w:sz w:val="18"/>
                <w:szCs w:val="18"/>
                <w:highlight w:val="white"/>
              </w:rPr>
              <w:t xml:space="preserve"> entry = </w:t>
            </w:r>
            <w:r w:rsidRPr="007D6B36">
              <w:rPr>
                <w:rFonts w:ascii="Consolas" w:eastAsia="Calibri" w:hAnsi="Consolas" w:cs="Consolas"/>
                <w:color w:val="0000FF"/>
                <w:sz w:val="18"/>
                <w:szCs w:val="18"/>
                <w:highlight w:val="white"/>
              </w:rPr>
              <w:t>null</w:t>
            </w:r>
            <w:r w:rsidRPr="007D6B36">
              <w:rPr>
                <w:rFonts w:ascii="Consolas" w:eastAsia="Calibri" w:hAnsi="Consolas" w:cs="Consolas"/>
                <w:color w:val="000000"/>
                <w:sz w:val="18"/>
                <w:szCs w:val="18"/>
                <w:highlight w:val="white"/>
              </w:rPr>
              <w:t>;</w:t>
            </w:r>
          </w:p>
          <w:p w14:paraId="133EE43A" w14:textId="77777777" w:rsidR="00925246" w:rsidRPr="007D6B36" w:rsidRDefault="00925246" w:rsidP="00925246">
            <w:pPr>
              <w:autoSpaceDE w:val="0"/>
              <w:autoSpaceDN w:val="0"/>
              <w:adjustRightInd w:val="0"/>
              <w:spacing w:after="0" w:line="240" w:lineRule="auto"/>
              <w:rPr>
                <w:rFonts w:ascii="Consolas" w:eastAsia="Calibri" w:hAnsi="Consolas" w:cs="Consolas"/>
                <w:color w:val="000000"/>
                <w:sz w:val="18"/>
                <w:szCs w:val="18"/>
                <w:highlight w:val="white"/>
              </w:rPr>
            </w:pPr>
          </w:p>
          <w:p w14:paraId="6EC6468E" w14:textId="42CC98BB" w:rsidR="00925246" w:rsidRPr="007D6B36" w:rsidRDefault="00925246" w:rsidP="00925246">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if</w:t>
            </w:r>
            <w:r w:rsidRPr="007D6B36">
              <w:rPr>
                <w:rFonts w:ascii="Consolas" w:eastAsia="Calibri" w:hAnsi="Consolas" w:cs="Consolas"/>
                <w:color w:val="000000"/>
                <w:sz w:val="18"/>
                <w:szCs w:val="18"/>
                <w:highlight w:val="white"/>
              </w:rPr>
              <w:t xml:space="preserve"> (routeTable.TryGetRouteEntry(context.Verb(), context.Path(), </w:t>
            </w:r>
            <w:r w:rsidRPr="007D6B36">
              <w:rPr>
                <w:rFonts w:ascii="Consolas" w:eastAsia="Calibri" w:hAnsi="Consolas" w:cs="Consolas"/>
                <w:color w:val="0000FF"/>
                <w:sz w:val="18"/>
                <w:szCs w:val="18"/>
                <w:highlight w:val="white"/>
              </w:rPr>
              <w:t>out</w:t>
            </w:r>
            <w:r w:rsidRPr="007D6B36">
              <w:rPr>
                <w:rFonts w:ascii="Consolas" w:eastAsia="Calibri" w:hAnsi="Consolas" w:cs="Consolas"/>
                <w:color w:val="000000"/>
                <w:sz w:val="18"/>
                <w:szCs w:val="18"/>
                <w:highlight w:val="white"/>
              </w:rPr>
              <w:t xml:space="preserve"> entry))</w:t>
            </w:r>
          </w:p>
          <w:p w14:paraId="478DAC59" w14:textId="3E0C038B" w:rsidR="00925246" w:rsidRPr="007D6B36" w:rsidRDefault="00925246" w:rsidP="00925246">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00"/>
                <w:sz w:val="18"/>
                <w:szCs w:val="18"/>
                <w:highlight w:val="white"/>
              </w:rPr>
              <w:t xml:space="preserve">    {</w:t>
            </w:r>
          </w:p>
          <w:p w14:paraId="2119A86D" w14:textId="6DF0BB84" w:rsidR="00925246" w:rsidRPr="007D6B36" w:rsidRDefault="00925246" w:rsidP="00925246">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if</w:t>
            </w:r>
            <w:r w:rsidRPr="007D6B36">
              <w:rPr>
                <w:rFonts w:ascii="Consolas" w:eastAsia="Calibri" w:hAnsi="Consolas" w:cs="Consolas"/>
                <w:color w:val="000000"/>
                <w:sz w:val="18"/>
                <w:szCs w:val="18"/>
                <w:highlight w:val="white"/>
              </w:rPr>
              <w:t xml:space="preserve"> (entry.SessionExpirationProvider != </w:t>
            </w:r>
            <w:r w:rsidRPr="007D6B36">
              <w:rPr>
                <w:rFonts w:ascii="Consolas" w:eastAsia="Calibri" w:hAnsi="Consolas" w:cs="Consolas"/>
                <w:color w:val="0000FF"/>
                <w:sz w:val="18"/>
                <w:szCs w:val="18"/>
                <w:highlight w:val="white"/>
              </w:rPr>
              <w:t>null</w:t>
            </w:r>
            <w:r w:rsidRPr="007D6B36">
              <w:rPr>
                <w:rFonts w:ascii="Consolas" w:eastAsia="Calibri" w:hAnsi="Consolas" w:cs="Consolas"/>
                <w:color w:val="000000"/>
                <w:sz w:val="18"/>
                <w:szCs w:val="18"/>
                <w:highlight w:val="white"/>
              </w:rPr>
              <w:t>)</w:t>
            </w:r>
          </w:p>
          <w:p w14:paraId="705F2C1F" w14:textId="4756B6DB" w:rsidR="00925246" w:rsidRPr="007D6B36" w:rsidRDefault="00925246" w:rsidP="00925246">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00"/>
                <w:sz w:val="18"/>
                <w:szCs w:val="18"/>
                <w:highlight w:val="white"/>
              </w:rPr>
              <w:t xml:space="preserve">      {</w:t>
            </w:r>
          </w:p>
          <w:p w14:paraId="0E2C88E4" w14:textId="44998B9E" w:rsidR="00925246" w:rsidRPr="007D6B36" w:rsidRDefault="00925246" w:rsidP="00925246">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00"/>
                <w:sz w:val="18"/>
                <w:szCs w:val="18"/>
                <w:highlight w:val="white"/>
              </w:rPr>
              <w:t xml:space="preserve">        ret = entry.SessionExpirationProvider(workflowContinuation, context</w:t>
            </w:r>
            <w:r w:rsidR="007D6B36" w:rsidRPr="007D6B36">
              <w:rPr>
                <w:rFonts w:ascii="Consolas" w:eastAsia="Calibri" w:hAnsi="Consolas" w:cs="Consolas"/>
                <w:color w:val="000000"/>
                <w:sz w:val="18"/>
                <w:szCs w:val="18"/>
                <w:highlight w:val="white"/>
              </w:rPr>
              <w:t>, session</w:t>
            </w:r>
            <w:r w:rsidRPr="007D6B36">
              <w:rPr>
                <w:rFonts w:ascii="Consolas" w:eastAsia="Calibri" w:hAnsi="Consolas" w:cs="Consolas"/>
                <w:color w:val="000000"/>
                <w:sz w:val="18"/>
                <w:szCs w:val="18"/>
                <w:highlight w:val="white"/>
              </w:rPr>
              <w:t>);</w:t>
            </w:r>
          </w:p>
          <w:p w14:paraId="5D8C4E65" w14:textId="13E41B97" w:rsidR="00925246" w:rsidRPr="007D6B36" w:rsidRDefault="00925246" w:rsidP="00925246">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00"/>
                <w:sz w:val="18"/>
                <w:szCs w:val="18"/>
                <w:highlight w:val="white"/>
              </w:rPr>
              <w:t xml:space="preserve">      }</w:t>
            </w:r>
          </w:p>
          <w:p w14:paraId="6AA8620A" w14:textId="77777777" w:rsidR="00925246" w:rsidRPr="007D6B36" w:rsidRDefault="00925246" w:rsidP="00925246">
            <w:pPr>
              <w:autoSpaceDE w:val="0"/>
              <w:autoSpaceDN w:val="0"/>
              <w:adjustRightInd w:val="0"/>
              <w:spacing w:after="0" w:line="240" w:lineRule="auto"/>
              <w:rPr>
                <w:rFonts w:ascii="Consolas" w:eastAsia="Calibri" w:hAnsi="Consolas" w:cs="Consolas"/>
                <w:color w:val="000000"/>
                <w:sz w:val="18"/>
                <w:szCs w:val="18"/>
                <w:highlight w:val="white"/>
              </w:rPr>
            </w:pPr>
          </w:p>
          <w:p w14:paraId="58C6024E" w14:textId="31033876" w:rsidR="00925246" w:rsidRPr="007D6B36" w:rsidRDefault="00925246" w:rsidP="00925246">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if</w:t>
            </w:r>
            <w:r w:rsidRPr="007D6B36">
              <w:rPr>
                <w:rFonts w:ascii="Consolas" w:eastAsia="Calibri" w:hAnsi="Consolas" w:cs="Consolas"/>
                <w:color w:val="000000"/>
                <w:sz w:val="18"/>
                <w:szCs w:val="18"/>
                <w:highlight w:val="white"/>
              </w:rPr>
              <w:t xml:space="preserve"> (ret == </w:t>
            </w:r>
            <w:r w:rsidRPr="007D6B36">
              <w:rPr>
                <w:rFonts w:ascii="Consolas" w:eastAsia="Calibri" w:hAnsi="Consolas" w:cs="Consolas"/>
                <w:color w:val="2B91AF"/>
                <w:sz w:val="18"/>
                <w:szCs w:val="18"/>
                <w:highlight w:val="white"/>
              </w:rPr>
              <w:t>WorkflowState</w:t>
            </w:r>
            <w:r w:rsidRPr="007D6B36">
              <w:rPr>
                <w:rFonts w:ascii="Consolas" w:eastAsia="Calibri" w:hAnsi="Consolas" w:cs="Consolas"/>
                <w:color w:val="000000"/>
                <w:sz w:val="18"/>
                <w:szCs w:val="18"/>
                <w:highlight w:val="white"/>
              </w:rPr>
              <w:t>.Continue)</w:t>
            </w:r>
          </w:p>
          <w:p w14:paraId="3F536106" w14:textId="6399E114" w:rsidR="00925246" w:rsidRPr="007D6B36" w:rsidRDefault="00925246" w:rsidP="00925246">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00"/>
                <w:sz w:val="18"/>
                <w:szCs w:val="18"/>
                <w:highlight w:val="white"/>
              </w:rPr>
              <w:t xml:space="preserve">      {</w:t>
            </w:r>
          </w:p>
          <w:p w14:paraId="7CBDF23A" w14:textId="215CB0C8" w:rsidR="00925246" w:rsidRPr="007D6B36" w:rsidRDefault="00925246" w:rsidP="00925246">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if</w:t>
            </w:r>
            <w:r w:rsidRPr="007D6B36">
              <w:rPr>
                <w:rFonts w:ascii="Consolas" w:eastAsia="Calibri" w:hAnsi="Consolas" w:cs="Consolas"/>
                <w:color w:val="000000"/>
                <w:sz w:val="18"/>
                <w:szCs w:val="18"/>
                <w:highlight w:val="white"/>
              </w:rPr>
              <w:t xml:space="preserve"> (entry.AuthorizationProvider != </w:t>
            </w:r>
            <w:r w:rsidRPr="007D6B36">
              <w:rPr>
                <w:rFonts w:ascii="Consolas" w:eastAsia="Calibri" w:hAnsi="Consolas" w:cs="Consolas"/>
                <w:color w:val="0000FF"/>
                <w:sz w:val="18"/>
                <w:szCs w:val="18"/>
                <w:highlight w:val="white"/>
              </w:rPr>
              <w:t>null</w:t>
            </w:r>
            <w:r w:rsidRPr="007D6B36">
              <w:rPr>
                <w:rFonts w:ascii="Consolas" w:eastAsia="Calibri" w:hAnsi="Consolas" w:cs="Consolas"/>
                <w:color w:val="000000"/>
                <w:sz w:val="18"/>
                <w:szCs w:val="18"/>
                <w:highlight w:val="white"/>
              </w:rPr>
              <w:t>)</w:t>
            </w:r>
          </w:p>
          <w:p w14:paraId="1E028D1D" w14:textId="7BF6AD70" w:rsidR="00925246" w:rsidRPr="007D6B36" w:rsidRDefault="00925246" w:rsidP="00925246">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00"/>
                <w:sz w:val="18"/>
                <w:szCs w:val="18"/>
                <w:highlight w:val="white"/>
              </w:rPr>
              <w:t xml:space="preserve">        {</w:t>
            </w:r>
          </w:p>
          <w:p w14:paraId="62EC56B1" w14:textId="518E12C0" w:rsidR="00925246" w:rsidRPr="007D6B36" w:rsidRDefault="00925246" w:rsidP="00925246">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00"/>
                <w:sz w:val="18"/>
                <w:szCs w:val="18"/>
                <w:highlight w:val="white"/>
              </w:rPr>
              <w:t xml:space="preserve">          ret = entry.AuthorizationProvider(workflowContinuation, context</w:t>
            </w:r>
            <w:r w:rsidR="007D6B36" w:rsidRPr="007D6B36">
              <w:rPr>
                <w:rFonts w:ascii="Consolas" w:eastAsia="Calibri" w:hAnsi="Consolas" w:cs="Consolas"/>
                <w:color w:val="000000"/>
                <w:sz w:val="18"/>
                <w:szCs w:val="18"/>
                <w:highlight w:val="white"/>
              </w:rPr>
              <w:t>, session</w:t>
            </w:r>
            <w:r w:rsidRPr="007D6B36">
              <w:rPr>
                <w:rFonts w:ascii="Consolas" w:eastAsia="Calibri" w:hAnsi="Consolas" w:cs="Consolas"/>
                <w:color w:val="000000"/>
                <w:sz w:val="18"/>
                <w:szCs w:val="18"/>
                <w:highlight w:val="white"/>
              </w:rPr>
              <w:t>);</w:t>
            </w:r>
          </w:p>
          <w:p w14:paraId="1FC6B73E" w14:textId="64A1CA63" w:rsidR="00925246" w:rsidRPr="007D6B36" w:rsidRDefault="00925246" w:rsidP="00925246">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00"/>
                <w:sz w:val="18"/>
                <w:szCs w:val="18"/>
                <w:highlight w:val="white"/>
              </w:rPr>
              <w:t xml:space="preserve">        }</w:t>
            </w:r>
          </w:p>
          <w:p w14:paraId="2570916E" w14:textId="2DDE16FA" w:rsidR="00925246" w:rsidRPr="007D6B36" w:rsidRDefault="00925246" w:rsidP="00925246">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00"/>
                <w:sz w:val="18"/>
                <w:szCs w:val="18"/>
                <w:highlight w:val="white"/>
              </w:rPr>
              <w:t xml:space="preserve">      }</w:t>
            </w:r>
          </w:p>
          <w:p w14:paraId="1DB7D3FF" w14:textId="71C8229D" w:rsidR="004123F8" w:rsidRPr="007D6B36" w:rsidRDefault="00925246" w:rsidP="00925246">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00"/>
                <w:sz w:val="18"/>
                <w:szCs w:val="18"/>
                <w:highlight w:val="white"/>
              </w:rPr>
              <w:t xml:space="preserve">    }</w:t>
            </w:r>
          </w:p>
          <w:p w14:paraId="304C9875" w14:textId="77777777"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p>
          <w:p w14:paraId="05818A89" w14:textId="172256FB"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return</w:t>
            </w:r>
            <w:r w:rsidRPr="007D6B36">
              <w:rPr>
                <w:rFonts w:ascii="Consolas" w:eastAsia="Calibri" w:hAnsi="Consolas" w:cs="Consolas"/>
                <w:color w:val="000000"/>
                <w:sz w:val="18"/>
                <w:szCs w:val="18"/>
                <w:highlight w:val="white"/>
              </w:rPr>
              <w:t xml:space="preserve"> </w:t>
            </w:r>
            <w:r w:rsidRPr="007D6B36">
              <w:rPr>
                <w:rFonts w:ascii="Consolas" w:eastAsia="Calibri" w:hAnsi="Consolas" w:cs="Consolas"/>
                <w:color w:val="2B91AF"/>
                <w:sz w:val="18"/>
                <w:szCs w:val="18"/>
                <w:highlight w:val="white"/>
              </w:rPr>
              <w:t>WorkflowState</w:t>
            </w:r>
            <w:r w:rsidRPr="007D6B36">
              <w:rPr>
                <w:rFonts w:ascii="Consolas" w:eastAsia="Calibri" w:hAnsi="Consolas" w:cs="Consolas"/>
                <w:color w:val="000000"/>
                <w:sz w:val="18"/>
                <w:szCs w:val="18"/>
                <w:highlight w:val="white"/>
              </w:rPr>
              <w:t>.Continue;</w:t>
            </w:r>
          </w:p>
          <w:p w14:paraId="55AC6EED" w14:textId="1B6FAB96" w:rsidR="004123F8" w:rsidRPr="007D6B36" w:rsidRDefault="004123F8" w:rsidP="00D15C1A">
            <w:pPr>
              <w:autoSpaceDE w:val="0"/>
              <w:autoSpaceDN w:val="0"/>
              <w:adjustRightInd w:val="0"/>
              <w:spacing w:after="0" w:line="240" w:lineRule="auto"/>
              <w:rPr>
                <w:rFonts w:ascii="Consolas" w:eastAsia="Calibri" w:hAnsi="Consolas" w:cs="Consolas"/>
                <w:color w:val="000000"/>
                <w:sz w:val="18"/>
                <w:szCs w:val="18"/>
                <w:highlight w:val="white"/>
              </w:rPr>
            </w:pPr>
            <w:r w:rsidRPr="007D6B36">
              <w:rPr>
                <w:rFonts w:ascii="Consolas" w:eastAsia="Calibri" w:hAnsi="Consolas" w:cs="Consolas"/>
                <w:color w:val="0000FF"/>
                <w:sz w:val="18"/>
                <w:szCs w:val="18"/>
                <w:highlight w:val="white"/>
              </w:rPr>
              <w:t xml:space="preserve">  </w:t>
            </w:r>
            <w:r w:rsidRPr="007D6B36">
              <w:rPr>
                <w:rFonts w:ascii="Consolas" w:eastAsia="Calibri" w:hAnsi="Consolas" w:cs="Consolas"/>
                <w:color w:val="000000"/>
                <w:sz w:val="18"/>
                <w:szCs w:val="18"/>
                <w:highlight w:val="white"/>
              </w:rPr>
              <w:t>}</w:t>
            </w:r>
          </w:p>
          <w:p w14:paraId="50EBE489" w14:textId="37375337" w:rsidR="004123F8" w:rsidRPr="00557B4A" w:rsidRDefault="004123F8" w:rsidP="00D15C1A">
            <w:pPr>
              <w:autoSpaceDE w:val="0"/>
              <w:autoSpaceDN w:val="0"/>
              <w:adjustRightInd w:val="0"/>
              <w:spacing w:after="0" w:line="240" w:lineRule="auto"/>
              <w:rPr>
                <w:rFonts w:ascii="Consolas" w:eastAsia="Calibri" w:hAnsi="Consolas" w:cs="Consolas"/>
                <w:color w:val="000000"/>
                <w:sz w:val="15"/>
                <w:szCs w:val="15"/>
                <w:highlight w:val="white"/>
              </w:rPr>
            </w:pPr>
            <w:r w:rsidRPr="007D6B36">
              <w:rPr>
                <w:rFonts w:ascii="Consolas" w:eastAsia="Calibri" w:hAnsi="Consolas" w:cs="Consolas"/>
                <w:color w:val="000000"/>
                <w:sz w:val="18"/>
                <w:szCs w:val="18"/>
                <w:highlight w:val="white"/>
              </w:rPr>
              <w:t>}</w:t>
            </w:r>
          </w:p>
        </w:tc>
      </w:tr>
    </w:tbl>
    <w:p w14:paraId="6960CC81" w14:textId="77777777" w:rsidR="004123F8" w:rsidRDefault="004123F8" w:rsidP="00391B3D">
      <w:pPr>
        <w:pStyle w:val="Body"/>
      </w:pPr>
    </w:p>
    <w:p w14:paraId="73AFB41B" w14:textId="4D7ADBE4" w:rsidR="004C7C60" w:rsidRDefault="004C7C60" w:rsidP="004C7C60">
      <w:pPr>
        <w:pStyle w:val="Heading2"/>
      </w:pPr>
      <w:bookmarkStart w:id="116" w:name="_Toc416246259"/>
      <w:r>
        <w:lastRenderedPageBreak/>
        <w:t>CSRF Token</w:t>
      </w:r>
      <w:bookmarkEnd w:id="116"/>
    </w:p>
    <w:p w14:paraId="335C40C7" w14:textId="509A7448" w:rsidR="000F2D09" w:rsidRDefault="00925246" w:rsidP="00391B3D">
      <w:pPr>
        <w:pStyle w:val="Body"/>
      </w:pPr>
      <w:r>
        <w:t>F</w:t>
      </w:r>
      <w:r w:rsidR="000F2D09">
        <w:t>or new sessions, a CSRF token is registered.  We can use this token when we render pages, embedding it into put/post/delete requests to the server to protect the data on the server from someone maliciously forging user activity.</w:t>
      </w:r>
      <w:r w:rsidR="004123F8">
        <w:t xml:space="preserve">  We’ll discuss this in a later chapter on view engines.</w:t>
      </w:r>
    </w:p>
    <w:p w14:paraId="72013F87" w14:textId="71FD2C58" w:rsidR="00E000F0" w:rsidRDefault="00E000F0" w:rsidP="00391B3D">
      <w:pPr>
        <w:pStyle w:val="Body"/>
      </w:pPr>
      <w:r>
        <w:t>Again, note the use of the ConcurrentDictionary, as we are most likely dealing with concurrent access to the server-wide session manager.</w:t>
      </w:r>
    </w:p>
    <w:p w14:paraId="3B9936DB" w14:textId="1E2E43CE" w:rsidR="000F2D09" w:rsidRDefault="00E000F0" w:rsidP="004123F8">
      <w:pPr>
        <w:pStyle w:val="Heading2"/>
      </w:pPr>
      <w:bookmarkStart w:id="117" w:name="_Toc416246260"/>
      <w:r>
        <w:t xml:space="preserve">Try it </w:t>
      </w:r>
      <w:proofErr w:type="gramStart"/>
      <w:r>
        <w:t>Out</w:t>
      </w:r>
      <w:bookmarkEnd w:id="117"/>
      <w:proofErr w:type="gramEnd"/>
    </w:p>
    <w:p w14:paraId="34F63F66" w14:textId="578E1D81" w:rsidR="00E000F0" w:rsidRDefault="00E000F0" w:rsidP="00391B3D">
      <w:pPr>
        <w:pStyle w:val="Body"/>
      </w:pPr>
      <w:r>
        <w:t>First, let’s create our session manager instance and add it to the workflow:</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E000F0" w:rsidRPr="009045E5" w14:paraId="4B804487" w14:textId="77777777" w:rsidTr="00D15C1A">
        <w:tc>
          <w:tcPr>
            <w:tcW w:w="9576" w:type="dxa"/>
            <w:shd w:val="clear" w:color="auto" w:fill="F0F0F0"/>
          </w:tcPr>
          <w:p w14:paraId="22DC22EB" w14:textId="77777777" w:rsidR="00E000F0" w:rsidRPr="00E000F0" w:rsidRDefault="00E000F0" w:rsidP="00E000F0">
            <w:pPr>
              <w:autoSpaceDE w:val="0"/>
              <w:autoSpaceDN w:val="0"/>
              <w:adjustRightInd w:val="0"/>
              <w:spacing w:after="0" w:line="240" w:lineRule="auto"/>
              <w:rPr>
                <w:rFonts w:ascii="Consolas" w:eastAsia="Calibri" w:hAnsi="Consolas" w:cs="Consolas"/>
                <w:color w:val="000000"/>
                <w:sz w:val="20"/>
                <w:szCs w:val="20"/>
                <w:highlight w:val="white"/>
              </w:rPr>
            </w:pPr>
            <w:r w:rsidRPr="00E000F0">
              <w:rPr>
                <w:rFonts w:ascii="Consolas" w:eastAsia="Calibri" w:hAnsi="Consolas" w:cs="Consolas"/>
                <w:color w:val="0000FF"/>
                <w:sz w:val="20"/>
                <w:szCs w:val="20"/>
                <w:highlight w:val="white"/>
              </w:rPr>
              <w:t>public</w:t>
            </w:r>
            <w:r w:rsidRPr="00E000F0">
              <w:rPr>
                <w:rFonts w:ascii="Consolas" w:eastAsia="Calibri" w:hAnsi="Consolas" w:cs="Consolas"/>
                <w:color w:val="000000"/>
                <w:sz w:val="20"/>
                <w:szCs w:val="20"/>
                <w:highlight w:val="white"/>
              </w:rPr>
              <w:t xml:space="preserve"> </w:t>
            </w:r>
            <w:r w:rsidRPr="00E000F0">
              <w:rPr>
                <w:rFonts w:ascii="Consolas" w:eastAsia="Calibri" w:hAnsi="Consolas" w:cs="Consolas"/>
                <w:color w:val="0000FF"/>
                <w:sz w:val="20"/>
                <w:szCs w:val="20"/>
                <w:highlight w:val="white"/>
              </w:rPr>
              <w:t>static</w:t>
            </w:r>
            <w:r w:rsidRPr="00E000F0">
              <w:rPr>
                <w:rFonts w:ascii="Consolas" w:eastAsia="Calibri" w:hAnsi="Consolas" w:cs="Consolas"/>
                <w:color w:val="000000"/>
                <w:sz w:val="20"/>
                <w:szCs w:val="20"/>
                <w:highlight w:val="white"/>
              </w:rPr>
              <w:t xml:space="preserve"> </w:t>
            </w:r>
            <w:r w:rsidRPr="00E000F0">
              <w:rPr>
                <w:rFonts w:ascii="Consolas" w:eastAsia="Calibri" w:hAnsi="Consolas" w:cs="Consolas"/>
                <w:color w:val="0000FF"/>
                <w:sz w:val="20"/>
                <w:szCs w:val="20"/>
                <w:highlight w:val="white"/>
              </w:rPr>
              <w:t>void</w:t>
            </w:r>
            <w:r w:rsidRPr="00E000F0">
              <w:rPr>
                <w:rFonts w:ascii="Consolas" w:eastAsia="Calibri" w:hAnsi="Consolas" w:cs="Consolas"/>
                <w:color w:val="000000"/>
                <w:sz w:val="20"/>
                <w:szCs w:val="20"/>
                <w:highlight w:val="white"/>
              </w:rPr>
              <w:t xml:space="preserve"> InitializeSessionManager()</w:t>
            </w:r>
          </w:p>
          <w:p w14:paraId="7234510F" w14:textId="77777777" w:rsidR="00E000F0" w:rsidRPr="00E000F0" w:rsidRDefault="00E000F0" w:rsidP="00E000F0">
            <w:pPr>
              <w:autoSpaceDE w:val="0"/>
              <w:autoSpaceDN w:val="0"/>
              <w:adjustRightInd w:val="0"/>
              <w:spacing w:after="0" w:line="240" w:lineRule="auto"/>
              <w:rPr>
                <w:rFonts w:ascii="Consolas" w:eastAsia="Calibri" w:hAnsi="Consolas" w:cs="Consolas"/>
                <w:color w:val="000000"/>
                <w:sz w:val="20"/>
                <w:szCs w:val="20"/>
                <w:highlight w:val="white"/>
              </w:rPr>
            </w:pPr>
            <w:r w:rsidRPr="00E000F0">
              <w:rPr>
                <w:rFonts w:ascii="Consolas" w:eastAsia="Calibri" w:hAnsi="Consolas" w:cs="Consolas"/>
                <w:color w:val="000000"/>
                <w:sz w:val="20"/>
                <w:szCs w:val="20"/>
                <w:highlight w:val="white"/>
              </w:rPr>
              <w:t>{</w:t>
            </w:r>
          </w:p>
          <w:p w14:paraId="5C16956C" w14:textId="6B035DE5" w:rsidR="00E000F0" w:rsidRPr="00E000F0" w:rsidRDefault="00E000F0" w:rsidP="00E000F0">
            <w:pPr>
              <w:autoSpaceDE w:val="0"/>
              <w:autoSpaceDN w:val="0"/>
              <w:adjustRightInd w:val="0"/>
              <w:spacing w:after="0" w:line="240" w:lineRule="auto"/>
              <w:rPr>
                <w:rFonts w:ascii="Consolas" w:eastAsia="Calibri" w:hAnsi="Consolas" w:cs="Consolas"/>
                <w:color w:val="000000"/>
                <w:sz w:val="20"/>
                <w:szCs w:val="20"/>
                <w:highlight w:val="white"/>
              </w:rPr>
            </w:pPr>
            <w:r w:rsidRPr="00E000F0">
              <w:rPr>
                <w:rFonts w:ascii="Consolas" w:eastAsia="Calibri" w:hAnsi="Consolas" w:cs="Consolas"/>
                <w:color w:val="000000"/>
                <w:sz w:val="20"/>
                <w:szCs w:val="20"/>
                <w:highlight w:val="white"/>
              </w:rPr>
              <w:t xml:space="preserve">  sessionManager = </w:t>
            </w:r>
            <w:r w:rsidRPr="00E000F0">
              <w:rPr>
                <w:rFonts w:ascii="Consolas" w:eastAsia="Calibri" w:hAnsi="Consolas" w:cs="Consolas"/>
                <w:color w:val="0000FF"/>
                <w:sz w:val="20"/>
                <w:szCs w:val="20"/>
                <w:highlight w:val="white"/>
              </w:rPr>
              <w:t>new</w:t>
            </w:r>
            <w:r w:rsidRPr="00E000F0">
              <w:rPr>
                <w:rFonts w:ascii="Consolas" w:eastAsia="Calibri" w:hAnsi="Consolas" w:cs="Consolas"/>
                <w:color w:val="000000"/>
                <w:sz w:val="20"/>
                <w:szCs w:val="20"/>
                <w:highlight w:val="white"/>
              </w:rPr>
              <w:t xml:space="preserve"> </w:t>
            </w:r>
            <w:r w:rsidRPr="00E000F0">
              <w:rPr>
                <w:rFonts w:ascii="Consolas" w:eastAsia="Calibri" w:hAnsi="Consolas" w:cs="Consolas"/>
                <w:color w:val="2B91AF"/>
                <w:sz w:val="20"/>
                <w:szCs w:val="20"/>
                <w:highlight w:val="white"/>
              </w:rPr>
              <w:t>SessionManager</w:t>
            </w:r>
            <w:r w:rsidRPr="00E000F0">
              <w:rPr>
                <w:rFonts w:ascii="Consolas" w:eastAsia="Calibri" w:hAnsi="Consolas" w:cs="Consolas"/>
                <w:color w:val="000000"/>
                <w:sz w:val="20"/>
                <w:szCs w:val="20"/>
                <w:highlight w:val="white"/>
              </w:rPr>
              <w:t>(routeTable);</w:t>
            </w:r>
          </w:p>
          <w:p w14:paraId="156E820F" w14:textId="6B710CC2" w:rsidR="00E000F0" w:rsidRPr="00557B4A" w:rsidRDefault="00E000F0" w:rsidP="00D15C1A">
            <w:pPr>
              <w:autoSpaceDE w:val="0"/>
              <w:autoSpaceDN w:val="0"/>
              <w:adjustRightInd w:val="0"/>
              <w:spacing w:after="0" w:line="240" w:lineRule="auto"/>
              <w:rPr>
                <w:rFonts w:ascii="Consolas" w:eastAsia="Calibri" w:hAnsi="Consolas" w:cs="Consolas"/>
                <w:color w:val="000000"/>
                <w:sz w:val="15"/>
                <w:szCs w:val="15"/>
                <w:highlight w:val="white"/>
              </w:rPr>
            </w:pPr>
            <w:r w:rsidRPr="00E000F0">
              <w:rPr>
                <w:rFonts w:ascii="Consolas" w:eastAsia="Calibri" w:hAnsi="Consolas" w:cs="Consolas"/>
                <w:color w:val="000000"/>
                <w:sz w:val="20"/>
                <w:szCs w:val="20"/>
                <w:highlight w:val="white"/>
              </w:rPr>
              <w:t>}</w:t>
            </w:r>
          </w:p>
        </w:tc>
      </w:tr>
    </w:tbl>
    <w:p w14:paraId="6C5016F8" w14:textId="77777777" w:rsidR="00E000F0" w:rsidRDefault="00E000F0" w:rsidP="00391B3D">
      <w:pPr>
        <w:pStyle w:val="Body"/>
      </w:pPr>
    </w:p>
    <w:p w14:paraId="3A76055A" w14:textId="577F352A" w:rsidR="004123F8" w:rsidRDefault="00E000F0" w:rsidP="00391B3D">
      <w:pPr>
        <w:pStyle w:val="Body"/>
      </w:pPr>
      <w:r>
        <w:t>Let’s set up a couple web pages that let us play with explicitly setting expiration and authorization.  We want a page that tells us whether we have an expired or unauthorized request</w:t>
      </w:r>
      <w:r w:rsidR="007D6B36">
        <w:t>.  As with the routing example, we’ll just throw an exception if the session is expired or unauthorized.</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E000F0" w:rsidRPr="009045E5" w14:paraId="151A1785" w14:textId="77777777" w:rsidTr="00D15C1A">
        <w:tc>
          <w:tcPr>
            <w:tcW w:w="9576" w:type="dxa"/>
            <w:shd w:val="clear" w:color="auto" w:fill="F0F0F0"/>
          </w:tcPr>
          <w:p w14:paraId="79CFF3F6" w14:textId="77777777" w:rsidR="007D6B36" w:rsidRPr="007D6B36" w:rsidRDefault="007D6B36" w:rsidP="007D6B36">
            <w:pPr>
              <w:autoSpaceDE w:val="0"/>
              <w:autoSpaceDN w:val="0"/>
              <w:adjustRightInd w:val="0"/>
              <w:spacing w:after="0" w:line="240" w:lineRule="auto"/>
              <w:rPr>
                <w:rFonts w:ascii="Consolas" w:eastAsia="Calibri" w:hAnsi="Consolas" w:cs="Consolas"/>
                <w:color w:val="000000"/>
                <w:sz w:val="20"/>
                <w:szCs w:val="15"/>
                <w:highlight w:val="white"/>
              </w:rPr>
            </w:pPr>
            <w:r w:rsidRPr="007D6B36">
              <w:rPr>
                <w:rFonts w:ascii="Consolas" w:eastAsia="Calibri" w:hAnsi="Consolas" w:cs="Consolas"/>
                <w:color w:val="000000"/>
                <w:sz w:val="20"/>
                <w:szCs w:val="15"/>
                <w:highlight w:val="white"/>
              </w:rPr>
              <w:t>routeTable.AddRoute(</w:t>
            </w:r>
            <w:r w:rsidRPr="007D6B36">
              <w:rPr>
                <w:rFonts w:ascii="Consolas" w:eastAsia="Calibri" w:hAnsi="Consolas" w:cs="Consolas"/>
                <w:color w:val="A31515"/>
                <w:sz w:val="20"/>
                <w:szCs w:val="15"/>
                <w:highlight w:val="white"/>
              </w:rPr>
              <w:t>"get"</w:t>
            </w:r>
            <w:r w:rsidRPr="007D6B36">
              <w:rPr>
                <w:rFonts w:ascii="Consolas" w:eastAsia="Calibri" w:hAnsi="Consolas" w:cs="Consolas"/>
                <w:color w:val="000000"/>
                <w:sz w:val="20"/>
                <w:szCs w:val="15"/>
                <w:highlight w:val="white"/>
              </w:rPr>
              <w:t xml:space="preserve">, </w:t>
            </w:r>
            <w:r w:rsidRPr="007D6B36">
              <w:rPr>
                <w:rFonts w:ascii="Consolas" w:eastAsia="Calibri" w:hAnsi="Consolas" w:cs="Consolas"/>
                <w:color w:val="A31515"/>
                <w:sz w:val="20"/>
                <w:szCs w:val="15"/>
                <w:highlight w:val="white"/>
              </w:rPr>
              <w:t>"testsession"</w:t>
            </w:r>
            <w:r w:rsidRPr="007D6B36">
              <w:rPr>
                <w:rFonts w:ascii="Consolas" w:eastAsia="Calibri" w:hAnsi="Consolas" w:cs="Consolas"/>
                <w:color w:val="000000"/>
                <w:sz w:val="20"/>
                <w:szCs w:val="15"/>
                <w:highlight w:val="white"/>
              </w:rPr>
              <w:t xml:space="preserve">, </w:t>
            </w:r>
            <w:r w:rsidRPr="007D6B36">
              <w:rPr>
                <w:rFonts w:ascii="Consolas" w:eastAsia="Calibri" w:hAnsi="Consolas" w:cs="Consolas"/>
                <w:color w:val="0000FF"/>
                <w:sz w:val="20"/>
                <w:szCs w:val="15"/>
                <w:highlight w:val="white"/>
              </w:rPr>
              <w:t>new</w:t>
            </w:r>
            <w:r w:rsidRPr="007D6B36">
              <w:rPr>
                <w:rFonts w:ascii="Consolas" w:eastAsia="Calibri" w:hAnsi="Consolas" w:cs="Consolas"/>
                <w:color w:val="000000"/>
                <w:sz w:val="20"/>
                <w:szCs w:val="15"/>
                <w:highlight w:val="white"/>
              </w:rPr>
              <w:t xml:space="preserve"> </w:t>
            </w:r>
            <w:r w:rsidRPr="007D6B36">
              <w:rPr>
                <w:rFonts w:ascii="Consolas" w:eastAsia="Calibri" w:hAnsi="Consolas" w:cs="Consolas"/>
                <w:color w:val="2B91AF"/>
                <w:sz w:val="20"/>
                <w:szCs w:val="15"/>
                <w:highlight w:val="white"/>
              </w:rPr>
              <w:t>RouteEntry</w:t>
            </w:r>
            <w:r w:rsidRPr="007D6B36">
              <w:rPr>
                <w:rFonts w:ascii="Consolas" w:eastAsia="Calibri" w:hAnsi="Consolas" w:cs="Consolas"/>
                <w:color w:val="000000"/>
                <w:sz w:val="20"/>
                <w:szCs w:val="15"/>
                <w:highlight w:val="white"/>
              </w:rPr>
              <w:t>()</w:t>
            </w:r>
          </w:p>
          <w:p w14:paraId="39CF302F" w14:textId="77777777" w:rsidR="007D6B36" w:rsidRPr="007D6B36" w:rsidRDefault="007D6B36" w:rsidP="007D6B36">
            <w:pPr>
              <w:autoSpaceDE w:val="0"/>
              <w:autoSpaceDN w:val="0"/>
              <w:adjustRightInd w:val="0"/>
              <w:spacing w:after="0" w:line="240" w:lineRule="auto"/>
              <w:rPr>
                <w:rFonts w:ascii="Consolas" w:eastAsia="Calibri" w:hAnsi="Consolas" w:cs="Consolas"/>
                <w:color w:val="000000"/>
                <w:sz w:val="20"/>
                <w:szCs w:val="15"/>
                <w:highlight w:val="white"/>
              </w:rPr>
            </w:pPr>
            <w:r w:rsidRPr="007D6B36">
              <w:rPr>
                <w:rFonts w:ascii="Consolas" w:eastAsia="Calibri" w:hAnsi="Consolas" w:cs="Consolas"/>
                <w:color w:val="000000"/>
                <w:sz w:val="20"/>
                <w:szCs w:val="15"/>
                <w:highlight w:val="white"/>
              </w:rPr>
              <w:t>{</w:t>
            </w:r>
          </w:p>
          <w:p w14:paraId="5C7852D0" w14:textId="7380A9CA" w:rsidR="007D6B36" w:rsidRPr="007D6B36" w:rsidRDefault="007D6B36" w:rsidP="007D6B36">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00"/>
                <w:sz w:val="20"/>
                <w:szCs w:val="15"/>
                <w:highlight w:val="white"/>
              </w:rPr>
              <w:t xml:space="preserve">  </w:t>
            </w:r>
            <w:r w:rsidRPr="007D6B36">
              <w:rPr>
                <w:rFonts w:ascii="Consolas" w:eastAsia="Calibri" w:hAnsi="Consolas" w:cs="Consolas"/>
                <w:color w:val="000000"/>
                <w:sz w:val="20"/>
                <w:szCs w:val="15"/>
                <w:highlight w:val="white"/>
              </w:rPr>
              <w:t>SessionExpirationProvider = (continuation, context, session) =&gt;</w:t>
            </w:r>
          </w:p>
          <w:p w14:paraId="0F0DEA4E" w14:textId="29FE9A54" w:rsidR="007D6B36" w:rsidRPr="007D6B36" w:rsidRDefault="007D6B36" w:rsidP="007D6B36">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00"/>
                <w:sz w:val="20"/>
                <w:szCs w:val="15"/>
                <w:highlight w:val="white"/>
              </w:rPr>
              <w:t xml:space="preserve">  </w:t>
            </w:r>
            <w:r w:rsidRPr="007D6B36">
              <w:rPr>
                <w:rFonts w:ascii="Consolas" w:eastAsia="Calibri" w:hAnsi="Consolas" w:cs="Consolas"/>
                <w:color w:val="000000"/>
                <w:sz w:val="20"/>
                <w:szCs w:val="15"/>
                <w:highlight w:val="white"/>
              </w:rPr>
              <w:t>{</w:t>
            </w:r>
          </w:p>
          <w:p w14:paraId="23E265AA" w14:textId="27734A61" w:rsidR="007D6B36" w:rsidRPr="007D6B36" w:rsidRDefault="007D6B36" w:rsidP="007D6B36">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7D6B36">
              <w:rPr>
                <w:rFonts w:ascii="Consolas" w:eastAsia="Calibri" w:hAnsi="Consolas" w:cs="Consolas"/>
                <w:color w:val="0000FF"/>
                <w:sz w:val="20"/>
                <w:szCs w:val="15"/>
                <w:highlight w:val="white"/>
              </w:rPr>
              <w:t>if</w:t>
            </w:r>
            <w:r w:rsidRPr="007D6B36">
              <w:rPr>
                <w:rFonts w:ascii="Consolas" w:eastAsia="Calibri" w:hAnsi="Consolas" w:cs="Consolas"/>
                <w:color w:val="000000"/>
                <w:sz w:val="20"/>
                <w:szCs w:val="15"/>
                <w:highlight w:val="white"/>
              </w:rPr>
              <w:t xml:space="preserve"> (session.Expired)</w:t>
            </w:r>
          </w:p>
          <w:p w14:paraId="3F62EE7E" w14:textId="0CF9381E" w:rsidR="007D6B36" w:rsidRPr="007D6B36" w:rsidRDefault="007D6B36" w:rsidP="007D6B36">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00"/>
                <w:sz w:val="20"/>
                <w:szCs w:val="15"/>
                <w:highlight w:val="white"/>
              </w:rPr>
              <w:t xml:space="preserve">    </w:t>
            </w:r>
            <w:r w:rsidRPr="007D6B36">
              <w:rPr>
                <w:rFonts w:ascii="Consolas" w:eastAsia="Calibri" w:hAnsi="Consolas" w:cs="Consolas"/>
                <w:color w:val="000000"/>
                <w:sz w:val="20"/>
                <w:szCs w:val="15"/>
                <w:highlight w:val="white"/>
              </w:rPr>
              <w:t>{</w:t>
            </w:r>
          </w:p>
          <w:p w14:paraId="51643967" w14:textId="4FEA984F" w:rsidR="007D6B36" w:rsidRPr="007D6B36" w:rsidRDefault="007D6B36" w:rsidP="007D6B36">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proofErr w:type="gramStart"/>
            <w:r w:rsidRPr="007D6B36">
              <w:rPr>
                <w:rFonts w:ascii="Consolas" w:eastAsia="Calibri" w:hAnsi="Consolas" w:cs="Consolas"/>
                <w:color w:val="0000FF"/>
                <w:sz w:val="20"/>
                <w:szCs w:val="15"/>
                <w:highlight w:val="white"/>
              </w:rPr>
              <w:t>throw</w:t>
            </w:r>
            <w:proofErr w:type="gramEnd"/>
            <w:r w:rsidRPr="007D6B36">
              <w:rPr>
                <w:rFonts w:ascii="Consolas" w:eastAsia="Calibri" w:hAnsi="Consolas" w:cs="Consolas"/>
                <w:color w:val="000000"/>
                <w:sz w:val="20"/>
                <w:szCs w:val="15"/>
                <w:highlight w:val="white"/>
              </w:rPr>
              <w:t xml:space="preserve"> </w:t>
            </w:r>
            <w:r w:rsidRPr="007D6B36">
              <w:rPr>
                <w:rFonts w:ascii="Consolas" w:eastAsia="Calibri" w:hAnsi="Consolas" w:cs="Consolas"/>
                <w:color w:val="0000FF"/>
                <w:sz w:val="20"/>
                <w:szCs w:val="15"/>
                <w:highlight w:val="white"/>
              </w:rPr>
              <w:t>new</w:t>
            </w:r>
            <w:r w:rsidRPr="007D6B36">
              <w:rPr>
                <w:rFonts w:ascii="Consolas" w:eastAsia="Calibri" w:hAnsi="Consolas" w:cs="Consolas"/>
                <w:color w:val="000000"/>
                <w:sz w:val="20"/>
                <w:szCs w:val="15"/>
                <w:highlight w:val="white"/>
              </w:rPr>
              <w:t xml:space="preserve"> </w:t>
            </w:r>
            <w:r w:rsidRPr="007D6B36">
              <w:rPr>
                <w:rFonts w:ascii="Consolas" w:eastAsia="Calibri" w:hAnsi="Consolas" w:cs="Consolas"/>
                <w:color w:val="2B91AF"/>
                <w:sz w:val="20"/>
                <w:szCs w:val="15"/>
                <w:highlight w:val="white"/>
              </w:rPr>
              <w:t>ApplicationException</w:t>
            </w:r>
            <w:r w:rsidRPr="007D6B36">
              <w:rPr>
                <w:rFonts w:ascii="Consolas" w:eastAsia="Calibri" w:hAnsi="Consolas" w:cs="Consolas"/>
                <w:color w:val="000000"/>
                <w:sz w:val="20"/>
                <w:szCs w:val="15"/>
                <w:highlight w:val="white"/>
              </w:rPr>
              <w:t>(</w:t>
            </w:r>
            <w:r w:rsidRPr="007D6B36">
              <w:rPr>
                <w:rFonts w:ascii="Consolas" w:eastAsia="Calibri" w:hAnsi="Consolas" w:cs="Consolas"/>
                <w:color w:val="A31515"/>
                <w:sz w:val="20"/>
                <w:szCs w:val="15"/>
                <w:highlight w:val="white"/>
              </w:rPr>
              <w:t>"Session has expired!"</w:t>
            </w:r>
            <w:r w:rsidRPr="007D6B36">
              <w:rPr>
                <w:rFonts w:ascii="Consolas" w:eastAsia="Calibri" w:hAnsi="Consolas" w:cs="Consolas"/>
                <w:color w:val="000000"/>
                <w:sz w:val="20"/>
                <w:szCs w:val="15"/>
                <w:highlight w:val="white"/>
              </w:rPr>
              <w:t>);</w:t>
            </w:r>
          </w:p>
          <w:p w14:paraId="0CFB1843" w14:textId="75E1FE7D" w:rsidR="007D6B36" w:rsidRPr="007D6B36" w:rsidRDefault="007D6B36" w:rsidP="007D6B36">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00"/>
                <w:sz w:val="20"/>
                <w:szCs w:val="15"/>
                <w:highlight w:val="white"/>
              </w:rPr>
              <w:t xml:space="preserve">    </w:t>
            </w:r>
            <w:r w:rsidRPr="007D6B36">
              <w:rPr>
                <w:rFonts w:ascii="Consolas" w:eastAsia="Calibri" w:hAnsi="Consolas" w:cs="Consolas"/>
                <w:color w:val="000000"/>
                <w:sz w:val="20"/>
                <w:szCs w:val="15"/>
                <w:highlight w:val="white"/>
              </w:rPr>
              <w:t>}</w:t>
            </w:r>
          </w:p>
          <w:p w14:paraId="17DE6EC6" w14:textId="79ED01E9" w:rsidR="007D6B36" w:rsidRPr="007D6B36" w:rsidRDefault="007D6B36" w:rsidP="007D6B36">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7D6B36">
              <w:rPr>
                <w:rFonts w:ascii="Consolas" w:eastAsia="Calibri" w:hAnsi="Consolas" w:cs="Consolas"/>
                <w:color w:val="0000FF"/>
                <w:sz w:val="20"/>
                <w:szCs w:val="15"/>
                <w:highlight w:val="white"/>
              </w:rPr>
              <w:t>else</w:t>
            </w:r>
          </w:p>
          <w:p w14:paraId="4B4C70C1" w14:textId="146F3545" w:rsidR="007D6B36" w:rsidRPr="007D6B36" w:rsidRDefault="007D6B36" w:rsidP="007D6B36">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00"/>
                <w:sz w:val="20"/>
                <w:szCs w:val="15"/>
                <w:highlight w:val="white"/>
              </w:rPr>
              <w:t xml:space="preserve">    </w:t>
            </w:r>
            <w:r w:rsidRPr="007D6B36">
              <w:rPr>
                <w:rFonts w:ascii="Consolas" w:eastAsia="Calibri" w:hAnsi="Consolas" w:cs="Consolas"/>
                <w:color w:val="000000"/>
                <w:sz w:val="20"/>
                <w:szCs w:val="15"/>
                <w:highlight w:val="white"/>
              </w:rPr>
              <w:t>{</w:t>
            </w:r>
          </w:p>
          <w:p w14:paraId="4E8E7940" w14:textId="095B41A8" w:rsidR="007D6B36" w:rsidRPr="007D6B36" w:rsidRDefault="007D6B36" w:rsidP="007D6B36">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7D6B36">
              <w:rPr>
                <w:rFonts w:ascii="Consolas" w:eastAsia="Calibri" w:hAnsi="Consolas" w:cs="Consolas"/>
                <w:color w:val="0000FF"/>
                <w:sz w:val="20"/>
                <w:szCs w:val="15"/>
                <w:highlight w:val="white"/>
              </w:rPr>
              <w:t>return</w:t>
            </w:r>
            <w:r w:rsidRPr="007D6B36">
              <w:rPr>
                <w:rFonts w:ascii="Consolas" w:eastAsia="Calibri" w:hAnsi="Consolas" w:cs="Consolas"/>
                <w:color w:val="000000"/>
                <w:sz w:val="20"/>
                <w:szCs w:val="15"/>
                <w:highlight w:val="white"/>
              </w:rPr>
              <w:t xml:space="preserve"> </w:t>
            </w:r>
            <w:r w:rsidRPr="007D6B36">
              <w:rPr>
                <w:rFonts w:ascii="Consolas" w:eastAsia="Calibri" w:hAnsi="Consolas" w:cs="Consolas"/>
                <w:color w:val="2B91AF"/>
                <w:sz w:val="20"/>
                <w:szCs w:val="15"/>
                <w:highlight w:val="white"/>
              </w:rPr>
              <w:t>WorkflowState</w:t>
            </w:r>
            <w:r w:rsidRPr="007D6B36">
              <w:rPr>
                <w:rFonts w:ascii="Consolas" w:eastAsia="Calibri" w:hAnsi="Consolas" w:cs="Consolas"/>
                <w:color w:val="000000"/>
                <w:sz w:val="20"/>
                <w:szCs w:val="15"/>
                <w:highlight w:val="white"/>
              </w:rPr>
              <w:t>.Continue;</w:t>
            </w:r>
          </w:p>
          <w:p w14:paraId="4ACE5D9F" w14:textId="0CF2763E" w:rsidR="007D6B36" w:rsidRPr="007D6B36" w:rsidRDefault="007D6B36" w:rsidP="007D6B36">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00"/>
                <w:sz w:val="20"/>
                <w:szCs w:val="15"/>
                <w:highlight w:val="white"/>
              </w:rPr>
              <w:t xml:space="preserve">    </w:t>
            </w:r>
            <w:r w:rsidRPr="007D6B36">
              <w:rPr>
                <w:rFonts w:ascii="Consolas" w:eastAsia="Calibri" w:hAnsi="Consolas" w:cs="Consolas"/>
                <w:color w:val="000000"/>
                <w:sz w:val="20"/>
                <w:szCs w:val="15"/>
                <w:highlight w:val="white"/>
              </w:rPr>
              <w:t>}</w:t>
            </w:r>
          </w:p>
          <w:p w14:paraId="69EA80A4" w14:textId="4CAEE271" w:rsidR="007D6B36" w:rsidRPr="007D6B36" w:rsidRDefault="007D6B36" w:rsidP="007D6B36">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00"/>
                <w:sz w:val="20"/>
                <w:szCs w:val="15"/>
                <w:highlight w:val="white"/>
              </w:rPr>
              <w:t xml:space="preserve">  </w:t>
            </w:r>
            <w:r w:rsidRPr="007D6B36">
              <w:rPr>
                <w:rFonts w:ascii="Consolas" w:eastAsia="Calibri" w:hAnsi="Consolas" w:cs="Consolas"/>
                <w:color w:val="000000"/>
                <w:sz w:val="20"/>
                <w:szCs w:val="15"/>
                <w:highlight w:val="white"/>
              </w:rPr>
              <w:t>},</w:t>
            </w:r>
          </w:p>
          <w:p w14:paraId="6455F249" w14:textId="6C31F28C" w:rsidR="007D6B36" w:rsidRPr="007D6B36" w:rsidRDefault="007D6B36" w:rsidP="007D6B36">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00"/>
                <w:sz w:val="20"/>
                <w:szCs w:val="15"/>
                <w:highlight w:val="white"/>
              </w:rPr>
              <w:t xml:space="preserve">  </w:t>
            </w:r>
            <w:r w:rsidRPr="007D6B36">
              <w:rPr>
                <w:rFonts w:ascii="Consolas" w:eastAsia="Calibri" w:hAnsi="Consolas" w:cs="Consolas"/>
                <w:color w:val="000000"/>
                <w:sz w:val="20"/>
                <w:szCs w:val="15"/>
                <w:highlight w:val="white"/>
              </w:rPr>
              <w:t>AuthorizationProvider = (continuation, context, session) =&gt;</w:t>
            </w:r>
          </w:p>
          <w:p w14:paraId="503CCB23" w14:textId="5332DB78" w:rsidR="007D6B36" w:rsidRPr="007D6B36" w:rsidRDefault="007D6B36" w:rsidP="007D6B36">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00"/>
                <w:sz w:val="20"/>
                <w:szCs w:val="15"/>
                <w:highlight w:val="white"/>
              </w:rPr>
              <w:t xml:space="preserve">  </w:t>
            </w:r>
            <w:r w:rsidRPr="007D6B36">
              <w:rPr>
                <w:rFonts w:ascii="Consolas" w:eastAsia="Calibri" w:hAnsi="Consolas" w:cs="Consolas"/>
                <w:color w:val="000000"/>
                <w:sz w:val="20"/>
                <w:szCs w:val="15"/>
                <w:highlight w:val="white"/>
              </w:rPr>
              <w:t>{</w:t>
            </w:r>
          </w:p>
          <w:p w14:paraId="4749D7C7" w14:textId="611A791C" w:rsidR="007D6B36" w:rsidRPr="007D6B36" w:rsidRDefault="007D6B36" w:rsidP="007D6B36">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7D6B36">
              <w:rPr>
                <w:rFonts w:ascii="Consolas" w:eastAsia="Calibri" w:hAnsi="Consolas" w:cs="Consolas"/>
                <w:color w:val="0000FF"/>
                <w:sz w:val="20"/>
                <w:szCs w:val="15"/>
                <w:highlight w:val="white"/>
              </w:rPr>
              <w:t>if</w:t>
            </w:r>
            <w:r w:rsidRPr="007D6B36">
              <w:rPr>
                <w:rFonts w:ascii="Consolas" w:eastAsia="Calibri" w:hAnsi="Consolas" w:cs="Consolas"/>
                <w:color w:val="000000"/>
                <w:sz w:val="20"/>
                <w:szCs w:val="15"/>
                <w:highlight w:val="white"/>
              </w:rPr>
              <w:t xml:space="preserve"> (!session.Authorized)</w:t>
            </w:r>
          </w:p>
          <w:p w14:paraId="76E7D3DE" w14:textId="4FA5244D" w:rsidR="007D6B36" w:rsidRPr="007D6B36" w:rsidRDefault="007D6B36" w:rsidP="007D6B36">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00"/>
                <w:sz w:val="20"/>
                <w:szCs w:val="15"/>
                <w:highlight w:val="white"/>
              </w:rPr>
              <w:t xml:space="preserve">    </w:t>
            </w:r>
            <w:r w:rsidRPr="007D6B36">
              <w:rPr>
                <w:rFonts w:ascii="Consolas" w:eastAsia="Calibri" w:hAnsi="Consolas" w:cs="Consolas"/>
                <w:color w:val="000000"/>
                <w:sz w:val="20"/>
                <w:szCs w:val="15"/>
                <w:highlight w:val="white"/>
              </w:rPr>
              <w:t>{</w:t>
            </w:r>
          </w:p>
          <w:p w14:paraId="36B7DF0A" w14:textId="0D6E84DA" w:rsidR="007D6B36" w:rsidRPr="007D6B36" w:rsidRDefault="007D6B36" w:rsidP="007D6B36">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proofErr w:type="gramStart"/>
            <w:r w:rsidRPr="007D6B36">
              <w:rPr>
                <w:rFonts w:ascii="Consolas" w:eastAsia="Calibri" w:hAnsi="Consolas" w:cs="Consolas"/>
                <w:color w:val="0000FF"/>
                <w:sz w:val="20"/>
                <w:szCs w:val="15"/>
                <w:highlight w:val="white"/>
              </w:rPr>
              <w:t>throw</w:t>
            </w:r>
            <w:proofErr w:type="gramEnd"/>
            <w:r w:rsidRPr="007D6B36">
              <w:rPr>
                <w:rFonts w:ascii="Consolas" w:eastAsia="Calibri" w:hAnsi="Consolas" w:cs="Consolas"/>
                <w:color w:val="000000"/>
                <w:sz w:val="20"/>
                <w:szCs w:val="15"/>
                <w:highlight w:val="white"/>
              </w:rPr>
              <w:t xml:space="preserve"> </w:t>
            </w:r>
            <w:r w:rsidRPr="007D6B36">
              <w:rPr>
                <w:rFonts w:ascii="Consolas" w:eastAsia="Calibri" w:hAnsi="Consolas" w:cs="Consolas"/>
                <w:color w:val="0000FF"/>
                <w:sz w:val="20"/>
                <w:szCs w:val="15"/>
                <w:highlight w:val="white"/>
              </w:rPr>
              <w:t>new</w:t>
            </w:r>
            <w:r w:rsidRPr="007D6B36">
              <w:rPr>
                <w:rFonts w:ascii="Consolas" w:eastAsia="Calibri" w:hAnsi="Consolas" w:cs="Consolas"/>
                <w:color w:val="000000"/>
                <w:sz w:val="20"/>
                <w:szCs w:val="15"/>
                <w:highlight w:val="white"/>
              </w:rPr>
              <w:t xml:space="preserve"> </w:t>
            </w:r>
            <w:r w:rsidRPr="007D6B36">
              <w:rPr>
                <w:rFonts w:ascii="Consolas" w:eastAsia="Calibri" w:hAnsi="Consolas" w:cs="Consolas"/>
                <w:color w:val="2B91AF"/>
                <w:sz w:val="20"/>
                <w:szCs w:val="15"/>
                <w:highlight w:val="white"/>
              </w:rPr>
              <w:t>ApplicationException</w:t>
            </w:r>
            <w:r w:rsidRPr="007D6B36">
              <w:rPr>
                <w:rFonts w:ascii="Consolas" w:eastAsia="Calibri" w:hAnsi="Consolas" w:cs="Consolas"/>
                <w:color w:val="000000"/>
                <w:sz w:val="20"/>
                <w:szCs w:val="15"/>
                <w:highlight w:val="white"/>
              </w:rPr>
              <w:t>(</w:t>
            </w:r>
            <w:r w:rsidRPr="007D6B36">
              <w:rPr>
                <w:rFonts w:ascii="Consolas" w:eastAsia="Calibri" w:hAnsi="Consolas" w:cs="Consolas"/>
                <w:color w:val="A31515"/>
                <w:sz w:val="20"/>
                <w:szCs w:val="15"/>
                <w:highlight w:val="white"/>
              </w:rPr>
              <w:t>"Not authorized!"</w:t>
            </w:r>
            <w:r w:rsidRPr="007D6B36">
              <w:rPr>
                <w:rFonts w:ascii="Consolas" w:eastAsia="Calibri" w:hAnsi="Consolas" w:cs="Consolas"/>
                <w:color w:val="000000"/>
                <w:sz w:val="20"/>
                <w:szCs w:val="15"/>
                <w:highlight w:val="white"/>
              </w:rPr>
              <w:t>);</w:t>
            </w:r>
          </w:p>
          <w:p w14:paraId="46F451FB" w14:textId="63EB61BB" w:rsidR="007D6B36" w:rsidRPr="007D6B36" w:rsidRDefault="007D6B36" w:rsidP="007D6B36">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00"/>
                <w:sz w:val="20"/>
                <w:szCs w:val="15"/>
                <w:highlight w:val="white"/>
              </w:rPr>
              <w:t xml:space="preserve">    </w:t>
            </w:r>
            <w:r w:rsidRPr="007D6B36">
              <w:rPr>
                <w:rFonts w:ascii="Consolas" w:eastAsia="Calibri" w:hAnsi="Consolas" w:cs="Consolas"/>
                <w:color w:val="000000"/>
                <w:sz w:val="20"/>
                <w:szCs w:val="15"/>
                <w:highlight w:val="white"/>
              </w:rPr>
              <w:t>}</w:t>
            </w:r>
          </w:p>
          <w:p w14:paraId="25F9F1BD" w14:textId="617F1A49" w:rsidR="007D6B36" w:rsidRPr="007D6B36" w:rsidRDefault="007D6B36" w:rsidP="007D6B36">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7D6B36">
              <w:rPr>
                <w:rFonts w:ascii="Consolas" w:eastAsia="Calibri" w:hAnsi="Consolas" w:cs="Consolas"/>
                <w:color w:val="0000FF"/>
                <w:sz w:val="20"/>
                <w:szCs w:val="15"/>
                <w:highlight w:val="white"/>
              </w:rPr>
              <w:t>else</w:t>
            </w:r>
          </w:p>
          <w:p w14:paraId="00BB9430" w14:textId="253E95F2" w:rsidR="007D6B36" w:rsidRPr="007D6B36" w:rsidRDefault="007D6B36" w:rsidP="007D6B36">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00"/>
                <w:sz w:val="20"/>
                <w:szCs w:val="15"/>
                <w:highlight w:val="white"/>
              </w:rPr>
              <w:t xml:space="preserve">    </w:t>
            </w:r>
            <w:r w:rsidRPr="007D6B36">
              <w:rPr>
                <w:rFonts w:ascii="Consolas" w:eastAsia="Calibri" w:hAnsi="Consolas" w:cs="Consolas"/>
                <w:color w:val="000000"/>
                <w:sz w:val="20"/>
                <w:szCs w:val="15"/>
                <w:highlight w:val="white"/>
              </w:rPr>
              <w:t>{</w:t>
            </w:r>
          </w:p>
          <w:p w14:paraId="3730B594" w14:textId="6D0B31B7" w:rsidR="007D6B36" w:rsidRPr="007D6B36" w:rsidRDefault="007D6B36" w:rsidP="007D6B36">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7D6B36">
              <w:rPr>
                <w:rFonts w:ascii="Consolas" w:eastAsia="Calibri" w:hAnsi="Consolas" w:cs="Consolas"/>
                <w:color w:val="0000FF"/>
                <w:sz w:val="20"/>
                <w:szCs w:val="15"/>
                <w:highlight w:val="white"/>
              </w:rPr>
              <w:t>return</w:t>
            </w:r>
            <w:r w:rsidRPr="007D6B36">
              <w:rPr>
                <w:rFonts w:ascii="Consolas" w:eastAsia="Calibri" w:hAnsi="Consolas" w:cs="Consolas"/>
                <w:color w:val="000000"/>
                <w:sz w:val="20"/>
                <w:szCs w:val="15"/>
                <w:highlight w:val="white"/>
              </w:rPr>
              <w:t xml:space="preserve"> </w:t>
            </w:r>
            <w:r w:rsidRPr="007D6B36">
              <w:rPr>
                <w:rFonts w:ascii="Consolas" w:eastAsia="Calibri" w:hAnsi="Consolas" w:cs="Consolas"/>
                <w:color w:val="2B91AF"/>
                <w:sz w:val="20"/>
                <w:szCs w:val="15"/>
                <w:highlight w:val="white"/>
              </w:rPr>
              <w:t>WorkflowState</w:t>
            </w:r>
            <w:r w:rsidRPr="007D6B36">
              <w:rPr>
                <w:rFonts w:ascii="Consolas" w:eastAsia="Calibri" w:hAnsi="Consolas" w:cs="Consolas"/>
                <w:color w:val="000000"/>
                <w:sz w:val="20"/>
                <w:szCs w:val="15"/>
                <w:highlight w:val="white"/>
              </w:rPr>
              <w:t>.Continue;</w:t>
            </w:r>
          </w:p>
          <w:p w14:paraId="62B2B4D3" w14:textId="6420566F" w:rsidR="007D6B36" w:rsidRPr="007D6B36" w:rsidRDefault="007D6B36" w:rsidP="007D6B36">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00"/>
                <w:sz w:val="20"/>
                <w:szCs w:val="15"/>
                <w:highlight w:val="white"/>
              </w:rPr>
              <w:t xml:space="preserve">    </w:t>
            </w:r>
            <w:r w:rsidRPr="007D6B36">
              <w:rPr>
                <w:rFonts w:ascii="Consolas" w:eastAsia="Calibri" w:hAnsi="Consolas" w:cs="Consolas"/>
                <w:color w:val="000000"/>
                <w:sz w:val="20"/>
                <w:szCs w:val="15"/>
                <w:highlight w:val="white"/>
              </w:rPr>
              <w:t>}</w:t>
            </w:r>
          </w:p>
          <w:p w14:paraId="72A3EE4D" w14:textId="2FD391B0" w:rsidR="00CA60A5" w:rsidRPr="00CA60A5" w:rsidRDefault="007D6B36" w:rsidP="00CA60A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00"/>
                <w:sz w:val="20"/>
                <w:szCs w:val="15"/>
                <w:highlight w:val="white"/>
              </w:rPr>
              <w:t xml:space="preserve">  </w:t>
            </w:r>
            <w:r w:rsidRPr="007D6B36">
              <w:rPr>
                <w:rFonts w:ascii="Consolas" w:eastAsia="Calibri" w:hAnsi="Consolas" w:cs="Consolas"/>
                <w:color w:val="000000"/>
                <w:sz w:val="20"/>
                <w:szCs w:val="15"/>
                <w:highlight w:val="white"/>
              </w:rPr>
              <w:t>}</w:t>
            </w:r>
            <w:r w:rsidR="00CA60A5">
              <w:rPr>
                <w:rFonts w:ascii="Consolas" w:eastAsia="Calibri" w:hAnsi="Consolas" w:cs="Consolas"/>
                <w:color w:val="000000"/>
                <w:sz w:val="20"/>
                <w:szCs w:val="15"/>
                <w:highlight w:val="white"/>
              </w:rPr>
              <w:t>,</w:t>
            </w:r>
            <w:r w:rsidR="00CA60A5">
              <w:rPr>
                <w:rFonts w:ascii="Consolas" w:eastAsia="Calibri" w:hAnsi="Consolas" w:cs="Consolas"/>
                <w:color w:val="000000"/>
                <w:sz w:val="20"/>
                <w:szCs w:val="15"/>
                <w:highlight w:val="white"/>
              </w:rPr>
              <w:br/>
              <w:t xml:space="preserve">  </w:t>
            </w:r>
            <w:r w:rsidR="00CA60A5" w:rsidRPr="00CA60A5">
              <w:rPr>
                <w:rFonts w:ascii="Consolas" w:eastAsia="Calibri" w:hAnsi="Consolas" w:cs="Consolas"/>
                <w:color w:val="000000"/>
                <w:sz w:val="20"/>
                <w:szCs w:val="15"/>
                <w:highlight w:val="white"/>
              </w:rPr>
              <w:t>RouteHandler = (continuation, context, session) =&gt;</w:t>
            </w:r>
          </w:p>
          <w:p w14:paraId="15FA03A0" w14:textId="6288E799" w:rsidR="00CA60A5" w:rsidRPr="00CA60A5" w:rsidRDefault="00CA60A5" w:rsidP="00CA60A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00"/>
                <w:sz w:val="20"/>
                <w:szCs w:val="15"/>
                <w:highlight w:val="white"/>
              </w:rPr>
              <w:t xml:space="preserve">  </w:t>
            </w:r>
            <w:r w:rsidRPr="00CA60A5">
              <w:rPr>
                <w:rFonts w:ascii="Consolas" w:eastAsia="Calibri" w:hAnsi="Consolas" w:cs="Consolas"/>
                <w:color w:val="000000"/>
                <w:sz w:val="20"/>
                <w:szCs w:val="15"/>
                <w:highlight w:val="white"/>
              </w:rPr>
              <w:t>{</w:t>
            </w:r>
          </w:p>
          <w:p w14:paraId="3369CA26" w14:textId="3929D08B" w:rsidR="00CA60A5" w:rsidRPr="00CA60A5" w:rsidRDefault="00CA60A5" w:rsidP="00CA60A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00"/>
                <w:sz w:val="20"/>
                <w:szCs w:val="15"/>
                <w:highlight w:val="white"/>
              </w:rPr>
              <w:lastRenderedPageBreak/>
              <w:t xml:space="preserve">    </w:t>
            </w:r>
            <w:r w:rsidRPr="00CA60A5">
              <w:rPr>
                <w:rFonts w:ascii="Consolas" w:eastAsia="Calibri" w:hAnsi="Consolas" w:cs="Consolas"/>
                <w:color w:val="000000"/>
                <w:sz w:val="20"/>
                <w:szCs w:val="15"/>
                <w:highlight w:val="white"/>
              </w:rPr>
              <w:t>context.RespondWith(</w:t>
            </w:r>
            <w:r w:rsidRPr="00CA60A5">
              <w:rPr>
                <w:rFonts w:ascii="Consolas" w:eastAsia="Calibri" w:hAnsi="Consolas" w:cs="Consolas"/>
                <w:color w:val="A31515"/>
                <w:sz w:val="20"/>
                <w:szCs w:val="15"/>
                <w:highlight w:val="white"/>
              </w:rPr>
              <w:t>"&lt;p&gt;Looking good!&lt;/p&gt;"</w:t>
            </w:r>
            <w:r w:rsidRPr="00CA60A5">
              <w:rPr>
                <w:rFonts w:ascii="Consolas" w:eastAsia="Calibri" w:hAnsi="Consolas" w:cs="Consolas"/>
                <w:color w:val="000000"/>
                <w:sz w:val="20"/>
                <w:szCs w:val="15"/>
                <w:highlight w:val="white"/>
              </w:rPr>
              <w:t>);</w:t>
            </w:r>
          </w:p>
          <w:p w14:paraId="7C7CD00B" w14:textId="143236EC" w:rsidR="00CA60A5" w:rsidRPr="00CA60A5" w:rsidRDefault="00CA60A5" w:rsidP="00CA60A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CA60A5">
              <w:rPr>
                <w:rFonts w:ascii="Consolas" w:eastAsia="Calibri" w:hAnsi="Consolas" w:cs="Consolas"/>
                <w:color w:val="0000FF"/>
                <w:sz w:val="20"/>
                <w:szCs w:val="15"/>
                <w:highlight w:val="white"/>
              </w:rPr>
              <w:t>return</w:t>
            </w:r>
            <w:r w:rsidRPr="00CA60A5">
              <w:rPr>
                <w:rFonts w:ascii="Consolas" w:eastAsia="Calibri" w:hAnsi="Consolas" w:cs="Consolas"/>
                <w:color w:val="000000"/>
                <w:sz w:val="20"/>
                <w:szCs w:val="15"/>
                <w:highlight w:val="white"/>
              </w:rPr>
              <w:t xml:space="preserve"> </w:t>
            </w:r>
            <w:r w:rsidRPr="00CA60A5">
              <w:rPr>
                <w:rFonts w:ascii="Consolas" w:eastAsia="Calibri" w:hAnsi="Consolas" w:cs="Consolas"/>
                <w:color w:val="2B91AF"/>
                <w:sz w:val="20"/>
                <w:szCs w:val="15"/>
                <w:highlight w:val="white"/>
              </w:rPr>
              <w:t>WorkflowState</w:t>
            </w:r>
            <w:r w:rsidRPr="00CA60A5">
              <w:rPr>
                <w:rFonts w:ascii="Consolas" w:eastAsia="Calibri" w:hAnsi="Consolas" w:cs="Consolas"/>
                <w:color w:val="000000"/>
                <w:sz w:val="20"/>
                <w:szCs w:val="15"/>
                <w:highlight w:val="white"/>
              </w:rPr>
              <w:t>.Done;</w:t>
            </w:r>
          </w:p>
          <w:p w14:paraId="5B4637B2" w14:textId="6571A7B7" w:rsidR="00CA60A5" w:rsidRPr="00CA60A5" w:rsidRDefault="00CA60A5" w:rsidP="00CA60A5">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00"/>
                <w:sz w:val="20"/>
                <w:szCs w:val="15"/>
                <w:highlight w:val="white"/>
              </w:rPr>
              <w:t xml:space="preserve">  </w:t>
            </w:r>
            <w:r w:rsidRPr="00CA60A5">
              <w:rPr>
                <w:rFonts w:ascii="Consolas" w:eastAsia="Calibri" w:hAnsi="Consolas" w:cs="Consolas"/>
                <w:color w:val="000000"/>
                <w:sz w:val="20"/>
                <w:szCs w:val="15"/>
                <w:highlight w:val="white"/>
              </w:rPr>
              <w:t>}</w:t>
            </w:r>
          </w:p>
          <w:p w14:paraId="12D1C909" w14:textId="05874FF7" w:rsidR="00E000F0" w:rsidRPr="007D6B36" w:rsidRDefault="007D6B36" w:rsidP="00D15C1A">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00"/>
                <w:sz w:val="20"/>
                <w:szCs w:val="15"/>
                <w:highlight w:val="white"/>
              </w:rPr>
              <w:t>});</w:t>
            </w:r>
          </w:p>
        </w:tc>
      </w:tr>
    </w:tbl>
    <w:p w14:paraId="5963B890" w14:textId="77777777" w:rsidR="007D6B36" w:rsidRDefault="007D6B36" w:rsidP="007D6B36">
      <w:pPr>
        <w:pStyle w:val="Body"/>
      </w:pPr>
    </w:p>
    <w:p w14:paraId="4DABF85C" w14:textId="0C5512D4" w:rsidR="007D6B36" w:rsidRDefault="007D6B36" w:rsidP="007D6B36">
      <w:pPr>
        <w:pStyle w:val="Body"/>
      </w:pPr>
      <w:r>
        <w:t xml:space="preserve">We also want </w:t>
      </w:r>
      <w:r w:rsidR="001E1670">
        <w:t>a</w:t>
      </w:r>
      <w:r>
        <w:t xml:space="preserve"> page that let</w:t>
      </w:r>
      <w:r w:rsidR="001E1670">
        <w:t>s</w:t>
      </w:r>
      <w:r>
        <w:t xml:space="preserve"> us set and clear the expired and authorized flags.  Note that for the purposes of this demonstration we do not test th</w:t>
      </w:r>
      <w:r w:rsidR="001E1670">
        <w:t>is page</w:t>
      </w:r>
      <w:r>
        <w:t xml:space="preserve"> for expiration or authentication!  Here we’ll have a little fun with URL parameters in the route handler:</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1E1670" w:rsidRPr="009045E5" w14:paraId="7D6A18A7" w14:textId="77777777" w:rsidTr="00D15C1A">
        <w:tc>
          <w:tcPr>
            <w:tcW w:w="9576" w:type="dxa"/>
            <w:shd w:val="clear" w:color="auto" w:fill="F0F0F0"/>
          </w:tcPr>
          <w:p w14:paraId="7E16E53B" w14:textId="77777777"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sidRPr="001E1670">
              <w:rPr>
                <w:rFonts w:ascii="Consolas" w:eastAsia="Calibri" w:hAnsi="Consolas" w:cs="Consolas"/>
                <w:color w:val="000000"/>
                <w:sz w:val="20"/>
                <w:szCs w:val="20"/>
                <w:highlight w:val="white"/>
              </w:rPr>
              <w:t>routeTable.AddRoute(</w:t>
            </w:r>
            <w:r w:rsidRPr="001E1670">
              <w:rPr>
                <w:rFonts w:ascii="Consolas" w:eastAsia="Calibri" w:hAnsi="Consolas" w:cs="Consolas"/>
                <w:color w:val="A31515"/>
                <w:sz w:val="20"/>
                <w:szCs w:val="20"/>
                <w:highlight w:val="white"/>
              </w:rPr>
              <w:t>"get"</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A31515"/>
                <w:sz w:val="20"/>
                <w:szCs w:val="20"/>
                <w:highlight w:val="white"/>
              </w:rPr>
              <w:t>"SetState"</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0000FF"/>
                <w:sz w:val="20"/>
                <w:szCs w:val="20"/>
                <w:highlight w:val="white"/>
              </w:rPr>
              <w:t>new</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2B91AF"/>
                <w:sz w:val="20"/>
                <w:szCs w:val="20"/>
                <w:highlight w:val="white"/>
              </w:rPr>
              <w:t>RouteEntry</w:t>
            </w:r>
            <w:r w:rsidRPr="001E1670">
              <w:rPr>
                <w:rFonts w:ascii="Consolas" w:eastAsia="Calibri" w:hAnsi="Consolas" w:cs="Consolas"/>
                <w:color w:val="000000"/>
                <w:sz w:val="20"/>
                <w:szCs w:val="20"/>
                <w:highlight w:val="white"/>
              </w:rPr>
              <w:t>()</w:t>
            </w:r>
          </w:p>
          <w:p w14:paraId="4F64FB5F" w14:textId="77777777"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sidRPr="001E1670">
              <w:rPr>
                <w:rFonts w:ascii="Consolas" w:eastAsia="Calibri" w:hAnsi="Consolas" w:cs="Consolas"/>
                <w:color w:val="000000"/>
                <w:sz w:val="20"/>
                <w:szCs w:val="20"/>
                <w:highlight w:val="white"/>
              </w:rPr>
              <w:t>{</w:t>
            </w:r>
          </w:p>
          <w:p w14:paraId="700C5DED" w14:textId="63AA9658"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1E1670">
              <w:rPr>
                <w:rFonts w:ascii="Consolas" w:eastAsia="Calibri" w:hAnsi="Consolas" w:cs="Consolas"/>
                <w:color w:val="000000"/>
                <w:sz w:val="20"/>
                <w:szCs w:val="20"/>
                <w:highlight w:val="white"/>
              </w:rPr>
              <w:t>RoutingProvider = (continuation, context, session) =&gt;</w:t>
            </w:r>
          </w:p>
          <w:p w14:paraId="257C34F3" w14:textId="22569765"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1E1670">
              <w:rPr>
                <w:rFonts w:ascii="Consolas" w:eastAsia="Calibri" w:hAnsi="Consolas" w:cs="Consolas"/>
                <w:color w:val="000000"/>
                <w:sz w:val="20"/>
                <w:szCs w:val="20"/>
                <w:highlight w:val="white"/>
              </w:rPr>
              <w:t>{</w:t>
            </w:r>
          </w:p>
          <w:p w14:paraId="29081ED4" w14:textId="6EFAC6F8"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1E1670">
              <w:rPr>
                <w:rFonts w:ascii="Consolas" w:eastAsia="Calibri" w:hAnsi="Consolas" w:cs="Consolas"/>
                <w:color w:val="2B91AF"/>
                <w:sz w:val="20"/>
                <w:szCs w:val="20"/>
                <w:highlight w:val="white"/>
              </w:rPr>
              <w:t>Dictionary</w:t>
            </w:r>
            <w:r w:rsidRPr="001E1670">
              <w:rPr>
                <w:rFonts w:ascii="Consolas" w:eastAsia="Calibri" w:hAnsi="Consolas" w:cs="Consolas"/>
                <w:color w:val="000000"/>
                <w:sz w:val="20"/>
                <w:szCs w:val="20"/>
                <w:highlight w:val="white"/>
              </w:rPr>
              <w:t>&lt;</w:t>
            </w:r>
            <w:r w:rsidRPr="001E1670">
              <w:rPr>
                <w:rFonts w:ascii="Consolas" w:eastAsia="Calibri" w:hAnsi="Consolas" w:cs="Consolas"/>
                <w:color w:val="0000FF"/>
                <w:sz w:val="20"/>
                <w:szCs w:val="20"/>
                <w:highlight w:val="white"/>
              </w:rPr>
              <w:t>string</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0000FF"/>
                <w:sz w:val="20"/>
                <w:szCs w:val="20"/>
                <w:highlight w:val="white"/>
              </w:rPr>
              <w:t>string</w:t>
            </w:r>
            <w:r w:rsidRPr="001E1670">
              <w:rPr>
                <w:rFonts w:ascii="Consolas" w:eastAsia="Calibri" w:hAnsi="Consolas" w:cs="Consolas"/>
                <w:color w:val="000000"/>
                <w:sz w:val="20"/>
                <w:szCs w:val="20"/>
                <w:highlight w:val="white"/>
              </w:rPr>
              <w:t>&gt; parms = context.GetUrlParameters();</w:t>
            </w:r>
          </w:p>
          <w:p w14:paraId="3793689C" w14:textId="6D95C4E4"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1E1670">
              <w:rPr>
                <w:rFonts w:ascii="Consolas" w:eastAsia="Calibri" w:hAnsi="Consolas" w:cs="Consolas"/>
                <w:color w:val="000000"/>
                <w:sz w:val="20"/>
                <w:szCs w:val="20"/>
                <w:highlight w:val="white"/>
              </w:rPr>
              <w:t xml:space="preserve">session.Expired = GetBooleanState(parms, </w:t>
            </w:r>
            <w:r w:rsidRPr="001E1670">
              <w:rPr>
                <w:rFonts w:ascii="Consolas" w:eastAsia="Calibri" w:hAnsi="Consolas" w:cs="Consolas"/>
                <w:color w:val="A31515"/>
                <w:sz w:val="20"/>
                <w:szCs w:val="20"/>
                <w:highlight w:val="white"/>
              </w:rPr>
              <w:t>"Expired"</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0000FF"/>
                <w:sz w:val="20"/>
                <w:szCs w:val="20"/>
                <w:highlight w:val="white"/>
              </w:rPr>
              <w:t>false</w:t>
            </w:r>
            <w:r w:rsidRPr="001E1670">
              <w:rPr>
                <w:rFonts w:ascii="Consolas" w:eastAsia="Calibri" w:hAnsi="Consolas" w:cs="Consolas"/>
                <w:color w:val="000000"/>
                <w:sz w:val="20"/>
                <w:szCs w:val="20"/>
                <w:highlight w:val="white"/>
              </w:rPr>
              <w:t>);</w:t>
            </w:r>
          </w:p>
          <w:p w14:paraId="5CEE7D74" w14:textId="2F92667A" w:rsidR="008F52C0" w:rsidRPr="008F52C0" w:rsidRDefault="001E1670" w:rsidP="008F52C0">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2B91AF"/>
                <w:sz w:val="20"/>
                <w:szCs w:val="20"/>
                <w:highlight w:val="white"/>
              </w:rPr>
              <w:t xml:space="preserve">    </w:t>
            </w:r>
            <w:r w:rsidRPr="001E1670">
              <w:rPr>
                <w:rFonts w:ascii="Consolas" w:eastAsia="Calibri" w:hAnsi="Consolas" w:cs="Consolas"/>
                <w:color w:val="000000"/>
                <w:sz w:val="20"/>
                <w:szCs w:val="20"/>
                <w:highlight w:val="white"/>
              </w:rPr>
              <w:t xml:space="preserve">session.Authorized = GetBooleanState(parms, </w:t>
            </w:r>
            <w:r w:rsidRPr="001E1670">
              <w:rPr>
                <w:rFonts w:ascii="Consolas" w:eastAsia="Calibri" w:hAnsi="Consolas" w:cs="Consolas"/>
                <w:color w:val="A31515"/>
                <w:sz w:val="20"/>
                <w:szCs w:val="20"/>
                <w:highlight w:val="white"/>
              </w:rPr>
              <w:t>"Authorized"</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0000FF"/>
                <w:sz w:val="20"/>
                <w:szCs w:val="20"/>
                <w:highlight w:val="white"/>
              </w:rPr>
              <w:t>false</w:t>
            </w:r>
            <w:r w:rsidRPr="001E1670">
              <w:rPr>
                <w:rFonts w:ascii="Consolas" w:eastAsia="Calibri" w:hAnsi="Consolas" w:cs="Consolas"/>
                <w:color w:val="000000"/>
                <w:sz w:val="20"/>
                <w:szCs w:val="20"/>
                <w:highlight w:val="white"/>
              </w:rPr>
              <w:t>);</w:t>
            </w:r>
            <w:r w:rsidR="008F52C0">
              <w:rPr>
                <w:rFonts w:ascii="Consolas" w:eastAsia="Calibri" w:hAnsi="Consolas" w:cs="Consolas"/>
                <w:color w:val="000000"/>
                <w:sz w:val="20"/>
                <w:szCs w:val="20"/>
                <w:highlight w:val="white"/>
              </w:rPr>
              <w:br/>
            </w:r>
            <w:r w:rsidR="008F52C0">
              <w:rPr>
                <w:rFonts w:ascii="Consolas" w:eastAsia="Calibri" w:hAnsi="Consolas" w:cs="Consolas"/>
                <w:color w:val="000000"/>
                <w:sz w:val="20"/>
                <w:szCs w:val="15"/>
                <w:highlight w:val="white"/>
              </w:rPr>
              <w:t xml:space="preserve">    </w:t>
            </w:r>
            <w:r w:rsidR="008F52C0" w:rsidRPr="008F52C0">
              <w:rPr>
                <w:rFonts w:ascii="Consolas" w:eastAsia="Calibri" w:hAnsi="Consolas" w:cs="Consolas"/>
                <w:color w:val="000000"/>
                <w:sz w:val="20"/>
                <w:szCs w:val="15"/>
                <w:highlight w:val="white"/>
              </w:rPr>
              <w:t>context.RespondWith(</w:t>
            </w:r>
          </w:p>
          <w:p w14:paraId="444FB7B6" w14:textId="1E721FE7" w:rsidR="008F52C0" w:rsidRPr="008F52C0" w:rsidRDefault="008F52C0" w:rsidP="008F52C0">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A31515"/>
                <w:sz w:val="20"/>
                <w:szCs w:val="15"/>
                <w:highlight w:val="white"/>
              </w:rPr>
              <w:t xml:space="preserve">      </w:t>
            </w:r>
            <w:r w:rsidRPr="008F52C0">
              <w:rPr>
                <w:rFonts w:ascii="Consolas" w:eastAsia="Calibri" w:hAnsi="Consolas" w:cs="Consolas"/>
                <w:color w:val="A31515"/>
                <w:sz w:val="20"/>
                <w:szCs w:val="15"/>
                <w:highlight w:val="white"/>
              </w:rPr>
              <w:t>"&lt;p&gt;Expired has been set to "</w:t>
            </w:r>
            <w:r w:rsidRPr="008F52C0">
              <w:rPr>
                <w:rFonts w:ascii="Consolas" w:eastAsia="Calibri" w:hAnsi="Consolas" w:cs="Consolas"/>
                <w:color w:val="000000"/>
                <w:sz w:val="20"/>
                <w:szCs w:val="15"/>
                <w:highlight w:val="white"/>
              </w:rPr>
              <w:t xml:space="preserve"> + session.Expired + </w:t>
            </w:r>
            <w:r w:rsidRPr="008F52C0">
              <w:rPr>
                <w:rFonts w:ascii="Consolas" w:eastAsia="Calibri" w:hAnsi="Consolas" w:cs="Consolas"/>
                <w:color w:val="A31515"/>
                <w:sz w:val="20"/>
                <w:szCs w:val="15"/>
                <w:highlight w:val="white"/>
              </w:rPr>
              <w:t>"&lt;/p&gt;"</w:t>
            </w:r>
            <w:r w:rsidRPr="008F52C0">
              <w:rPr>
                <w:rFonts w:ascii="Consolas" w:eastAsia="Calibri" w:hAnsi="Consolas" w:cs="Consolas"/>
                <w:color w:val="000000"/>
                <w:sz w:val="20"/>
                <w:szCs w:val="15"/>
                <w:highlight w:val="white"/>
              </w:rPr>
              <w:t>+</w:t>
            </w:r>
          </w:p>
          <w:p w14:paraId="2D20E7FD" w14:textId="1B3EA2A2" w:rsidR="001E1670" w:rsidRPr="008F52C0" w:rsidRDefault="008F52C0" w:rsidP="008F52C0">
            <w:pPr>
              <w:autoSpaceDE w:val="0"/>
              <w:autoSpaceDN w:val="0"/>
              <w:adjustRightInd w:val="0"/>
              <w:spacing w:after="0" w:line="240" w:lineRule="auto"/>
              <w:rPr>
                <w:rFonts w:ascii="Consolas" w:eastAsia="Calibri" w:hAnsi="Consolas" w:cs="Consolas"/>
                <w:color w:val="000000"/>
                <w:sz w:val="15"/>
                <w:szCs w:val="15"/>
                <w:highlight w:val="white"/>
              </w:rPr>
            </w:pPr>
            <w:r>
              <w:rPr>
                <w:rFonts w:ascii="Consolas" w:eastAsia="Calibri" w:hAnsi="Consolas" w:cs="Consolas"/>
                <w:color w:val="A31515"/>
                <w:sz w:val="20"/>
                <w:szCs w:val="15"/>
                <w:highlight w:val="white"/>
              </w:rPr>
              <w:t xml:space="preserve">      </w:t>
            </w:r>
            <w:r w:rsidRPr="008F52C0">
              <w:rPr>
                <w:rFonts w:ascii="Consolas" w:eastAsia="Calibri" w:hAnsi="Consolas" w:cs="Consolas"/>
                <w:color w:val="A31515"/>
                <w:sz w:val="20"/>
                <w:szCs w:val="15"/>
                <w:highlight w:val="white"/>
              </w:rPr>
              <w:t>"&lt;p&gt;Authorized has been set to "</w:t>
            </w:r>
            <w:r w:rsidRPr="008F52C0">
              <w:rPr>
                <w:rFonts w:ascii="Consolas" w:eastAsia="Calibri" w:hAnsi="Consolas" w:cs="Consolas"/>
                <w:color w:val="000000"/>
                <w:sz w:val="20"/>
                <w:szCs w:val="15"/>
                <w:highlight w:val="white"/>
              </w:rPr>
              <w:t xml:space="preserve">+session.Authorized + </w:t>
            </w:r>
            <w:r w:rsidRPr="008F52C0">
              <w:rPr>
                <w:rFonts w:ascii="Consolas" w:eastAsia="Calibri" w:hAnsi="Consolas" w:cs="Consolas"/>
                <w:color w:val="A31515"/>
                <w:sz w:val="20"/>
                <w:szCs w:val="15"/>
                <w:highlight w:val="white"/>
              </w:rPr>
              <w:t>"&lt;/p&gt;"</w:t>
            </w:r>
            <w:r w:rsidRPr="008F52C0">
              <w:rPr>
                <w:rFonts w:ascii="Consolas" w:eastAsia="Calibri" w:hAnsi="Consolas" w:cs="Consolas"/>
                <w:color w:val="000000"/>
                <w:sz w:val="20"/>
                <w:szCs w:val="15"/>
                <w:highlight w:val="white"/>
              </w:rPr>
              <w:t>);</w:t>
            </w:r>
            <w:r>
              <w:rPr>
                <w:rFonts w:ascii="Consolas" w:eastAsia="Calibri" w:hAnsi="Consolas" w:cs="Consolas"/>
                <w:color w:val="000000"/>
                <w:sz w:val="20"/>
                <w:szCs w:val="20"/>
                <w:highlight w:val="white"/>
              </w:rPr>
              <w:br/>
            </w:r>
          </w:p>
          <w:p w14:paraId="62709B0B" w14:textId="516B9A03"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1E1670">
              <w:rPr>
                <w:rFonts w:ascii="Consolas" w:eastAsia="Calibri" w:hAnsi="Consolas" w:cs="Consolas"/>
                <w:color w:val="0000FF"/>
                <w:sz w:val="20"/>
                <w:szCs w:val="20"/>
                <w:highlight w:val="white"/>
              </w:rPr>
              <w:t>return</w:t>
            </w:r>
            <w:r w:rsidRPr="001E1670">
              <w:rPr>
                <w:rFonts w:ascii="Consolas" w:eastAsia="Calibri" w:hAnsi="Consolas" w:cs="Consolas"/>
                <w:color w:val="000000"/>
                <w:sz w:val="20"/>
                <w:szCs w:val="20"/>
                <w:highlight w:val="white"/>
              </w:rPr>
              <w:t xml:space="preserve"> </w:t>
            </w:r>
            <w:r w:rsidRPr="001E1670">
              <w:rPr>
                <w:rFonts w:ascii="Consolas" w:eastAsia="Calibri" w:hAnsi="Consolas" w:cs="Consolas"/>
                <w:color w:val="2B91AF"/>
                <w:sz w:val="20"/>
                <w:szCs w:val="20"/>
                <w:highlight w:val="white"/>
              </w:rPr>
              <w:t>WorkflowState</w:t>
            </w:r>
            <w:r w:rsidRPr="001E1670">
              <w:rPr>
                <w:rFonts w:ascii="Consolas" w:eastAsia="Calibri" w:hAnsi="Consolas" w:cs="Consolas"/>
                <w:color w:val="000000"/>
                <w:sz w:val="20"/>
                <w:szCs w:val="20"/>
                <w:highlight w:val="white"/>
              </w:rPr>
              <w:t>.</w:t>
            </w:r>
            <w:r w:rsidR="00CA60A5">
              <w:rPr>
                <w:rFonts w:ascii="Consolas" w:eastAsia="Calibri" w:hAnsi="Consolas" w:cs="Consolas"/>
                <w:color w:val="000000"/>
                <w:sz w:val="20"/>
                <w:szCs w:val="20"/>
                <w:highlight w:val="white"/>
              </w:rPr>
              <w:t>Done</w:t>
            </w:r>
            <w:r w:rsidRPr="001E1670">
              <w:rPr>
                <w:rFonts w:ascii="Consolas" w:eastAsia="Calibri" w:hAnsi="Consolas" w:cs="Consolas"/>
                <w:color w:val="000000"/>
                <w:sz w:val="20"/>
                <w:szCs w:val="20"/>
                <w:highlight w:val="white"/>
              </w:rPr>
              <w:t>;</w:t>
            </w:r>
          </w:p>
          <w:p w14:paraId="14F8CF70" w14:textId="5B51EBCA"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1E1670">
              <w:rPr>
                <w:rFonts w:ascii="Consolas" w:eastAsia="Calibri" w:hAnsi="Consolas" w:cs="Consolas"/>
                <w:color w:val="000000"/>
                <w:sz w:val="20"/>
                <w:szCs w:val="20"/>
                <w:highlight w:val="white"/>
              </w:rPr>
              <w:t>}</w:t>
            </w:r>
          </w:p>
          <w:p w14:paraId="5D0E01DB" w14:textId="6FC04005" w:rsidR="001E1670" w:rsidRPr="00557B4A" w:rsidRDefault="001E1670" w:rsidP="00D15C1A">
            <w:pPr>
              <w:autoSpaceDE w:val="0"/>
              <w:autoSpaceDN w:val="0"/>
              <w:adjustRightInd w:val="0"/>
              <w:spacing w:after="0" w:line="240" w:lineRule="auto"/>
              <w:rPr>
                <w:rFonts w:ascii="Consolas" w:eastAsia="Calibri" w:hAnsi="Consolas" w:cs="Consolas"/>
                <w:color w:val="000000"/>
                <w:sz w:val="15"/>
                <w:szCs w:val="15"/>
                <w:highlight w:val="white"/>
              </w:rPr>
            </w:pPr>
            <w:r w:rsidRPr="001E1670">
              <w:rPr>
                <w:rFonts w:ascii="Consolas" w:eastAsia="Calibri" w:hAnsi="Consolas" w:cs="Consolas"/>
                <w:color w:val="000000"/>
                <w:sz w:val="20"/>
                <w:szCs w:val="20"/>
                <w:highlight w:val="white"/>
              </w:rPr>
              <w:t>});</w:t>
            </w:r>
          </w:p>
        </w:tc>
      </w:tr>
    </w:tbl>
    <w:p w14:paraId="76849631" w14:textId="77777777" w:rsidR="007D6B36" w:rsidRDefault="007D6B36" w:rsidP="007D6B36">
      <w:pPr>
        <w:pStyle w:val="Body"/>
      </w:pPr>
    </w:p>
    <w:p w14:paraId="70CF89C2" w14:textId="08FDB81D" w:rsidR="001E1670" w:rsidRDefault="001E1670" w:rsidP="007D6B36">
      <w:pPr>
        <w:pStyle w:val="Body"/>
      </w:pPr>
      <w:r>
        <w:t xml:space="preserve">And we have a little helper function to convert some different ways of expressing yes and no to a </w:t>
      </w:r>
      <w:proofErr w:type="gramStart"/>
      <w:r>
        <w:t>boolean</w:t>
      </w:r>
      <w:proofErr w:type="gramEnd"/>
      <w:r>
        <w:t>:</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1E1670" w:rsidRPr="009045E5" w14:paraId="1F93F177" w14:textId="77777777" w:rsidTr="00D15C1A">
        <w:tc>
          <w:tcPr>
            <w:tcW w:w="9576" w:type="dxa"/>
            <w:shd w:val="clear" w:color="auto" w:fill="F0F0F0"/>
          </w:tcPr>
          <w:p w14:paraId="290C9CAA" w14:textId="425D99DA"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15"/>
                <w:highlight w:val="white"/>
              </w:rPr>
            </w:pPr>
            <w:r w:rsidRPr="001E1670">
              <w:rPr>
                <w:rFonts w:ascii="Consolas" w:eastAsia="Calibri" w:hAnsi="Consolas" w:cs="Consolas"/>
                <w:color w:val="0000FF"/>
                <w:sz w:val="20"/>
                <w:szCs w:val="15"/>
                <w:highlight w:val="white"/>
              </w:rPr>
              <w:t>public</w:t>
            </w:r>
            <w:r w:rsidRPr="001E1670">
              <w:rPr>
                <w:rFonts w:ascii="Consolas" w:eastAsia="Calibri" w:hAnsi="Consolas" w:cs="Consolas"/>
                <w:color w:val="000000"/>
                <w:sz w:val="20"/>
                <w:szCs w:val="15"/>
                <w:highlight w:val="white"/>
              </w:rPr>
              <w:t xml:space="preserve"> </w:t>
            </w:r>
            <w:r w:rsidRPr="001E1670">
              <w:rPr>
                <w:rFonts w:ascii="Consolas" w:eastAsia="Calibri" w:hAnsi="Consolas" w:cs="Consolas"/>
                <w:color w:val="0000FF"/>
                <w:sz w:val="20"/>
                <w:szCs w:val="15"/>
                <w:highlight w:val="white"/>
              </w:rPr>
              <w:t>static</w:t>
            </w:r>
            <w:r w:rsidRPr="001E1670">
              <w:rPr>
                <w:rFonts w:ascii="Consolas" w:eastAsia="Calibri" w:hAnsi="Consolas" w:cs="Consolas"/>
                <w:color w:val="000000"/>
                <w:sz w:val="20"/>
                <w:szCs w:val="15"/>
                <w:highlight w:val="white"/>
              </w:rPr>
              <w:t xml:space="preserve"> </w:t>
            </w:r>
            <w:r w:rsidRPr="001E1670">
              <w:rPr>
                <w:rFonts w:ascii="Consolas" w:eastAsia="Calibri" w:hAnsi="Consolas" w:cs="Consolas"/>
                <w:color w:val="0000FF"/>
                <w:sz w:val="20"/>
                <w:szCs w:val="15"/>
                <w:highlight w:val="white"/>
              </w:rPr>
              <w:t>bool</w:t>
            </w:r>
            <w:r w:rsidRPr="001E1670">
              <w:rPr>
                <w:rFonts w:ascii="Consolas" w:eastAsia="Calibri" w:hAnsi="Consolas" w:cs="Consolas"/>
                <w:color w:val="000000"/>
                <w:sz w:val="20"/>
                <w:szCs w:val="15"/>
                <w:highlight w:val="white"/>
              </w:rPr>
              <w:t xml:space="preserve"> GetBooleanState(</w:t>
            </w:r>
            <w:r>
              <w:rPr>
                <w:rFonts w:ascii="Consolas" w:eastAsia="Calibri" w:hAnsi="Consolas" w:cs="Consolas"/>
                <w:color w:val="000000"/>
                <w:sz w:val="20"/>
                <w:szCs w:val="15"/>
                <w:highlight w:val="white"/>
              </w:rPr>
              <w:br/>
              <w:t xml:space="preserve">       </w:t>
            </w:r>
            <w:r w:rsidRPr="001E1670">
              <w:rPr>
                <w:rFonts w:ascii="Consolas" w:eastAsia="Calibri" w:hAnsi="Consolas" w:cs="Consolas"/>
                <w:color w:val="2B91AF"/>
                <w:sz w:val="20"/>
                <w:szCs w:val="15"/>
                <w:highlight w:val="white"/>
              </w:rPr>
              <w:t>Dictionary</w:t>
            </w:r>
            <w:r w:rsidRPr="001E1670">
              <w:rPr>
                <w:rFonts w:ascii="Consolas" w:eastAsia="Calibri" w:hAnsi="Consolas" w:cs="Consolas"/>
                <w:color w:val="000000"/>
                <w:sz w:val="20"/>
                <w:szCs w:val="15"/>
                <w:highlight w:val="white"/>
              </w:rPr>
              <w:t>&lt;</w:t>
            </w:r>
            <w:r w:rsidRPr="001E1670">
              <w:rPr>
                <w:rFonts w:ascii="Consolas" w:eastAsia="Calibri" w:hAnsi="Consolas" w:cs="Consolas"/>
                <w:color w:val="0000FF"/>
                <w:sz w:val="20"/>
                <w:szCs w:val="15"/>
                <w:highlight w:val="white"/>
              </w:rPr>
              <w:t>string</w:t>
            </w:r>
            <w:r w:rsidRPr="001E1670">
              <w:rPr>
                <w:rFonts w:ascii="Consolas" w:eastAsia="Calibri" w:hAnsi="Consolas" w:cs="Consolas"/>
                <w:color w:val="000000"/>
                <w:sz w:val="20"/>
                <w:szCs w:val="15"/>
                <w:highlight w:val="white"/>
              </w:rPr>
              <w:t xml:space="preserve">, </w:t>
            </w:r>
            <w:r w:rsidRPr="001E1670">
              <w:rPr>
                <w:rFonts w:ascii="Consolas" w:eastAsia="Calibri" w:hAnsi="Consolas" w:cs="Consolas"/>
                <w:color w:val="0000FF"/>
                <w:sz w:val="20"/>
                <w:szCs w:val="15"/>
                <w:highlight w:val="white"/>
              </w:rPr>
              <w:t>string</w:t>
            </w:r>
            <w:r w:rsidRPr="001E1670">
              <w:rPr>
                <w:rFonts w:ascii="Consolas" w:eastAsia="Calibri" w:hAnsi="Consolas" w:cs="Consolas"/>
                <w:color w:val="000000"/>
                <w:sz w:val="20"/>
                <w:szCs w:val="15"/>
                <w:highlight w:val="white"/>
              </w:rPr>
              <w:t xml:space="preserve">&gt; parms, </w:t>
            </w:r>
            <w:r>
              <w:rPr>
                <w:rFonts w:ascii="Consolas" w:eastAsia="Calibri" w:hAnsi="Consolas" w:cs="Consolas"/>
                <w:color w:val="000000"/>
                <w:sz w:val="20"/>
                <w:szCs w:val="15"/>
                <w:highlight w:val="white"/>
              </w:rPr>
              <w:br/>
              <w:t xml:space="preserve">       </w:t>
            </w:r>
            <w:r w:rsidRPr="001E1670">
              <w:rPr>
                <w:rFonts w:ascii="Consolas" w:eastAsia="Calibri" w:hAnsi="Consolas" w:cs="Consolas"/>
                <w:color w:val="0000FF"/>
                <w:sz w:val="20"/>
                <w:szCs w:val="15"/>
                <w:highlight w:val="white"/>
              </w:rPr>
              <w:t>string</w:t>
            </w:r>
            <w:r w:rsidRPr="001E1670">
              <w:rPr>
                <w:rFonts w:ascii="Consolas" w:eastAsia="Calibri" w:hAnsi="Consolas" w:cs="Consolas"/>
                <w:color w:val="000000"/>
                <w:sz w:val="20"/>
                <w:szCs w:val="15"/>
                <w:highlight w:val="white"/>
              </w:rPr>
              <w:t xml:space="preserve"> key, </w:t>
            </w:r>
            <w:r>
              <w:rPr>
                <w:rFonts w:ascii="Consolas" w:eastAsia="Calibri" w:hAnsi="Consolas" w:cs="Consolas"/>
                <w:color w:val="000000"/>
                <w:sz w:val="20"/>
                <w:szCs w:val="15"/>
                <w:highlight w:val="white"/>
              </w:rPr>
              <w:br/>
              <w:t xml:space="preserve">       </w:t>
            </w:r>
            <w:r w:rsidRPr="001E1670">
              <w:rPr>
                <w:rFonts w:ascii="Consolas" w:eastAsia="Calibri" w:hAnsi="Consolas" w:cs="Consolas"/>
                <w:color w:val="0000FF"/>
                <w:sz w:val="20"/>
                <w:szCs w:val="15"/>
                <w:highlight w:val="white"/>
              </w:rPr>
              <w:t>bool</w:t>
            </w:r>
            <w:r w:rsidRPr="001E1670">
              <w:rPr>
                <w:rFonts w:ascii="Consolas" w:eastAsia="Calibri" w:hAnsi="Consolas" w:cs="Consolas"/>
                <w:color w:val="000000"/>
                <w:sz w:val="20"/>
                <w:szCs w:val="15"/>
                <w:highlight w:val="white"/>
              </w:rPr>
              <w:t xml:space="preserve"> defaultValue)</w:t>
            </w:r>
          </w:p>
          <w:p w14:paraId="63E30165" w14:textId="77777777"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15"/>
                <w:highlight w:val="white"/>
              </w:rPr>
            </w:pPr>
            <w:r w:rsidRPr="001E1670">
              <w:rPr>
                <w:rFonts w:ascii="Consolas" w:eastAsia="Calibri" w:hAnsi="Consolas" w:cs="Consolas"/>
                <w:color w:val="000000"/>
                <w:sz w:val="20"/>
                <w:szCs w:val="15"/>
                <w:highlight w:val="white"/>
              </w:rPr>
              <w:t>{</w:t>
            </w:r>
          </w:p>
          <w:p w14:paraId="16B95F27" w14:textId="1BE4074E"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1E1670">
              <w:rPr>
                <w:rFonts w:ascii="Consolas" w:eastAsia="Calibri" w:hAnsi="Consolas" w:cs="Consolas"/>
                <w:color w:val="0000FF"/>
                <w:sz w:val="20"/>
                <w:szCs w:val="15"/>
                <w:highlight w:val="white"/>
              </w:rPr>
              <w:t>bool</w:t>
            </w:r>
            <w:r w:rsidRPr="001E1670">
              <w:rPr>
                <w:rFonts w:ascii="Consolas" w:eastAsia="Calibri" w:hAnsi="Consolas" w:cs="Consolas"/>
                <w:color w:val="000000"/>
                <w:sz w:val="20"/>
                <w:szCs w:val="15"/>
                <w:highlight w:val="white"/>
              </w:rPr>
              <w:t xml:space="preserve"> ret = defaultValue;</w:t>
            </w:r>
          </w:p>
          <w:p w14:paraId="60841E61" w14:textId="0C193A47"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1E1670">
              <w:rPr>
                <w:rFonts w:ascii="Consolas" w:eastAsia="Calibri" w:hAnsi="Consolas" w:cs="Consolas"/>
                <w:color w:val="0000FF"/>
                <w:sz w:val="20"/>
                <w:szCs w:val="15"/>
                <w:highlight w:val="white"/>
              </w:rPr>
              <w:t>string</w:t>
            </w:r>
            <w:r w:rsidRPr="001E1670">
              <w:rPr>
                <w:rFonts w:ascii="Consolas" w:eastAsia="Calibri" w:hAnsi="Consolas" w:cs="Consolas"/>
                <w:color w:val="000000"/>
                <w:sz w:val="20"/>
                <w:szCs w:val="15"/>
                <w:highlight w:val="white"/>
              </w:rPr>
              <w:t xml:space="preserve"> val;</w:t>
            </w:r>
          </w:p>
          <w:p w14:paraId="478E4674" w14:textId="77777777"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15"/>
                <w:highlight w:val="white"/>
              </w:rPr>
            </w:pPr>
          </w:p>
          <w:p w14:paraId="3831BA77" w14:textId="3EDD7316"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1E1670">
              <w:rPr>
                <w:rFonts w:ascii="Consolas" w:eastAsia="Calibri" w:hAnsi="Consolas" w:cs="Consolas"/>
                <w:color w:val="0000FF"/>
                <w:sz w:val="20"/>
                <w:szCs w:val="15"/>
                <w:highlight w:val="white"/>
              </w:rPr>
              <w:t>if</w:t>
            </w:r>
            <w:r w:rsidRPr="001E1670">
              <w:rPr>
                <w:rFonts w:ascii="Consolas" w:eastAsia="Calibri" w:hAnsi="Consolas" w:cs="Consolas"/>
                <w:color w:val="000000"/>
                <w:sz w:val="20"/>
                <w:szCs w:val="15"/>
                <w:highlight w:val="white"/>
              </w:rPr>
              <w:t xml:space="preserve"> (parms.TryGetValue(key.ToLower(), </w:t>
            </w:r>
            <w:r w:rsidRPr="001E1670">
              <w:rPr>
                <w:rFonts w:ascii="Consolas" w:eastAsia="Calibri" w:hAnsi="Consolas" w:cs="Consolas"/>
                <w:color w:val="0000FF"/>
                <w:sz w:val="20"/>
                <w:szCs w:val="15"/>
                <w:highlight w:val="white"/>
              </w:rPr>
              <w:t>out</w:t>
            </w:r>
            <w:r w:rsidRPr="001E1670">
              <w:rPr>
                <w:rFonts w:ascii="Consolas" w:eastAsia="Calibri" w:hAnsi="Consolas" w:cs="Consolas"/>
                <w:color w:val="000000"/>
                <w:sz w:val="20"/>
                <w:szCs w:val="15"/>
                <w:highlight w:val="white"/>
              </w:rPr>
              <w:t xml:space="preserve"> val))</w:t>
            </w:r>
          </w:p>
          <w:p w14:paraId="66CB3767" w14:textId="5094DCCC"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1E1670">
              <w:rPr>
                <w:rFonts w:ascii="Consolas" w:eastAsia="Calibri" w:hAnsi="Consolas" w:cs="Consolas"/>
                <w:color w:val="000000"/>
                <w:sz w:val="20"/>
                <w:szCs w:val="15"/>
                <w:highlight w:val="white"/>
              </w:rPr>
              <w:t>{</w:t>
            </w:r>
          </w:p>
          <w:p w14:paraId="1D1951E5" w14:textId="3AAA3C83"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1E1670">
              <w:rPr>
                <w:rFonts w:ascii="Consolas" w:eastAsia="Calibri" w:hAnsi="Consolas" w:cs="Consolas"/>
                <w:color w:val="0000FF"/>
                <w:sz w:val="20"/>
                <w:szCs w:val="15"/>
                <w:highlight w:val="white"/>
              </w:rPr>
              <w:t>switch</w:t>
            </w:r>
            <w:r w:rsidRPr="001E1670">
              <w:rPr>
                <w:rFonts w:ascii="Consolas" w:eastAsia="Calibri" w:hAnsi="Consolas" w:cs="Consolas"/>
                <w:color w:val="000000"/>
                <w:sz w:val="20"/>
                <w:szCs w:val="15"/>
                <w:highlight w:val="white"/>
              </w:rPr>
              <w:t>(val.ToLower())</w:t>
            </w:r>
          </w:p>
          <w:p w14:paraId="6F67921C" w14:textId="47E2327F"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1E1670">
              <w:rPr>
                <w:rFonts w:ascii="Consolas" w:eastAsia="Calibri" w:hAnsi="Consolas" w:cs="Consolas"/>
                <w:color w:val="000000"/>
                <w:sz w:val="20"/>
                <w:szCs w:val="15"/>
                <w:highlight w:val="white"/>
              </w:rPr>
              <w:t>{</w:t>
            </w:r>
          </w:p>
          <w:p w14:paraId="735D26CB" w14:textId="3A439FB4"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1E1670">
              <w:rPr>
                <w:rFonts w:ascii="Consolas" w:eastAsia="Calibri" w:hAnsi="Consolas" w:cs="Consolas"/>
                <w:color w:val="0000FF"/>
                <w:sz w:val="20"/>
                <w:szCs w:val="15"/>
                <w:highlight w:val="white"/>
              </w:rPr>
              <w:t>case</w:t>
            </w:r>
            <w:r w:rsidRPr="001E1670">
              <w:rPr>
                <w:rFonts w:ascii="Consolas" w:eastAsia="Calibri" w:hAnsi="Consolas" w:cs="Consolas"/>
                <w:color w:val="000000"/>
                <w:sz w:val="20"/>
                <w:szCs w:val="15"/>
                <w:highlight w:val="white"/>
              </w:rPr>
              <w:t xml:space="preserve"> </w:t>
            </w:r>
            <w:r w:rsidRPr="001E1670">
              <w:rPr>
                <w:rFonts w:ascii="Consolas" w:eastAsia="Calibri" w:hAnsi="Consolas" w:cs="Consolas"/>
                <w:color w:val="A31515"/>
                <w:sz w:val="20"/>
                <w:szCs w:val="15"/>
                <w:highlight w:val="white"/>
              </w:rPr>
              <w:t>"false"</w:t>
            </w:r>
            <w:r w:rsidRPr="001E1670">
              <w:rPr>
                <w:rFonts w:ascii="Consolas" w:eastAsia="Calibri" w:hAnsi="Consolas" w:cs="Consolas"/>
                <w:color w:val="000000"/>
                <w:sz w:val="20"/>
                <w:szCs w:val="15"/>
                <w:highlight w:val="white"/>
              </w:rPr>
              <w:t>:</w:t>
            </w:r>
          </w:p>
          <w:p w14:paraId="57A625DE" w14:textId="1C684CB4"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1E1670">
              <w:rPr>
                <w:rFonts w:ascii="Consolas" w:eastAsia="Calibri" w:hAnsi="Consolas" w:cs="Consolas"/>
                <w:color w:val="0000FF"/>
                <w:sz w:val="20"/>
                <w:szCs w:val="15"/>
                <w:highlight w:val="white"/>
              </w:rPr>
              <w:t>case</w:t>
            </w:r>
            <w:r w:rsidRPr="001E1670">
              <w:rPr>
                <w:rFonts w:ascii="Consolas" w:eastAsia="Calibri" w:hAnsi="Consolas" w:cs="Consolas"/>
                <w:color w:val="000000"/>
                <w:sz w:val="20"/>
                <w:szCs w:val="15"/>
                <w:highlight w:val="white"/>
              </w:rPr>
              <w:t xml:space="preserve"> </w:t>
            </w:r>
            <w:r w:rsidRPr="001E1670">
              <w:rPr>
                <w:rFonts w:ascii="Consolas" w:eastAsia="Calibri" w:hAnsi="Consolas" w:cs="Consolas"/>
                <w:color w:val="A31515"/>
                <w:sz w:val="20"/>
                <w:szCs w:val="15"/>
                <w:highlight w:val="white"/>
              </w:rPr>
              <w:t>"no"</w:t>
            </w:r>
            <w:r w:rsidRPr="001E1670">
              <w:rPr>
                <w:rFonts w:ascii="Consolas" w:eastAsia="Calibri" w:hAnsi="Consolas" w:cs="Consolas"/>
                <w:color w:val="000000"/>
                <w:sz w:val="20"/>
                <w:szCs w:val="15"/>
                <w:highlight w:val="white"/>
              </w:rPr>
              <w:t>:</w:t>
            </w:r>
          </w:p>
          <w:p w14:paraId="1C0793B0" w14:textId="1706BAA2"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1E1670">
              <w:rPr>
                <w:rFonts w:ascii="Consolas" w:eastAsia="Calibri" w:hAnsi="Consolas" w:cs="Consolas"/>
                <w:color w:val="0000FF"/>
                <w:sz w:val="20"/>
                <w:szCs w:val="15"/>
                <w:highlight w:val="white"/>
              </w:rPr>
              <w:t>case</w:t>
            </w:r>
            <w:r w:rsidRPr="001E1670">
              <w:rPr>
                <w:rFonts w:ascii="Consolas" w:eastAsia="Calibri" w:hAnsi="Consolas" w:cs="Consolas"/>
                <w:color w:val="000000"/>
                <w:sz w:val="20"/>
                <w:szCs w:val="15"/>
                <w:highlight w:val="white"/>
              </w:rPr>
              <w:t xml:space="preserve"> </w:t>
            </w:r>
            <w:r w:rsidRPr="001E1670">
              <w:rPr>
                <w:rFonts w:ascii="Consolas" w:eastAsia="Calibri" w:hAnsi="Consolas" w:cs="Consolas"/>
                <w:color w:val="A31515"/>
                <w:sz w:val="20"/>
                <w:szCs w:val="15"/>
                <w:highlight w:val="white"/>
              </w:rPr>
              <w:t>"off"</w:t>
            </w:r>
            <w:r w:rsidRPr="001E1670">
              <w:rPr>
                <w:rFonts w:ascii="Consolas" w:eastAsia="Calibri" w:hAnsi="Consolas" w:cs="Consolas"/>
                <w:color w:val="000000"/>
                <w:sz w:val="20"/>
                <w:szCs w:val="15"/>
                <w:highlight w:val="white"/>
              </w:rPr>
              <w:t>:</w:t>
            </w:r>
          </w:p>
          <w:p w14:paraId="69B978D6" w14:textId="6ADCC10F"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1E1670">
              <w:rPr>
                <w:rFonts w:ascii="Consolas" w:eastAsia="Calibri" w:hAnsi="Consolas" w:cs="Consolas"/>
                <w:color w:val="000000"/>
                <w:sz w:val="20"/>
                <w:szCs w:val="15"/>
                <w:highlight w:val="white"/>
              </w:rPr>
              <w:t xml:space="preserve">ret = </w:t>
            </w:r>
            <w:r w:rsidRPr="001E1670">
              <w:rPr>
                <w:rFonts w:ascii="Consolas" w:eastAsia="Calibri" w:hAnsi="Consolas" w:cs="Consolas"/>
                <w:color w:val="0000FF"/>
                <w:sz w:val="20"/>
                <w:szCs w:val="15"/>
                <w:highlight w:val="white"/>
              </w:rPr>
              <w:t>false</w:t>
            </w:r>
            <w:r w:rsidRPr="001E1670">
              <w:rPr>
                <w:rFonts w:ascii="Consolas" w:eastAsia="Calibri" w:hAnsi="Consolas" w:cs="Consolas"/>
                <w:color w:val="000000"/>
                <w:sz w:val="20"/>
                <w:szCs w:val="15"/>
                <w:highlight w:val="white"/>
              </w:rPr>
              <w:t>;</w:t>
            </w:r>
          </w:p>
          <w:p w14:paraId="0B5DA8E6" w14:textId="00EB24C7"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1E1670">
              <w:rPr>
                <w:rFonts w:ascii="Consolas" w:eastAsia="Calibri" w:hAnsi="Consolas" w:cs="Consolas"/>
                <w:color w:val="0000FF"/>
                <w:sz w:val="20"/>
                <w:szCs w:val="15"/>
                <w:highlight w:val="white"/>
              </w:rPr>
              <w:t>break</w:t>
            </w:r>
            <w:r w:rsidRPr="001E1670">
              <w:rPr>
                <w:rFonts w:ascii="Consolas" w:eastAsia="Calibri" w:hAnsi="Consolas" w:cs="Consolas"/>
                <w:color w:val="000000"/>
                <w:sz w:val="20"/>
                <w:szCs w:val="15"/>
                <w:highlight w:val="white"/>
              </w:rPr>
              <w:t>;</w:t>
            </w:r>
          </w:p>
          <w:p w14:paraId="23253C66" w14:textId="77777777"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15"/>
                <w:highlight w:val="white"/>
              </w:rPr>
            </w:pPr>
          </w:p>
          <w:p w14:paraId="668ADB69" w14:textId="0950863B"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1E1670">
              <w:rPr>
                <w:rFonts w:ascii="Consolas" w:eastAsia="Calibri" w:hAnsi="Consolas" w:cs="Consolas"/>
                <w:color w:val="0000FF"/>
                <w:sz w:val="20"/>
                <w:szCs w:val="15"/>
                <w:highlight w:val="white"/>
              </w:rPr>
              <w:t>case</w:t>
            </w:r>
            <w:r w:rsidRPr="001E1670">
              <w:rPr>
                <w:rFonts w:ascii="Consolas" w:eastAsia="Calibri" w:hAnsi="Consolas" w:cs="Consolas"/>
                <w:color w:val="000000"/>
                <w:sz w:val="20"/>
                <w:szCs w:val="15"/>
                <w:highlight w:val="white"/>
              </w:rPr>
              <w:t xml:space="preserve"> </w:t>
            </w:r>
            <w:r w:rsidRPr="001E1670">
              <w:rPr>
                <w:rFonts w:ascii="Consolas" w:eastAsia="Calibri" w:hAnsi="Consolas" w:cs="Consolas"/>
                <w:color w:val="A31515"/>
                <w:sz w:val="20"/>
                <w:szCs w:val="15"/>
                <w:highlight w:val="white"/>
              </w:rPr>
              <w:t>"true"</w:t>
            </w:r>
            <w:r w:rsidRPr="001E1670">
              <w:rPr>
                <w:rFonts w:ascii="Consolas" w:eastAsia="Calibri" w:hAnsi="Consolas" w:cs="Consolas"/>
                <w:color w:val="000000"/>
                <w:sz w:val="20"/>
                <w:szCs w:val="15"/>
                <w:highlight w:val="white"/>
              </w:rPr>
              <w:t>:</w:t>
            </w:r>
          </w:p>
          <w:p w14:paraId="78103A7C" w14:textId="223037B6"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1E1670">
              <w:rPr>
                <w:rFonts w:ascii="Consolas" w:eastAsia="Calibri" w:hAnsi="Consolas" w:cs="Consolas"/>
                <w:color w:val="0000FF"/>
                <w:sz w:val="20"/>
                <w:szCs w:val="15"/>
                <w:highlight w:val="white"/>
              </w:rPr>
              <w:t>case</w:t>
            </w:r>
            <w:r w:rsidRPr="001E1670">
              <w:rPr>
                <w:rFonts w:ascii="Consolas" w:eastAsia="Calibri" w:hAnsi="Consolas" w:cs="Consolas"/>
                <w:color w:val="000000"/>
                <w:sz w:val="20"/>
                <w:szCs w:val="15"/>
                <w:highlight w:val="white"/>
              </w:rPr>
              <w:t xml:space="preserve"> </w:t>
            </w:r>
            <w:r w:rsidRPr="001E1670">
              <w:rPr>
                <w:rFonts w:ascii="Consolas" w:eastAsia="Calibri" w:hAnsi="Consolas" w:cs="Consolas"/>
                <w:color w:val="A31515"/>
                <w:sz w:val="20"/>
                <w:szCs w:val="15"/>
                <w:highlight w:val="white"/>
              </w:rPr>
              <w:t>"yes"</w:t>
            </w:r>
            <w:r w:rsidRPr="001E1670">
              <w:rPr>
                <w:rFonts w:ascii="Consolas" w:eastAsia="Calibri" w:hAnsi="Consolas" w:cs="Consolas"/>
                <w:color w:val="000000"/>
                <w:sz w:val="20"/>
                <w:szCs w:val="15"/>
                <w:highlight w:val="white"/>
              </w:rPr>
              <w:t>:</w:t>
            </w:r>
          </w:p>
          <w:p w14:paraId="21A0A41B" w14:textId="7CEE0493"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1E1670">
              <w:rPr>
                <w:rFonts w:ascii="Consolas" w:eastAsia="Calibri" w:hAnsi="Consolas" w:cs="Consolas"/>
                <w:color w:val="0000FF"/>
                <w:sz w:val="20"/>
                <w:szCs w:val="15"/>
                <w:highlight w:val="white"/>
              </w:rPr>
              <w:t>case</w:t>
            </w:r>
            <w:r w:rsidRPr="001E1670">
              <w:rPr>
                <w:rFonts w:ascii="Consolas" w:eastAsia="Calibri" w:hAnsi="Consolas" w:cs="Consolas"/>
                <w:color w:val="000000"/>
                <w:sz w:val="20"/>
                <w:szCs w:val="15"/>
                <w:highlight w:val="white"/>
              </w:rPr>
              <w:t xml:space="preserve"> </w:t>
            </w:r>
            <w:r w:rsidRPr="001E1670">
              <w:rPr>
                <w:rFonts w:ascii="Consolas" w:eastAsia="Calibri" w:hAnsi="Consolas" w:cs="Consolas"/>
                <w:color w:val="A31515"/>
                <w:sz w:val="20"/>
                <w:szCs w:val="15"/>
                <w:highlight w:val="white"/>
              </w:rPr>
              <w:t>"on"</w:t>
            </w:r>
            <w:r w:rsidRPr="001E1670">
              <w:rPr>
                <w:rFonts w:ascii="Consolas" w:eastAsia="Calibri" w:hAnsi="Consolas" w:cs="Consolas"/>
                <w:color w:val="000000"/>
                <w:sz w:val="20"/>
                <w:szCs w:val="15"/>
                <w:highlight w:val="white"/>
              </w:rPr>
              <w:t>:</w:t>
            </w:r>
          </w:p>
          <w:p w14:paraId="2AC4596E" w14:textId="6E5FD130"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1E1670">
              <w:rPr>
                <w:rFonts w:ascii="Consolas" w:eastAsia="Calibri" w:hAnsi="Consolas" w:cs="Consolas"/>
                <w:color w:val="000000"/>
                <w:sz w:val="20"/>
                <w:szCs w:val="15"/>
                <w:highlight w:val="white"/>
              </w:rPr>
              <w:t xml:space="preserve">ret = </w:t>
            </w:r>
            <w:r w:rsidRPr="001E1670">
              <w:rPr>
                <w:rFonts w:ascii="Consolas" w:eastAsia="Calibri" w:hAnsi="Consolas" w:cs="Consolas"/>
                <w:color w:val="0000FF"/>
                <w:sz w:val="20"/>
                <w:szCs w:val="15"/>
                <w:highlight w:val="white"/>
              </w:rPr>
              <w:t>true</w:t>
            </w:r>
            <w:r w:rsidRPr="001E1670">
              <w:rPr>
                <w:rFonts w:ascii="Consolas" w:eastAsia="Calibri" w:hAnsi="Consolas" w:cs="Consolas"/>
                <w:color w:val="000000"/>
                <w:sz w:val="20"/>
                <w:szCs w:val="15"/>
                <w:highlight w:val="white"/>
              </w:rPr>
              <w:t>;</w:t>
            </w:r>
          </w:p>
          <w:p w14:paraId="49A79E96" w14:textId="2A73DA15"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1E1670">
              <w:rPr>
                <w:rFonts w:ascii="Consolas" w:eastAsia="Calibri" w:hAnsi="Consolas" w:cs="Consolas"/>
                <w:color w:val="0000FF"/>
                <w:sz w:val="20"/>
                <w:szCs w:val="15"/>
                <w:highlight w:val="white"/>
              </w:rPr>
              <w:t>break</w:t>
            </w:r>
            <w:r w:rsidRPr="001E1670">
              <w:rPr>
                <w:rFonts w:ascii="Consolas" w:eastAsia="Calibri" w:hAnsi="Consolas" w:cs="Consolas"/>
                <w:color w:val="000000"/>
                <w:sz w:val="20"/>
                <w:szCs w:val="15"/>
                <w:highlight w:val="white"/>
              </w:rPr>
              <w:t>;</w:t>
            </w:r>
          </w:p>
          <w:p w14:paraId="3E7BC13A" w14:textId="51BC4542"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1E1670">
              <w:rPr>
                <w:rFonts w:ascii="Consolas" w:eastAsia="Calibri" w:hAnsi="Consolas" w:cs="Consolas"/>
                <w:color w:val="000000"/>
                <w:sz w:val="20"/>
                <w:szCs w:val="15"/>
                <w:highlight w:val="white"/>
              </w:rPr>
              <w:t>}</w:t>
            </w:r>
          </w:p>
          <w:p w14:paraId="2CB094A7" w14:textId="3EB9D363"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lastRenderedPageBreak/>
              <w:t xml:space="preserve">  </w:t>
            </w:r>
            <w:r w:rsidRPr="001E1670">
              <w:rPr>
                <w:rFonts w:ascii="Consolas" w:eastAsia="Calibri" w:hAnsi="Consolas" w:cs="Consolas"/>
                <w:color w:val="000000"/>
                <w:sz w:val="20"/>
                <w:szCs w:val="15"/>
                <w:highlight w:val="white"/>
              </w:rPr>
              <w:t>}</w:t>
            </w:r>
          </w:p>
          <w:p w14:paraId="0D43A88E" w14:textId="77777777"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15"/>
                <w:highlight w:val="white"/>
              </w:rPr>
            </w:pPr>
          </w:p>
          <w:p w14:paraId="77A619E9" w14:textId="79EF51B5" w:rsidR="001E1670" w:rsidRPr="001E1670" w:rsidRDefault="001E1670" w:rsidP="001E1670">
            <w:pPr>
              <w:autoSpaceDE w:val="0"/>
              <w:autoSpaceDN w:val="0"/>
              <w:adjustRightInd w:val="0"/>
              <w:spacing w:after="0" w:line="240" w:lineRule="auto"/>
              <w:rPr>
                <w:rFonts w:ascii="Consolas" w:eastAsia="Calibri" w:hAnsi="Consolas" w:cs="Consolas"/>
                <w:color w:val="000000"/>
                <w:sz w:val="20"/>
                <w:szCs w:val="15"/>
                <w:highlight w:val="white"/>
              </w:rPr>
            </w:pPr>
            <w:r>
              <w:rPr>
                <w:rFonts w:ascii="Consolas" w:eastAsia="Calibri" w:hAnsi="Consolas" w:cs="Consolas"/>
                <w:color w:val="0000FF"/>
                <w:sz w:val="20"/>
                <w:szCs w:val="15"/>
                <w:highlight w:val="white"/>
              </w:rPr>
              <w:t xml:space="preserve">  </w:t>
            </w:r>
            <w:r w:rsidRPr="001E1670">
              <w:rPr>
                <w:rFonts w:ascii="Consolas" w:eastAsia="Calibri" w:hAnsi="Consolas" w:cs="Consolas"/>
                <w:color w:val="0000FF"/>
                <w:sz w:val="20"/>
                <w:szCs w:val="15"/>
                <w:highlight w:val="white"/>
              </w:rPr>
              <w:t>return</w:t>
            </w:r>
            <w:r w:rsidRPr="001E1670">
              <w:rPr>
                <w:rFonts w:ascii="Consolas" w:eastAsia="Calibri" w:hAnsi="Consolas" w:cs="Consolas"/>
                <w:color w:val="000000"/>
                <w:sz w:val="20"/>
                <w:szCs w:val="15"/>
                <w:highlight w:val="white"/>
              </w:rPr>
              <w:t xml:space="preserve"> ret;</w:t>
            </w:r>
          </w:p>
          <w:p w14:paraId="5212354F" w14:textId="5243ED2A" w:rsidR="001E1670" w:rsidRPr="00557B4A" w:rsidRDefault="001E1670" w:rsidP="00D15C1A">
            <w:pPr>
              <w:autoSpaceDE w:val="0"/>
              <w:autoSpaceDN w:val="0"/>
              <w:adjustRightInd w:val="0"/>
              <w:spacing w:after="0" w:line="240" w:lineRule="auto"/>
              <w:rPr>
                <w:rFonts w:ascii="Consolas" w:eastAsia="Calibri" w:hAnsi="Consolas" w:cs="Consolas"/>
                <w:color w:val="000000"/>
                <w:sz w:val="15"/>
                <w:szCs w:val="15"/>
                <w:highlight w:val="white"/>
              </w:rPr>
            </w:pPr>
            <w:r w:rsidRPr="001E1670">
              <w:rPr>
                <w:rFonts w:ascii="Consolas" w:eastAsia="Calibri" w:hAnsi="Consolas" w:cs="Consolas"/>
                <w:color w:val="000000"/>
                <w:sz w:val="20"/>
                <w:szCs w:val="15"/>
                <w:highlight w:val="white"/>
              </w:rPr>
              <w:t>}</w:t>
            </w:r>
          </w:p>
        </w:tc>
      </w:tr>
    </w:tbl>
    <w:p w14:paraId="6A40C6A9" w14:textId="77777777" w:rsidR="001E1670" w:rsidRDefault="001E1670" w:rsidP="007D6B36">
      <w:pPr>
        <w:pStyle w:val="Body"/>
      </w:pPr>
    </w:p>
    <w:p w14:paraId="01BD9FBF" w14:textId="3395A55F" w:rsidR="00E63A25" w:rsidRDefault="00E63A25" w:rsidP="00391B3D">
      <w:pPr>
        <w:pStyle w:val="Body"/>
      </w:pPr>
      <w:r>
        <w:t>We’ll first test</w:t>
      </w:r>
      <w:r w:rsidR="00CA60A5">
        <w:t xml:space="preserve"> a non-expired, authorized site, t</w:t>
      </w:r>
      <w:r>
        <w:t>o which we get back:</w:t>
      </w:r>
    </w:p>
    <w:p w14:paraId="1405EA30" w14:textId="5C4B56D0" w:rsidR="00E63A25" w:rsidRDefault="00CA60A5" w:rsidP="00E63A25">
      <w:pPr>
        <w:pStyle w:val="Body"/>
        <w:keepNext/>
        <w:jc w:val="center"/>
      </w:pPr>
      <w:r>
        <w:rPr>
          <w:noProof/>
        </w:rPr>
        <w:drawing>
          <wp:inline distT="0" distB="0" distL="0" distR="0" wp14:anchorId="514E49EB" wp14:editId="3AD1803C">
            <wp:extent cx="4477375" cy="1267002"/>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ssionTest1.png"/>
                    <pic:cNvPicPr/>
                  </pic:nvPicPr>
                  <pic:blipFill>
                    <a:blip r:embed="rId23">
                      <a:extLst>
                        <a:ext uri="{28A0092B-C50C-407E-A947-70E740481C1C}">
                          <a14:useLocalDpi xmlns:a14="http://schemas.microsoft.com/office/drawing/2010/main" val="0"/>
                        </a:ext>
                      </a:extLst>
                    </a:blip>
                    <a:stretch>
                      <a:fillRect/>
                    </a:stretch>
                  </pic:blipFill>
                  <pic:spPr>
                    <a:xfrm>
                      <a:off x="0" y="0"/>
                      <a:ext cx="4477375" cy="1267002"/>
                    </a:xfrm>
                    <a:prstGeom prst="rect">
                      <a:avLst/>
                    </a:prstGeom>
                  </pic:spPr>
                </pic:pic>
              </a:graphicData>
            </a:graphic>
          </wp:inline>
        </w:drawing>
      </w:r>
    </w:p>
    <w:p w14:paraId="55816C0B" w14:textId="2C1F6E72" w:rsidR="00E000F0" w:rsidRDefault="00E63A25" w:rsidP="00E63A25">
      <w:pPr>
        <w:pStyle w:val="Caption"/>
      </w:pPr>
      <w:r>
        <w:t xml:space="preserve">Figure </w:t>
      </w:r>
      <w:r>
        <w:fldChar w:fldCharType="begin"/>
      </w:r>
      <w:r>
        <w:instrText xml:space="preserve"> SEQ Figure \* ARABIC </w:instrText>
      </w:r>
      <w:r>
        <w:fldChar w:fldCharType="separate"/>
      </w:r>
      <w:r w:rsidR="00D9688E">
        <w:t>9</w:t>
      </w:r>
      <w:r>
        <w:fldChar w:fldCharType="end"/>
      </w:r>
      <w:r>
        <w:t>: Not Expired, Authorized</w:t>
      </w:r>
    </w:p>
    <w:p w14:paraId="0EF6046F" w14:textId="77777777" w:rsidR="00CA60A5" w:rsidRDefault="00CA60A5" w:rsidP="00E63A25">
      <w:pPr>
        <w:pStyle w:val="Body"/>
      </w:pPr>
    </w:p>
    <w:p w14:paraId="4CDCDE36" w14:textId="7852F49D" w:rsidR="00E63A25" w:rsidRDefault="00E63A25" w:rsidP="00E63A25">
      <w:pPr>
        <w:pStyle w:val="Body"/>
      </w:pPr>
      <w:r>
        <w:t xml:space="preserve">Now when we </w:t>
      </w:r>
      <w:r w:rsidR="00CA60A5">
        <w:t>test our state with the “testsession” URL, we get:</w:t>
      </w:r>
    </w:p>
    <w:p w14:paraId="5455AF06" w14:textId="77777777" w:rsidR="00CA60A5" w:rsidRDefault="00CA60A5" w:rsidP="00CA60A5">
      <w:pPr>
        <w:pStyle w:val="Body"/>
        <w:keepNext/>
        <w:jc w:val="center"/>
      </w:pPr>
      <w:r>
        <w:rPr>
          <w:noProof/>
        </w:rPr>
        <w:drawing>
          <wp:inline distT="0" distB="0" distL="0" distR="0" wp14:anchorId="30522C24" wp14:editId="5B741F31">
            <wp:extent cx="3677163" cy="102884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ssionTest2.png"/>
                    <pic:cNvPicPr/>
                  </pic:nvPicPr>
                  <pic:blipFill>
                    <a:blip r:embed="rId24">
                      <a:extLst>
                        <a:ext uri="{28A0092B-C50C-407E-A947-70E740481C1C}">
                          <a14:useLocalDpi xmlns:a14="http://schemas.microsoft.com/office/drawing/2010/main" val="0"/>
                        </a:ext>
                      </a:extLst>
                    </a:blip>
                    <a:stretch>
                      <a:fillRect/>
                    </a:stretch>
                  </pic:blipFill>
                  <pic:spPr>
                    <a:xfrm>
                      <a:off x="0" y="0"/>
                      <a:ext cx="3677163" cy="1028844"/>
                    </a:xfrm>
                    <a:prstGeom prst="rect">
                      <a:avLst/>
                    </a:prstGeom>
                  </pic:spPr>
                </pic:pic>
              </a:graphicData>
            </a:graphic>
          </wp:inline>
        </w:drawing>
      </w:r>
    </w:p>
    <w:p w14:paraId="6AB9E354" w14:textId="7BC2E84B" w:rsidR="00CA60A5" w:rsidRDefault="00CA60A5" w:rsidP="00CA60A5">
      <w:pPr>
        <w:pStyle w:val="Caption"/>
      </w:pPr>
      <w:r>
        <w:t xml:space="preserve">Figure </w:t>
      </w:r>
      <w:r>
        <w:fldChar w:fldCharType="begin"/>
      </w:r>
      <w:r>
        <w:instrText xml:space="preserve"> SEQ Figure \* ARABIC </w:instrText>
      </w:r>
      <w:r>
        <w:fldChar w:fldCharType="separate"/>
      </w:r>
      <w:r w:rsidR="00D9688E">
        <w:t>10</w:t>
      </w:r>
      <w:r>
        <w:fldChar w:fldCharType="end"/>
      </w:r>
      <w:r>
        <w:t>: Looking Good!</w:t>
      </w:r>
    </w:p>
    <w:p w14:paraId="0F14BE6A" w14:textId="77777777" w:rsidR="00CA60A5" w:rsidRDefault="00CA60A5" w:rsidP="00CA60A5">
      <w:pPr>
        <w:pStyle w:val="Body"/>
      </w:pPr>
    </w:p>
    <w:p w14:paraId="7F56752F" w14:textId="076C38B7" w:rsidR="00CA60A5" w:rsidRDefault="00CA60A5" w:rsidP="00CA60A5">
      <w:pPr>
        <w:pStyle w:val="Body"/>
      </w:pPr>
      <w:r>
        <w:t>We can expire the session:</w:t>
      </w:r>
    </w:p>
    <w:p w14:paraId="4C760AE5" w14:textId="77777777" w:rsidR="00CA60A5" w:rsidRDefault="00CA60A5" w:rsidP="00CA60A5">
      <w:pPr>
        <w:pStyle w:val="Body"/>
        <w:keepNext/>
        <w:jc w:val="center"/>
      </w:pPr>
      <w:r>
        <w:rPr>
          <w:noProof/>
        </w:rPr>
        <w:drawing>
          <wp:inline distT="0" distB="0" distL="0" distR="0" wp14:anchorId="407E099F" wp14:editId="3E43EB2F">
            <wp:extent cx="4486902" cy="125747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ssionTest3.png"/>
                    <pic:cNvPicPr/>
                  </pic:nvPicPr>
                  <pic:blipFill>
                    <a:blip r:embed="rId25">
                      <a:extLst>
                        <a:ext uri="{28A0092B-C50C-407E-A947-70E740481C1C}">
                          <a14:useLocalDpi xmlns:a14="http://schemas.microsoft.com/office/drawing/2010/main" val="0"/>
                        </a:ext>
                      </a:extLst>
                    </a:blip>
                    <a:stretch>
                      <a:fillRect/>
                    </a:stretch>
                  </pic:blipFill>
                  <pic:spPr>
                    <a:xfrm>
                      <a:off x="0" y="0"/>
                      <a:ext cx="4486902" cy="1257476"/>
                    </a:xfrm>
                    <a:prstGeom prst="rect">
                      <a:avLst/>
                    </a:prstGeom>
                  </pic:spPr>
                </pic:pic>
              </a:graphicData>
            </a:graphic>
          </wp:inline>
        </w:drawing>
      </w:r>
    </w:p>
    <w:p w14:paraId="637F3CB6" w14:textId="6C8C5F11" w:rsidR="00CA60A5" w:rsidRDefault="00CA60A5" w:rsidP="00CA60A5">
      <w:pPr>
        <w:pStyle w:val="Caption"/>
      </w:pPr>
      <w:r>
        <w:t xml:space="preserve">Figure </w:t>
      </w:r>
      <w:r>
        <w:fldChar w:fldCharType="begin"/>
      </w:r>
      <w:r>
        <w:instrText xml:space="preserve"> SEQ Figure \* ARABIC </w:instrText>
      </w:r>
      <w:r>
        <w:fldChar w:fldCharType="separate"/>
      </w:r>
      <w:r w:rsidR="00D9688E">
        <w:t>11</w:t>
      </w:r>
      <w:r>
        <w:fldChar w:fldCharType="end"/>
      </w:r>
      <w:r>
        <w:t>: Expire the Session</w:t>
      </w:r>
    </w:p>
    <w:p w14:paraId="59E4B5C8" w14:textId="77777777" w:rsidR="00CA60A5" w:rsidRDefault="00CA60A5" w:rsidP="00CA60A5">
      <w:pPr>
        <w:pStyle w:val="Body"/>
      </w:pPr>
    </w:p>
    <w:p w14:paraId="32DA9AAA" w14:textId="6C1101CE" w:rsidR="00CA60A5" w:rsidRDefault="00CA60A5" w:rsidP="00CA60A5">
      <w:pPr>
        <w:pStyle w:val="Body"/>
      </w:pPr>
      <w:r>
        <w:t>To which we get:</w:t>
      </w:r>
    </w:p>
    <w:p w14:paraId="38875F33" w14:textId="77777777" w:rsidR="00CA60A5" w:rsidRDefault="00CA60A5" w:rsidP="00CA60A5">
      <w:pPr>
        <w:pStyle w:val="Body"/>
        <w:keepNext/>
        <w:jc w:val="center"/>
      </w:pPr>
      <w:r>
        <w:rPr>
          <w:noProof/>
        </w:rPr>
        <w:lastRenderedPageBreak/>
        <w:drawing>
          <wp:inline distT="0" distB="0" distL="0" distR="0" wp14:anchorId="623F7948" wp14:editId="381CADFA">
            <wp:extent cx="3686690" cy="102884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ssionTest4.png"/>
                    <pic:cNvPicPr/>
                  </pic:nvPicPr>
                  <pic:blipFill>
                    <a:blip r:embed="rId26">
                      <a:extLst>
                        <a:ext uri="{28A0092B-C50C-407E-A947-70E740481C1C}">
                          <a14:useLocalDpi xmlns:a14="http://schemas.microsoft.com/office/drawing/2010/main" val="0"/>
                        </a:ext>
                      </a:extLst>
                    </a:blip>
                    <a:stretch>
                      <a:fillRect/>
                    </a:stretch>
                  </pic:blipFill>
                  <pic:spPr>
                    <a:xfrm>
                      <a:off x="0" y="0"/>
                      <a:ext cx="3686690" cy="1028844"/>
                    </a:xfrm>
                    <a:prstGeom prst="rect">
                      <a:avLst/>
                    </a:prstGeom>
                  </pic:spPr>
                </pic:pic>
              </a:graphicData>
            </a:graphic>
          </wp:inline>
        </w:drawing>
      </w:r>
    </w:p>
    <w:p w14:paraId="60280855" w14:textId="76BEC245" w:rsidR="00CA60A5" w:rsidRDefault="00CA60A5" w:rsidP="00CA60A5">
      <w:pPr>
        <w:pStyle w:val="Caption"/>
      </w:pPr>
      <w:r>
        <w:t xml:space="preserve">Figure </w:t>
      </w:r>
      <w:r>
        <w:fldChar w:fldCharType="begin"/>
      </w:r>
      <w:r>
        <w:instrText xml:space="preserve"> SEQ Figure \* ARABIC </w:instrText>
      </w:r>
      <w:r>
        <w:fldChar w:fldCharType="separate"/>
      </w:r>
      <w:r w:rsidR="00D9688E">
        <w:t>12</w:t>
      </w:r>
      <w:r>
        <w:fldChar w:fldCharType="end"/>
      </w:r>
      <w:r>
        <w:t xml:space="preserve"> Session has Expired</w:t>
      </w:r>
    </w:p>
    <w:p w14:paraId="29D9A2CE" w14:textId="77777777" w:rsidR="00CA60A5" w:rsidRDefault="00CA60A5" w:rsidP="00CA60A5">
      <w:pPr>
        <w:pStyle w:val="Body"/>
      </w:pPr>
    </w:p>
    <w:p w14:paraId="7AD49A23" w14:textId="742D4753" w:rsidR="00CA60A5" w:rsidRDefault="00CA60A5" w:rsidP="00CA60A5">
      <w:pPr>
        <w:pStyle w:val="Body"/>
      </w:pPr>
      <w:r>
        <w:t>Lastly, we can de-authorize the session:</w:t>
      </w:r>
    </w:p>
    <w:p w14:paraId="216E05B0" w14:textId="77777777" w:rsidR="00CA60A5" w:rsidRDefault="00CA60A5" w:rsidP="00CA60A5">
      <w:pPr>
        <w:pStyle w:val="Body"/>
        <w:keepNext/>
        <w:jc w:val="center"/>
      </w:pPr>
      <w:r>
        <w:rPr>
          <w:noProof/>
        </w:rPr>
        <w:drawing>
          <wp:inline distT="0" distB="0" distL="0" distR="0" wp14:anchorId="0F2B750D" wp14:editId="11363271">
            <wp:extent cx="4496428" cy="125747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ssionTest5.png"/>
                    <pic:cNvPicPr/>
                  </pic:nvPicPr>
                  <pic:blipFill>
                    <a:blip r:embed="rId27">
                      <a:extLst>
                        <a:ext uri="{28A0092B-C50C-407E-A947-70E740481C1C}">
                          <a14:useLocalDpi xmlns:a14="http://schemas.microsoft.com/office/drawing/2010/main" val="0"/>
                        </a:ext>
                      </a:extLst>
                    </a:blip>
                    <a:stretch>
                      <a:fillRect/>
                    </a:stretch>
                  </pic:blipFill>
                  <pic:spPr>
                    <a:xfrm>
                      <a:off x="0" y="0"/>
                      <a:ext cx="4496428" cy="1257476"/>
                    </a:xfrm>
                    <a:prstGeom prst="rect">
                      <a:avLst/>
                    </a:prstGeom>
                  </pic:spPr>
                </pic:pic>
              </a:graphicData>
            </a:graphic>
          </wp:inline>
        </w:drawing>
      </w:r>
    </w:p>
    <w:p w14:paraId="492A3B2F" w14:textId="22A5DCB8" w:rsidR="00CA60A5" w:rsidRDefault="00CA60A5" w:rsidP="00CA60A5">
      <w:pPr>
        <w:pStyle w:val="Caption"/>
      </w:pPr>
      <w:r>
        <w:t xml:space="preserve">Figure </w:t>
      </w:r>
      <w:r>
        <w:fldChar w:fldCharType="begin"/>
      </w:r>
      <w:r>
        <w:instrText xml:space="preserve"> SEQ Figure \* ARABIC </w:instrText>
      </w:r>
      <w:r>
        <w:fldChar w:fldCharType="separate"/>
      </w:r>
      <w:r w:rsidR="00D9688E">
        <w:t>13</w:t>
      </w:r>
      <w:r>
        <w:fldChar w:fldCharType="end"/>
      </w:r>
      <w:r>
        <w:t>: De-authorize the Session</w:t>
      </w:r>
    </w:p>
    <w:p w14:paraId="1D477874" w14:textId="77777777" w:rsidR="00CA60A5" w:rsidRDefault="00CA60A5" w:rsidP="00CA60A5">
      <w:pPr>
        <w:pStyle w:val="Body"/>
      </w:pPr>
    </w:p>
    <w:p w14:paraId="08161F69" w14:textId="30A6CEC2" w:rsidR="00CA60A5" w:rsidRDefault="00CA60A5" w:rsidP="00CA60A5">
      <w:pPr>
        <w:pStyle w:val="Body"/>
      </w:pPr>
      <w:r>
        <w:t>And we get:</w:t>
      </w:r>
    </w:p>
    <w:p w14:paraId="19022A06" w14:textId="77777777" w:rsidR="00CA60A5" w:rsidRDefault="00CA60A5" w:rsidP="00CA60A5">
      <w:pPr>
        <w:pStyle w:val="Body"/>
        <w:keepNext/>
        <w:jc w:val="center"/>
      </w:pPr>
      <w:r>
        <w:rPr>
          <w:noProof/>
        </w:rPr>
        <w:drawing>
          <wp:inline distT="0" distB="0" distL="0" distR="0" wp14:anchorId="6494DA55" wp14:editId="4488E101">
            <wp:extent cx="3677163" cy="1114581"/>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ssionTest6.png"/>
                    <pic:cNvPicPr/>
                  </pic:nvPicPr>
                  <pic:blipFill>
                    <a:blip r:embed="rId28">
                      <a:extLst>
                        <a:ext uri="{28A0092B-C50C-407E-A947-70E740481C1C}">
                          <a14:useLocalDpi xmlns:a14="http://schemas.microsoft.com/office/drawing/2010/main" val="0"/>
                        </a:ext>
                      </a:extLst>
                    </a:blip>
                    <a:stretch>
                      <a:fillRect/>
                    </a:stretch>
                  </pic:blipFill>
                  <pic:spPr>
                    <a:xfrm>
                      <a:off x="0" y="0"/>
                      <a:ext cx="3677163" cy="1114581"/>
                    </a:xfrm>
                    <a:prstGeom prst="rect">
                      <a:avLst/>
                    </a:prstGeom>
                  </pic:spPr>
                </pic:pic>
              </a:graphicData>
            </a:graphic>
          </wp:inline>
        </w:drawing>
      </w:r>
    </w:p>
    <w:p w14:paraId="2B7B34D6" w14:textId="4645D702" w:rsidR="00CA60A5" w:rsidRDefault="00CA60A5" w:rsidP="00CA60A5">
      <w:pPr>
        <w:pStyle w:val="Caption"/>
      </w:pPr>
      <w:r>
        <w:t xml:space="preserve">Figure </w:t>
      </w:r>
      <w:r>
        <w:fldChar w:fldCharType="begin"/>
      </w:r>
      <w:r>
        <w:instrText xml:space="preserve"> SEQ Figure \* ARABIC </w:instrText>
      </w:r>
      <w:r>
        <w:fldChar w:fldCharType="separate"/>
      </w:r>
      <w:r w:rsidR="00D9688E">
        <w:t>14</w:t>
      </w:r>
      <w:r>
        <w:fldChar w:fldCharType="end"/>
      </w:r>
      <w:r>
        <w:t>: The Session is no Longer Authorized</w:t>
      </w:r>
    </w:p>
    <w:p w14:paraId="50072815" w14:textId="77777777" w:rsidR="00D15C1A" w:rsidRDefault="00D15C1A" w:rsidP="00D15C1A">
      <w:pPr>
        <w:pStyle w:val="Heading2"/>
      </w:pPr>
      <w:bookmarkStart w:id="118" w:name="_Toc416246261"/>
      <w:r>
        <w:t>Automatically Cleaning Up Expired Sessions</w:t>
      </w:r>
      <w:bookmarkEnd w:id="118"/>
    </w:p>
    <w:p w14:paraId="3D997C4E" w14:textId="65C52E4E" w:rsidR="00D15C1A" w:rsidRDefault="00D15C1A" w:rsidP="00D15C1A">
      <w:pPr>
        <w:pStyle w:val="Body"/>
      </w:pPr>
      <w:r>
        <w:t xml:space="preserve">It’s important that we clean up expired sessions, however the question becomes, when do we really delete any knowledge of the session, vs. potentially giving the user some feedback like “you’re session has expired, please log in again”?  Truly deleting a session should happen sometime after it has expired, but ultimately, this is a decision for the developer creating the web application.  At best, </w:t>
      </w:r>
      <w:r w:rsidR="00C9459B">
        <w:t>we</w:t>
      </w:r>
      <w:r>
        <w:t xml:space="preserve"> can offer this </w:t>
      </w:r>
      <w:r w:rsidR="00C9459B">
        <w:t>function in the session manager that cleans up sessions with a specific “haven’t seen any user activity since this date/time” criteria:</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C9459B" w:rsidRPr="009045E5" w14:paraId="2BF4790B" w14:textId="77777777" w:rsidTr="00044837">
        <w:tc>
          <w:tcPr>
            <w:tcW w:w="9576" w:type="dxa"/>
            <w:shd w:val="clear" w:color="auto" w:fill="F0F0F0"/>
          </w:tcPr>
          <w:p w14:paraId="5363818E" w14:textId="7FAD5C8E" w:rsidR="00C9459B" w:rsidRPr="008F358A" w:rsidRDefault="00C9459B" w:rsidP="00C9459B">
            <w:pPr>
              <w:autoSpaceDE w:val="0"/>
              <w:autoSpaceDN w:val="0"/>
              <w:adjustRightInd w:val="0"/>
              <w:spacing w:after="0" w:line="240" w:lineRule="auto"/>
              <w:rPr>
                <w:rFonts w:ascii="Consolas" w:eastAsia="Calibri" w:hAnsi="Consolas" w:cs="Consolas"/>
                <w:color w:val="000000"/>
                <w:sz w:val="20"/>
                <w:szCs w:val="15"/>
                <w:highlight w:val="white"/>
              </w:rPr>
            </w:pPr>
            <w:r w:rsidRPr="008F358A">
              <w:rPr>
                <w:rFonts w:ascii="Consolas" w:eastAsia="Calibri" w:hAnsi="Consolas" w:cs="Consolas"/>
                <w:color w:val="0000FF"/>
                <w:sz w:val="20"/>
                <w:szCs w:val="15"/>
                <w:highlight w:val="white"/>
              </w:rPr>
              <w:t>public</w:t>
            </w:r>
            <w:r w:rsidRPr="008F358A">
              <w:rPr>
                <w:rFonts w:ascii="Consolas" w:eastAsia="Calibri" w:hAnsi="Consolas" w:cs="Consolas"/>
                <w:color w:val="000000"/>
                <w:sz w:val="20"/>
                <w:szCs w:val="15"/>
                <w:highlight w:val="white"/>
              </w:rPr>
              <w:t xml:space="preserve"> </w:t>
            </w:r>
            <w:r w:rsidRPr="008F358A">
              <w:rPr>
                <w:rFonts w:ascii="Consolas" w:eastAsia="Calibri" w:hAnsi="Consolas" w:cs="Consolas"/>
                <w:color w:val="0000FF"/>
                <w:sz w:val="20"/>
                <w:szCs w:val="15"/>
                <w:highlight w:val="white"/>
              </w:rPr>
              <w:t>void</w:t>
            </w:r>
            <w:r w:rsidRPr="008F358A">
              <w:rPr>
                <w:rFonts w:ascii="Consolas" w:eastAsia="Calibri" w:hAnsi="Consolas" w:cs="Consolas"/>
                <w:color w:val="000000"/>
                <w:sz w:val="20"/>
                <w:szCs w:val="15"/>
                <w:highlight w:val="white"/>
              </w:rPr>
              <w:t xml:space="preserve"> CleanupDeadSessions(</w:t>
            </w:r>
            <w:r w:rsidRPr="008F358A">
              <w:rPr>
                <w:rFonts w:ascii="Consolas" w:eastAsia="Calibri" w:hAnsi="Consolas" w:cs="Consolas"/>
                <w:color w:val="0000FF"/>
                <w:sz w:val="20"/>
                <w:szCs w:val="15"/>
                <w:highlight w:val="white"/>
              </w:rPr>
              <w:t>int</w:t>
            </w:r>
            <w:r w:rsidRPr="008F358A">
              <w:rPr>
                <w:rFonts w:ascii="Consolas" w:eastAsia="Calibri" w:hAnsi="Consolas" w:cs="Consolas"/>
                <w:color w:val="000000"/>
                <w:sz w:val="20"/>
                <w:szCs w:val="15"/>
                <w:highlight w:val="white"/>
              </w:rPr>
              <w:t xml:space="preserve"> deadAfterSeconds)</w:t>
            </w:r>
          </w:p>
          <w:p w14:paraId="2B6E04A5" w14:textId="38C4B450" w:rsidR="00C9459B" w:rsidRPr="008F358A" w:rsidRDefault="00C9459B" w:rsidP="00C9459B">
            <w:pPr>
              <w:autoSpaceDE w:val="0"/>
              <w:autoSpaceDN w:val="0"/>
              <w:adjustRightInd w:val="0"/>
              <w:spacing w:after="0" w:line="240" w:lineRule="auto"/>
              <w:rPr>
                <w:rFonts w:ascii="Consolas" w:eastAsia="Calibri" w:hAnsi="Consolas" w:cs="Consolas"/>
                <w:color w:val="000000"/>
                <w:sz w:val="20"/>
                <w:szCs w:val="15"/>
                <w:highlight w:val="white"/>
              </w:rPr>
            </w:pPr>
            <w:r w:rsidRPr="008F358A">
              <w:rPr>
                <w:rFonts w:ascii="Consolas" w:eastAsia="Calibri" w:hAnsi="Consolas" w:cs="Consolas"/>
                <w:color w:val="000000"/>
                <w:sz w:val="20"/>
                <w:szCs w:val="15"/>
                <w:highlight w:val="white"/>
              </w:rPr>
              <w:t>{</w:t>
            </w:r>
          </w:p>
          <w:p w14:paraId="36B50289" w14:textId="11181C24" w:rsidR="00C9459B" w:rsidRPr="008F358A" w:rsidRDefault="00C9459B" w:rsidP="00C9459B">
            <w:pPr>
              <w:autoSpaceDE w:val="0"/>
              <w:autoSpaceDN w:val="0"/>
              <w:adjustRightInd w:val="0"/>
              <w:spacing w:after="0" w:line="240" w:lineRule="auto"/>
              <w:rPr>
                <w:rFonts w:ascii="Consolas" w:eastAsia="Calibri" w:hAnsi="Consolas" w:cs="Consolas"/>
                <w:color w:val="000000"/>
                <w:sz w:val="20"/>
                <w:szCs w:val="15"/>
                <w:highlight w:val="white"/>
              </w:rPr>
            </w:pPr>
            <w:r w:rsidRPr="008F358A">
              <w:rPr>
                <w:rFonts w:ascii="Consolas" w:eastAsia="Calibri" w:hAnsi="Consolas" w:cs="Consolas"/>
                <w:color w:val="000000"/>
                <w:sz w:val="20"/>
                <w:szCs w:val="15"/>
                <w:highlight w:val="white"/>
              </w:rPr>
              <w:t xml:space="preserve">  sessionMap.Values.Where(s =&gt; </w:t>
            </w:r>
            <w:r w:rsidR="008F358A" w:rsidRPr="008F358A">
              <w:rPr>
                <w:rFonts w:ascii="Consolas" w:eastAsia="Calibri" w:hAnsi="Consolas" w:cs="Consolas"/>
                <w:color w:val="000000"/>
                <w:sz w:val="20"/>
                <w:szCs w:val="15"/>
                <w:highlight w:val="white"/>
              </w:rPr>
              <w:br/>
            </w:r>
            <w:r w:rsidR="008F358A" w:rsidRPr="008F358A">
              <w:rPr>
                <w:rFonts w:ascii="Consolas" w:eastAsia="Calibri" w:hAnsi="Consolas" w:cs="Consolas"/>
                <w:color w:val="000000"/>
                <w:sz w:val="20"/>
                <w:szCs w:val="15"/>
                <w:highlight w:val="white"/>
              </w:rPr>
              <w:lastRenderedPageBreak/>
              <w:t xml:space="preserve">    </w:t>
            </w:r>
            <w:r w:rsidRPr="008F358A">
              <w:rPr>
                <w:rFonts w:ascii="Consolas" w:eastAsia="Calibri" w:hAnsi="Consolas" w:cs="Consolas"/>
                <w:color w:val="000000"/>
                <w:sz w:val="20"/>
                <w:szCs w:val="15"/>
                <w:highlight w:val="white"/>
              </w:rPr>
              <w:t xml:space="preserve">s.IsExpired(deadAfterSeconds)).ForEach(s =&gt; </w:t>
            </w:r>
            <w:r w:rsidR="008F358A" w:rsidRPr="008F358A">
              <w:rPr>
                <w:rFonts w:ascii="Consolas" w:eastAsia="Calibri" w:hAnsi="Consolas" w:cs="Consolas"/>
                <w:color w:val="000000"/>
                <w:sz w:val="20"/>
                <w:szCs w:val="15"/>
                <w:highlight w:val="white"/>
              </w:rPr>
              <w:br/>
              <w:t xml:space="preserve">      </w:t>
            </w:r>
            <w:r w:rsidRPr="008F358A">
              <w:rPr>
                <w:rFonts w:ascii="Consolas" w:eastAsia="Calibri" w:hAnsi="Consolas" w:cs="Consolas"/>
                <w:color w:val="000000"/>
                <w:sz w:val="20"/>
                <w:szCs w:val="15"/>
                <w:highlight w:val="white"/>
              </w:rPr>
              <w:t>sessionMap.Remove(s.EndpointAddress));</w:t>
            </w:r>
          </w:p>
          <w:p w14:paraId="69744128" w14:textId="64FC4035" w:rsidR="00C9459B" w:rsidRPr="00557B4A" w:rsidRDefault="008F358A" w:rsidP="00044837">
            <w:pPr>
              <w:autoSpaceDE w:val="0"/>
              <w:autoSpaceDN w:val="0"/>
              <w:adjustRightInd w:val="0"/>
              <w:spacing w:after="0" w:line="240" w:lineRule="auto"/>
              <w:rPr>
                <w:rFonts w:ascii="Consolas" w:eastAsia="Calibri" w:hAnsi="Consolas" w:cs="Consolas"/>
                <w:color w:val="000000"/>
                <w:sz w:val="15"/>
                <w:szCs w:val="15"/>
                <w:highlight w:val="white"/>
              </w:rPr>
            </w:pPr>
            <w:r w:rsidRPr="008F358A">
              <w:rPr>
                <w:rFonts w:ascii="Consolas" w:eastAsia="Calibri" w:hAnsi="Consolas" w:cs="Consolas"/>
                <w:color w:val="000000"/>
                <w:sz w:val="20"/>
                <w:szCs w:val="15"/>
                <w:highlight w:val="white"/>
              </w:rPr>
              <w:t>}</w:t>
            </w:r>
          </w:p>
        </w:tc>
      </w:tr>
    </w:tbl>
    <w:p w14:paraId="5CD468D8" w14:textId="77777777" w:rsidR="00C9459B" w:rsidRDefault="00C9459B" w:rsidP="00C9459B">
      <w:pPr>
        <w:pStyle w:val="Body"/>
      </w:pPr>
    </w:p>
    <w:p w14:paraId="2031C7B2" w14:textId="012A65D7" w:rsidR="00C9459B" w:rsidRDefault="00C9459B" w:rsidP="00D15C1A">
      <w:pPr>
        <w:pStyle w:val="Body"/>
      </w:pPr>
      <w:r>
        <w:t>It’s really up to you to decide when you want to call that function, but I suggest a worker thread that fires every minute or so.</w:t>
      </w:r>
    </w:p>
    <w:p w14:paraId="310BB3C8" w14:textId="70B0EC5A" w:rsidR="008E6FF1" w:rsidRDefault="008E6FF1" w:rsidP="008E6FF1">
      <w:pPr>
        <w:pStyle w:val="Heading2"/>
      </w:pPr>
      <w:r>
        <w:t>Re-Use</w:t>
      </w:r>
    </w:p>
    <w:p w14:paraId="71DDA964" w14:textId="755E5B1B" w:rsidR="008E6FF1" w:rsidRDefault="008E6FF1" w:rsidP="008E6FF1">
      <w:pPr>
        <w:pStyle w:val="Body"/>
      </w:pPr>
      <w:r>
        <w:t>In the above code, I embed the session expiration and authorization checks as anonymous functions.  This isn’t an easily re-usable pattern – I certainly do not recommend that you copy and paste a couple anonymous methods for every route handler—the above is simply to keep the code example tight.</w:t>
      </w:r>
    </w:p>
    <w:p w14:paraId="69C994CD" w14:textId="6748DB7E" w:rsidR="008E6FF1" w:rsidRDefault="008E6FF1" w:rsidP="008E6FF1">
      <w:pPr>
        <w:pStyle w:val="Body"/>
      </w:pPr>
      <w:r>
        <w:t xml:space="preserve">You could, for example, add some extension methods to </w:t>
      </w:r>
      <w:r w:rsidR="00DF18B6">
        <w:t>the RouteTable:</w:t>
      </w:r>
    </w:p>
    <w:p w14:paraId="71195B2B" w14:textId="77777777" w:rsidR="00DF18B6" w:rsidRDefault="00DF18B6" w:rsidP="00DF18B6">
      <w:pPr>
        <w:pStyle w:val="Body"/>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DF18B6" w:rsidRPr="009045E5" w14:paraId="53BF295F" w14:textId="77777777" w:rsidTr="008B40A2">
        <w:tc>
          <w:tcPr>
            <w:tcW w:w="9576" w:type="dxa"/>
            <w:shd w:val="clear" w:color="auto" w:fill="F0F0F0"/>
          </w:tcPr>
          <w:p w14:paraId="74CB7E20" w14:textId="77777777" w:rsidR="00DF18B6" w:rsidRPr="00DF18B6" w:rsidRDefault="00DF18B6" w:rsidP="008B40A2">
            <w:pPr>
              <w:autoSpaceDE w:val="0"/>
              <w:autoSpaceDN w:val="0"/>
              <w:adjustRightInd w:val="0"/>
              <w:spacing w:after="0" w:line="240" w:lineRule="auto"/>
              <w:rPr>
                <w:rFonts w:ascii="Consolas" w:eastAsia="Calibri" w:hAnsi="Consolas" w:cs="Consolas"/>
                <w:color w:val="000000"/>
                <w:sz w:val="20"/>
                <w:szCs w:val="20"/>
                <w:highlight w:val="white"/>
              </w:rPr>
            </w:pPr>
            <w:r w:rsidRPr="00DF18B6">
              <w:rPr>
                <w:rFonts w:ascii="Consolas" w:eastAsia="Calibri" w:hAnsi="Consolas" w:cs="Consolas"/>
                <w:color w:val="0000FF"/>
                <w:sz w:val="20"/>
                <w:szCs w:val="20"/>
                <w:highlight w:val="white"/>
              </w:rPr>
              <w:t>public</w:t>
            </w:r>
            <w:r w:rsidRPr="00DF18B6">
              <w:rPr>
                <w:rFonts w:ascii="Consolas" w:eastAsia="Calibri" w:hAnsi="Consolas" w:cs="Consolas"/>
                <w:color w:val="000000"/>
                <w:sz w:val="20"/>
                <w:szCs w:val="20"/>
                <w:highlight w:val="white"/>
              </w:rPr>
              <w:t xml:space="preserve"> </w:t>
            </w:r>
            <w:r w:rsidRPr="00DF18B6">
              <w:rPr>
                <w:rFonts w:ascii="Consolas" w:eastAsia="Calibri" w:hAnsi="Consolas" w:cs="Consolas"/>
                <w:color w:val="0000FF"/>
                <w:sz w:val="20"/>
                <w:szCs w:val="20"/>
                <w:highlight w:val="white"/>
              </w:rPr>
              <w:t>static</w:t>
            </w:r>
            <w:r w:rsidRPr="00DF18B6">
              <w:rPr>
                <w:rFonts w:ascii="Consolas" w:eastAsia="Calibri" w:hAnsi="Consolas" w:cs="Consolas"/>
                <w:color w:val="000000"/>
                <w:sz w:val="20"/>
                <w:szCs w:val="20"/>
                <w:highlight w:val="white"/>
              </w:rPr>
              <w:t xml:space="preserve"> </w:t>
            </w:r>
            <w:r w:rsidRPr="00DF18B6">
              <w:rPr>
                <w:rFonts w:ascii="Consolas" w:eastAsia="Calibri" w:hAnsi="Consolas" w:cs="Consolas"/>
                <w:color w:val="0000FF"/>
                <w:sz w:val="20"/>
                <w:szCs w:val="20"/>
                <w:highlight w:val="white"/>
              </w:rPr>
              <w:t>class</w:t>
            </w:r>
            <w:r w:rsidRPr="00DF18B6">
              <w:rPr>
                <w:rFonts w:ascii="Consolas" w:eastAsia="Calibri" w:hAnsi="Consolas" w:cs="Consolas"/>
                <w:color w:val="000000"/>
                <w:sz w:val="20"/>
                <w:szCs w:val="20"/>
                <w:highlight w:val="white"/>
              </w:rPr>
              <w:t xml:space="preserve"> </w:t>
            </w:r>
            <w:r w:rsidRPr="00DF18B6">
              <w:rPr>
                <w:rFonts w:ascii="Consolas" w:eastAsia="Calibri" w:hAnsi="Consolas" w:cs="Consolas"/>
                <w:color w:val="2B91AF"/>
                <w:sz w:val="20"/>
                <w:szCs w:val="20"/>
                <w:highlight w:val="white"/>
              </w:rPr>
              <w:t>RouteTableExtensions</w:t>
            </w:r>
          </w:p>
          <w:p w14:paraId="3DB2750E" w14:textId="77777777" w:rsidR="00DF18B6" w:rsidRPr="00DF18B6" w:rsidRDefault="00DF18B6" w:rsidP="008B40A2">
            <w:pPr>
              <w:autoSpaceDE w:val="0"/>
              <w:autoSpaceDN w:val="0"/>
              <w:adjustRightInd w:val="0"/>
              <w:spacing w:after="0" w:line="240" w:lineRule="auto"/>
              <w:rPr>
                <w:rFonts w:ascii="Consolas" w:eastAsia="Calibri" w:hAnsi="Consolas" w:cs="Consolas"/>
                <w:color w:val="000000"/>
                <w:sz w:val="20"/>
                <w:szCs w:val="20"/>
                <w:highlight w:val="white"/>
              </w:rPr>
            </w:pPr>
            <w:r w:rsidRPr="00DF18B6">
              <w:rPr>
                <w:rFonts w:ascii="Consolas" w:eastAsia="Calibri" w:hAnsi="Consolas" w:cs="Consolas"/>
                <w:color w:val="000000"/>
                <w:sz w:val="20"/>
                <w:szCs w:val="20"/>
                <w:highlight w:val="white"/>
              </w:rPr>
              <w:t>{</w:t>
            </w:r>
          </w:p>
          <w:p w14:paraId="0241756D" w14:textId="245A5026" w:rsidR="00DF18B6" w:rsidRPr="00DF18B6" w:rsidRDefault="00DF18B6" w:rsidP="008B40A2">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808080"/>
                <w:sz w:val="20"/>
                <w:szCs w:val="20"/>
                <w:highlight w:val="white"/>
              </w:rPr>
              <w:t>///</w:t>
            </w:r>
            <w:r w:rsidRPr="00DF18B6">
              <w:rPr>
                <w:rFonts w:ascii="Consolas" w:eastAsia="Calibri" w:hAnsi="Consolas" w:cs="Consolas"/>
                <w:color w:val="008000"/>
                <w:sz w:val="20"/>
                <w:szCs w:val="20"/>
                <w:highlight w:val="white"/>
              </w:rPr>
              <w:t xml:space="preserve"> </w:t>
            </w:r>
            <w:r w:rsidRPr="00DF18B6">
              <w:rPr>
                <w:rFonts w:ascii="Consolas" w:eastAsia="Calibri" w:hAnsi="Consolas" w:cs="Consolas"/>
                <w:color w:val="808080"/>
                <w:sz w:val="20"/>
                <w:szCs w:val="20"/>
                <w:highlight w:val="white"/>
              </w:rPr>
              <w:t>&lt;summary&gt;</w:t>
            </w:r>
          </w:p>
          <w:p w14:paraId="24429A2F" w14:textId="18940517" w:rsidR="00DF18B6" w:rsidRPr="00DF18B6" w:rsidRDefault="00DF18B6" w:rsidP="008B40A2">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808080"/>
                <w:sz w:val="20"/>
                <w:szCs w:val="20"/>
                <w:highlight w:val="white"/>
              </w:rPr>
              <w:t>///</w:t>
            </w:r>
            <w:r w:rsidRPr="00DF18B6">
              <w:rPr>
                <w:rFonts w:ascii="Consolas" w:eastAsia="Calibri" w:hAnsi="Consolas" w:cs="Consolas"/>
                <w:color w:val="008000"/>
                <w:sz w:val="20"/>
                <w:szCs w:val="20"/>
                <w:highlight w:val="white"/>
              </w:rPr>
              <w:t xml:space="preserve"> Add a route with session expiration checking.</w:t>
            </w:r>
          </w:p>
          <w:p w14:paraId="2A21D0C6" w14:textId="01941149" w:rsidR="00DF18B6" w:rsidRPr="00DF18B6" w:rsidRDefault="00DF18B6" w:rsidP="008B40A2">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808080"/>
                <w:sz w:val="20"/>
                <w:szCs w:val="20"/>
                <w:highlight w:val="white"/>
              </w:rPr>
              <w:t>///</w:t>
            </w:r>
            <w:r w:rsidRPr="00DF18B6">
              <w:rPr>
                <w:rFonts w:ascii="Consolas" w:eastAsia="Calibri" w:hAnsi="Consolas" w:cs="Consolas"/>
                <w:color w:val="008000"/>
                <w:sz w:val="20"/>
                <w:szCs w:val="20"/>
                <w:highlight w:val="white"/>
              </w:rPr>
              <w:t xml:space="preserve"> </w:t>
            </w:r>
            <w:r w:rsidRPr="00DF18B6">
              <w:rPr>
                <w:rFonts w:ascii="Consolas" w:eastAsia="Calibri" w:hAnsi="Consolas" w:cs="Consolas"/>
                <w:color w:val="808080"/>
                <w:sz w:val="20"/>
                <w:szCs w:val="20"/>
                <w:highlight w:val="white"/>
              </w:rPr>
              <w:t>&lt;/summary&gt;</w:t>
            </w:r>
          </w:p>
          <w:p w14:paraId="6E530249" w14:textId="2867CD67" w:rsidR="00DF18B6" w:rsidRPr="00DF18B6" w:rsidRDefault="00DF18B6" w:rsidP="008B40A2">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0000FF"/>
                <w:sz w:val="20"/>
                <w:szCs w:val="20"/>
                <w:highlight w:val="white"/>
              </w:rPr>
              <w:t>public</w:t>
            </w:r>
            <w:r w:rsidRPr="00DF18B6">
              <w:rPr>
                <w:rFonts w:ascii="Consolas" w:eastAsia="Calibri" w:hAnsi="Consolas" w:cs="Consolas"/>
                <w:color w:val="000000"/>
                <w:sz w:val="20"/>
                <w:szCs w:val="20"/>
                <w:highlight w:val="white"/>
              </w:rPr>
              <w:t xml:space="preserve"> </w:t>
            </w:r>
            <w:r w:rsidRPr="00DF18B6">
              <w:rPr>
                <w:rFonts w:ascii="Consolas" w:eastAsia="Calibri" w:hAnsi="Consolas" w:cs="Consolas"/>
                <w:color w:val="0000FF"/>
                <w:sz w:val="20"/>
                <w:szCs w:val="20"/>
                <w:highlight w:val="white"/>
              </w:rPr>
              <w:t>static</w:t>
            </w:r>
            <w:r w:rsidRPr="00DF18B6">
              <w:rPr>
                <w:rFonts w:ascii="Consolas" w:eastAsia="Calibri" w:hAnsi="Consolas" w:cs="Consolas"/>
                <w:color w:val="000000"/>
                <w:sz w:val="20"/>
                <w:szCs w:val="20"/>
                <w:highlight w:val="white"/>
              </w:rPr>
              <w:t xml:space="preserve"> </w:t>
            </w:r>
            <w:r w:rsidRPr="00DF18B6">
              <w:rPr>
                <w:rFonts w:ascii="Consolas" w:eastAsia="Calibri" w:hAnsi="Consolas" w:cs="Consolas"/>
                <w:color w:val="0000FF"/>
                <w:sz w:val="20"/>
                <w:szCs w:val="20"/>
                <w:highlight w:val="white"/>
              </w:rPr>
              <w:t>void</w:t>
            </w:r>
            <w:r w:rsidRPr="00DF18B6">
              <w:rPr>
                <w:rFonts w:ascii="Consolas" w:eastAsia="Calibri" w:hAnsi="Consolas" w:cs="Consolas"/>
                <w:color w:val="000000"/>
                <w:sz w:val="20"/>
                <w:szCs w:val="20"/>
                <w:highlight w:val="white"/>
              </w:rPr>
              <w:t xml:space="preserve"> AddExpirableRoute(</w:t>
            </w:r>
            <w:r w:rsidRPr="00DF18B6">
              <w:rPr>
                <w:rFonts w:ascii="Consolas" w:eastAsia="Calibri" w:hAnsi="Consolas" w:cs="Consolas"/>
                <w:color w:val="0000FF"/>
                <w:sz w:val="20"/>
                <w:szCs w:val="20"/>
                <w:highlight w:val="white"/>
              </w:rPr>
              <w:t>this</w:t>
            </w:r>
            <w:r w:rsidRPr="00DF18B6">
              <w:rPr>
                <w:rFonts w:ascii="Consolas" w:eastAsia="Calibri" w:hAnsi="Consolas" w:cs="Consolas"/>
                <w:color w:val="000000"/>
                <w:sz w:val="20"/>
                <w:szCs w:val="20"/>
                <w:highlight w:val="white"/>
              </w:rPr>
              <w:t xml:space="preserve"> </w:t>
            </w:r>
            <w:r w:rsidRPr="00DF18B6">
              <w:rPr>
                <w:rFonts w:ascii="Consolas" w:eastAsia="Calibri" w:hAnsi="Consolas" w:cs="Consolas"/>
                <w:color w:val="2B91AF"/>
                <w:sz w:val="20"/>
                <w:szCs w:val="20"/>
                <w:highlight w:val="white"/>
              </w:rPr>
              <w:t>RouteTable</w:t>
            </w:r>
            <w:r w:rsidRPr="00DF18B6">
              <w:rPr>
                <w:rFonts w:ascii="Consolas" w:eastAsia="Calibri" w:hAnsi="Consolas" w:cs="Consolas"/>
                <w:color w:val="000000"/>
                <w:sz w:val="20"/>
                <w:szCs w:val="20"/>
                <w:highlight w:val="white"/>
              </w:rPr>
              <w:t xml:space="preserve"> routeTable, </w:t>
            </w:r>
          </w:p>
          <w:p w14:paraId="018B99DE" w14:textId="70B118D6" w:rsidR="00DF18B6" w:rsidRPr="00DF18B6" w:rsidRDefault="00DF18B6" w:rsidP="008B40A2">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0000FF"/>
                <w:sz w:val="20"/>
                <w:szCs w:val="20"/>
                <w:highlight w:val="white"/>
              </w:rPr>
              <w:t>string</w:t>
            </w:r>
            <w:r w:rsidRPr="00DF18B6">
              <w:rPr>
                <w:rFonts w:ascii="Consolas" w:eastAsia="Calibri" w:hAnsi="Consolas" w:cs="Consolas"/>
                <w:color w:val="000000"/>
                <w:sz w:val="20"/>
                <w:szCs w:val="20"/>
                <w:highlight w:val="white"/>
              </w:rPr>
              <w:t xml:space="preserve"> verb, </w:t>
            </w:r>
          </w:p>
          <w:p w14:paraId="639A8A20" w14:textId="4A9CA46C" w:rsidR="00DF18B6" w:rsidRPr="00DF18B6" w:rsidRDefault="00DF18B6" w:rsidP="008B40A2">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0000FF"/>
                <w:sz w:val="20"/>
                <w:szCs w:val="20"/>
                <w:highlight w:val="white"/>
              </w:rPr>
              <w:t>string</w:t>
            </w:r>
            <w:r w:rsidRPr="00DF18B6">
              <w:rPr>
                <w:rFonts w:ascii="Consolas" w:eastAsia="Calibri" w:hAnsi="Consolas" w:cs="Consolas"/>
                <w:color w:val="000000"/>
                <w:sz w:val="20"/>
                <w:szCs w:val="20"/>
                <w:highlight w:val="white"/>
              </w:rPr>
              <w:t xml:space="preserve"> path, </w:t>
            </w:r>
          </w:p>
          <w:p w14:paraId="3AB1DB79" w14:textId="07E37CCE" w:rsidR="00DF18B6" w:rsidRPr="00DF18B6" w:rsidRDefault="00DF18B6" w:rsidP="008B40A2">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2B91AF"/>
                <w:sz w:val="20"/>
                <w:szCs w:val="20"/>
                <w:highlight w:val="white"/>
              </w:rPr>
              <w:t>Func</w:t>
            </w:r>
            <w:r w:rsidRPr="00DF18B6">
              <w:rPr>
                <w:rFonts w:ascii="Consolas" w:eastAsia="Calibri" w:hAnsi="Consolas" w:cs="Consolas"/>
                <w:color w:val="000000"/>
                <w:sz w:val="20"/>
                <w:szCs w:val="20"/>
                <w:highlight w:val="white"/>
              </w:rPr>
              <w:t>&lt;</w:t>
            </w:r>
            <w:r w:rsidRPr="00DF18B6">
              <w:rPr>
                <w:rFonts w:ascii="Consolas" w:eastAsia="Calibri" w:hAnsi="Consolas" w:cs="Consolas"/>
                <w:color w:val="2B91AF"/>
                <w:sz w:val="20"/>
                <w:szCs w:val="20"/>
                <w:highlight w:val="white"/>
              </w:rPr>
              <w:t>WorkflowContinuation</w:t>
            </w:r>
            <w:r w:rsidRPr="00DF18B6">
              <w:rPr>
                <w:rFonts w:ascii="Consolas" w:eastAsia="Calibri" w:hAnsi="Consolas" w:cs="Consolas"/>
                <w:color w:val="000000"/>
                <w:sz w:val="20"/>
                <w:szCs w:val="20"/>
                <w:highlight w:val="white"/>
              </w:rPr>
              <w:t>&lt;</w:t>
            </w:r>
            <w:r w:rsidRPr="00DF18B6">
              <w:rPr>
                <w:rFonts w:ascii="Consolas" w:eastAsia="Calibri" w:hAnsi="Consolas" w:cs="Consolas"/>
                <w:color w:val="2B91AF"/>
                <w:sz w:val="20"/>
                <w:szCs w:val="20"/>
                <w:highlight w:val="white"/>
              </w:rPr>
              <w:t>HttpListenerContext</w:t>
            </w:r>
            <w:r w:rsidRPr="00DF18B6">
              <w:rPr>
                <w:rFonts w:ascii="Consolas" w:eastAsia="Calibri" w:hAnsi="Consolas" w:cs="Consolas"/>
                <w:color w:val="000000"/>
                <w:sz w:val="20"/>
                <w:szCs w:val="20"/>
                <w:highlight w:val="white"/>
              </w:rPr>
              <w:t xml:space="preserve">&gt;, </w:t>
            </w:r>
            <w:r w:rsidRPr="00DF18B6">
              <w:rPr>
                <w:rFonts w:ascii="Consolas" w:eastAsia="Calibri" w:hAnsi="Consolas" w:cs="Consolas"/>
                <w:color w:val="2B91AF"/>
                <w:sz w:val="20"/>
                <w:szCs w:val="20"/>
                <w:highlight w:val="white"/>
              </w:rPr>
              <w:t>HttpListenerContext</w:t>
            </w:r>
            <w:r w:rsidRPr="00DF18B6">
              <w:rPr>
                <w:rFonts w:ascii="Consolas" w:eastAsia="Calibri" w:hAnsi="Consolas" w:cs="Consolas"/>
                <w:color w:val="000000"/>
                <w:sz w:val="20"/>
                <w:szCs w:val="20"/>
                <w:highlight w:val="white"/>
              </w:rPr>
              <w:t xml:space="preserve">, </w:t>
            </w:r>
            <w:r w:rsidRPr="00DF18B6">
              <w:rPr>
                <w:rFonts w:ascii="Consolas" w:eastAsia="Calibri" w:hAnsi="Consolas" w:cs="Consolas"/>
                <w:color w:val="2B91AF"/>
                <w:sz w:val="20"/>
                <w:szCs w:val="20"/>
                <w:highlight w:val="white"/>
              </w:rPr>
              <w:t>Session</w:t>
            </w:r>
            <w:r w:rsidRPr="00DF18B6">
              <w:rPr>
                <w:rFonts w:ascii="Consolas" w:eastAsia="Calibri" w:hAnsi="Consolas" w:cs="Consolas"/>
                <w:color w:val="000000"/>
                <w:sz w:val="20"/>
                <w:szCs w:val="20"/>
                <w:highlight w:val="white"/>
              </w:rPr>
              <w:t xml:space="preserve">, </w:t>
            </w:r>
            <w:r>
              <w:rPr>
                <w:rFonts w:ascii="Consolas" w:eastAsia="Calibri" w:hAnsi="Consolas" w:cs="Consolas"/>
                <w:color w:val="808080"/>
                <w:sz w:val="20"/>
                <w:szCs w:val="20"/>
                <w:highlight w:val="white"/>
              </w:rPr>
              <w:t xml:space="preserve">    </w:t>
            </w:r>
            <w:r>
              <w:rPr>
                <w:rFonts w:ascii="Consolas" w:eastAsia="Calibri" w:hAnsi="Consolas" w:cs="Consolas"/>
                <w:color w:val="808080"/>
                <w:sz w:val="20"/>
                <w:szCs w:val="20"/>
                <w:highlight w:val="white"/>
              </w:rPr>
              <w:br/>
              <w:t xml:space="preserve">      </w:t>
            </w:r>
            <w:r w:rsidRPr="00DF18B6">
              <w:rPr>
                <w:rFonts w:ascii="Consolas" w:eastAsia="Calibri" w:hAnsi="Consolas" w:cs="Consolas"/>
                <w:color w:val="2B91AF"/>
                <w:sz w:val="20"/>
                <w:szCs w:val="20"/>
                <w:highlight w:val="white"/>
              </w:rPr>
              <w:t>PathParams</w:t>
            </w:r>
            <w:r w:rsidRPr="00DF18B6">
              <w:rPr>
                <w:rFonts w:ascii="Consolas" w:eastAsia="Calibri" w:hAnsi="Consolas" w:cs="Consolas"/>
                <w:color w:val="000000"/>
                <w:sz w:val="20"/>
                <w:szCs w:val="20"/>
                <w:highlight w:val="white"/>
              </w:rPr>
              <w:t xml:space="preserve">, </w:t>
            </w:r>
            <w:r w:rsidRPr="00DF18B6">
              <w:rPr>
                <w:rFonts w:ascii="Consolas" w:eastAsia="Calibri" w:hAnsi="Consolas" w:cs="Consolas"/>
                <w:color w:val="2B91AF"/>
                <w:sz w:val="20"/>
                <w:szCs w:val="20"/>
                <w:highlight w:val="white"/>
              </w:rPr>
              <w:t>WorkflowState</w:t>
            </w:r>
            <w:r w:rsidRPr="00DF18B6">
              <w:rPr>
                <w:rFonts w:ascii="Consolas" w:eastAsia="Calibri" w:hAnsi="Consolas" w:cs="Consolas"/>
                <w:color w:val="000000"/>
                <w:sz w:val="20"/>
                <w:szCs w:val="20"/>
                <w:highlight w:val="white"/>
              </w:rPr>
              <w:t>&gt; routeHandler)</w:t>
            </w:r>
          </w:p>
          <w:p w14:paraId="543D7AD6" w14:textId="3D379EC3" w:rsidR="00DF18B6" w:rsidRPr="00DF18B6" w:rsidRDefault="00DF18B6" w:rsidP="008B40A2">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000000"/>
                <w:sz w:val="20"/>
                <w:szCs w:val="20"/>
                <w:highlight w:val="white"/>
              </w:rPr>
              <w:t>{</w:t>
            </w:r>
          </w:p>
          <w:p w14:paraId="559E4154" w14:textId="39B76508" w:rsidR="00DF18B6" w:rsidRPr="00DF18B6" w:rsidRDefault="00DF18B6" w:rsidP="008B40A2">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000000"/>
                <w:sz w:val="20"/>
                <w:szCs w:val="20"/>
                <w:highlight w:val="white"/>
              </w:rPr>
              <w:t xml:space="preserve">routeTable.AddRoute(verb, path, </w:t>
            </w:r>
            <w:r w:rsidRPr="00DF18B6">
              <w:rPr>
                <w:rFonts w:ascii="Consolas" w:eastAsia="Calibri" w:hAnsi="Consolas" w:cs="Consolas"/>
                <w:color w:val="0000FF"/>
                <w:sz w:val="20"/>
                <w:szCs w:val="20"/>
                <w:highlight w:val="white"/>
              </w:rPr>
              <w:t>new</w:t>
            </w:r>
            <w:r w:rsidRPr="00DF18B6">
              <w:rPr>
                <w:rFonts w:ascii="Consolas" w:eastAsia="Calibri" w:hAnsi="Consolas" w:cs="Consolas"/>
                <w:color w:val="000000"/>
                <w:sz w:val="20"/>
                <w:szCs w:val="20"/>
                <w:highlight w:val="white"/>
              </w:rPr>
              <w:t xml:space="preserve"> </w:t>
            </w:r>
            <w:r w:rsidRPr="00DF18B6">
              <w:rPr>
                <w:rFonts w:ascii="Consolas" w:eastAsia="Calibri" w:hAnsi="Consolas" w:cs="Consolas"/>
                <w:color w:val="2B91AF"/>
                <w:sz w:val="20"/>
                <w:szCs w:val="20"/>
                <w:highlight w:val="white"/>
              </w:rPr>
              <w:t>RouteEntry</w:t>
            </w:r>
            <w:r w:rsidRPr="00DF18B6">
              <w:rPr>
                <w:rFonts w:ascii="Consolas" w:eastAsia="Calibri" w:hAnsi="Consolas" w:cs="Consolas"/>
                <w:color w:val="000000"/>
                <w:sz w:val="20"/>
                <w:szCs w:val="20"/>
                <w:highlight w:val="white"/>
              </w:rPr>
              <w:t>()</w:t>
            </w:r>
          </w:p>
          <w:p w14:paraId="333D0856" w14:textId="1533CA3A" w:rsidR="00DF18B6" w:rsidRPr="00DF18B6" w:rsidRDefault="00DF18B6" w:rsidP="008B40A2">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000000"/>
                <w:sz w:val="20"/>
                <w:szCs w:val="20"/>
                <w:highlight w:val="white"/>
              </w:rPr>
              <w:t>{</w:t>
            </w:r>
          </w:p>
          <w:p w14:paraId="47759665" w14:textId="26D1E430" w:rsidR="00DF18B6" w:rsidRPr="00DF18B6" w:rsidRDefault="00DF18B6" w:rsidP="008B40A2">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000000"/>
                <w:sz w:val="20"/>
                <w:szCs w:val="20"/>
                <w:highlight w:val="white"/>
              </w:rPr>
              <w:t xml:space="preserve">SessionExpirationHandler = (continuation, context, session, parms) =&gt; </w:t>
            </w:r>
          </w:p>
          <w:p w14:paraId="051781A7" w14:textId="6E343538" w:rsidR="00DF18B6" w:rsidRPr="00DF18B6" w:rsidRDefault="00DF18B6" w:rsidP="008B40A2">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000000"/>
                <w:sz w:val="20"/>
                <w:szCs w:val="20"/>
                <w:highlight w:val="white"/>
              </w:rPr>
              <w:t xml:space="preserve">{ </w:t>
            </w:r>
          </w:p>
          <w:p w14:paraId="71D598CA" w14:textId="3F720D51" w:rsidR="00DF18B6" w:rsidRPr="00DF18B6" w:rsidRDefault="00DF18B6" w:rsidP="008B40A2">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008000"/>
                <w:sz w:val="20"/>
                <w:szCs w:val="20"/>
                <w:highlight w:val="white"/>
              </w:rPr>
              <w:t>/* Your expiration check */</w:t>
            </w:r>
            <w:r w:rsidRPr="00DF18B6">
              <w:rPr>
                <w:rFonts w:ascii="Consolas" w:eastAsia="Calibri" w:hAnsi="Consolas" w:cs="Consolas"/>
                <w:color w:val="000000"/>
                <w:sz w:val="20"/>
                <w:szCs w:val="20"/>
                <w:highlight w:val="white"/>
              </w:rPr>
              <w:t xml:space="preserve"> </w:t>
            </w:r>
          </w:p>
          <w:p w14:paraId="2A537545" w14:textId="15FA19F0" w:rsidR="00DF18B6" w:rsidRPr="00DF18B6" w:rsidRDefault="00DF18B6" w:rsidP="008B40A2">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0000FF"/>
                <w:sz w:val="20"/>
                <w:szCs w:val="20"/>
                <w:highlight w:val="white"/>
              </w:rPr>
              <w:t>return</w:t>
            </w:r>
            <w:r w:rsidRPr="00DF18B6">
              <w:rPr>
                <w:rFonts w:ascii="Consolas" w:eastAsia="Calibri" w:hAnsi="Consolas" w:cs="Consolas"/>
                <w:color w:val="000000"/>
                <w:sz w:val="20"/>
                <w:szCs w:val="20"/>
                <w:highlight w:val="white"/>
              </w:rPr>
              <w:t xml:space="preserve"> </w:t>
            </w:r>
            <w:r w:rsidRPr="00DF18B6">
              <w:rPr>
                <w:rFonts w:ascii="Consolas" w:eastAsia="Calibri" w:hAnsi="Consolas" w:cs="Consolas"/>
                <w:color w:val="2B91AF"/>
                <w:sz w:val="20"/>
                <w:szCs w:val="20"/>
                <w:highlight w:val="white"/>
              </w:rPr>
              <w:t>WorkflowState</w:t>
            </w:r>
            <w:r w:rsidRPr="00DF18B6">
              <w:rPr>
                <w:rFonts w:ascii="Consolas" w:eastAsia="Calibri" w:hAnsi="Consolas" w:cs="Consolas"/>
                <w:color w:val="000000"/>
                <w:sz w:val="20"/>
                <w:szCs w:val="20"/>
                <w:highlight w:val="white"/>
              </w:rPr>
              <w:t xml:space="preserve">.Continue; </w:t>
            </w:r>
          </w:p>
          <w:p w14:paraId="5EC6A385" w14:textId="5DBCA051" w:rsidR="00DF18B6" w:rsidRPr="00DF18B6" w:rsidRDefault="00DF18B6" w:rsidP="008B40A2">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000000"/>
                <w:sz w:val="20"/>
                <w:szCs w:val="20"/>
                <w:highlight w:val="white"/>
              </w:rPr>
              <w:t>},</w:t>
            </w:r>
          </w:p>
          <w:p w14:paraId="057BFBCA" w14:textId="1645CF10" w:rsidR="00DF18B6" w:rsidRPr="00DF18B6" w:rsidRDefault="00DF18B6" w:rsidP="008B40A2">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000000"/>
                <w:sz w:val="20"/>
                <w:szCs w:val="20"/>
                <w:highlight w:val="white"/>
              </w:rPr>
              <w:t>RouteHandler = routeHandler,</w:t>
            </w:r>
          </w:p>
          <w:p w14:paraId="00771907" w14:textId="25F4F8A9" w:rsidR="00DF18B6" w:rsidRPr="00DF18B6" w:rsidRDefault="00DF18B6" w:rsidP="008B40A2">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000000"/>
                <w:sz w:val="20"/>
                <w:szCs w:val="20"/>
                <w:highlight w:val="white"/>
              </w:rPr>
              <w:t>});</w:t>
            </w:r>
          </w:p>
          <w:p w14:paraId="7407CE33" w14:textId="41F422EB" w:rsidR="00DF18B6" w:rsidRPr="00DF18B6" w:rsidRDefault="00DF18B6" w:rsidP="008B40A2">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000000"/>
                <w:sz w:val="20"/>
                <w:szCs w:val="20"/>
                <w:highlight w:val="white"/>
              </w:rPr>
              <w:t>}</w:t>
            </w:r>
          </w:p>
          <w:p w14:paraId="6A7E5E41" w14:textId="77777777" w:rsidR="00DF18B6" w:rsidRPr="00DF18B6" w:rsidRDefault="00DF18B6" w:rsidP="008B40A2">
            <w:pPr>
              <w:autoSpaceDE w:val="0"/>
              <w:autoSpaceDN w:val="0"/>
              <w:adjustRightInd w:val="0"/>
              <w:spacing w:after="0" w:line="240" w:lineRule="auto"/>
              <w:rPr>
                <w:rFonts w:ascii="Consolas" w:eastAsia="Calibri" w:hAnsi="Consolas" w:cs="Consolas"/>
                <w:color w:val="000000"/>
                <w:sz w:val="20"/>
                <w:szCs w:val="20"/>
                <w:highlight w:val="white"/>
              </w:rPr>
            </w:pPr>
          </w:p>
          <w:p w14:paraId="0CF2E65E" w14:textId="4DEC5BB3" w:rsidR="00DF18B6" w:rsidRPr="00DF18B6" w:rsidRDefault="00DF18B6" w:rsidP="008B40A2">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808080"/>
                <w:sz w:val="20"/>
                <w:szCs w:val="20"/>
                <w:highlight w:val="white"/>
              </w:rPr>
              <w:t>///</w:t>
            </w:r>
            <w:r w:rsidRPr="00DF18B6">
              <w:rPr>
                <w:rFonts w:ascii="Consolas" w:eastAsia="Calibri" w:hAnsi="Consolas" w:cs="Consolas"/>
                <w:color w:val="008000"/>
                <w:sz w:val="20"/>
                <w:szCs w:val="20"/>
                <w:highlight w:val="white"/>
              </w:rPr>
              <w:t xml:space="preserve"> </w:t>
            </w:r>
            <w:r w:rsidRPr="00DF18B6">
              <w:rPr>
                <w:rFonts w:ascii="Consolas" w:eastAsia="Calibri" w:hAnsi="Consolas" w:cs="Consolas"/>
                <w:color w:val="808080"/>
                <w:sz w:val="20"/>
                <w:szCs w:val="20"/>
                <w:highlight w:val="white"/>
              </w:rPr>
              <w:t>&lt;summary&gt;</w:t>
            </w:r>
          </w:p>
          <w:p w14:paraId="5D7C5633" w14:textId="7F86C30E" w:rsidR="00DF18B6" w:rsidRPr="00DF18B6" w:rsidRDefault="00DF18B6" w:rsidP="008B40A2">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808080"/>
                <w:sz w:val="20"/>
                <w:szCs w:val="20"/>
                <w:highlight w:val="white"/>
              </w:rPr>
              <w:t>///</w:t>
            </w:r>
            <w:r w:rsidRPr="00DF18B6">
              <w:rPr>
                <w:rFonts w:ascii="Consolas" w:eastAsia="Calibri" w:hAnsi="Consolas" w:cs="Consolas"/>
                <w:color w:val="008000"/>
                <w:sz w:val="20"/>
                <w:szCs w:val="20"/>
                <w:highlight w:val="white"/>
              </w:rPr>
              <w:t xml:space="preserve"> Add a route with session expiration and authorization checking.</w:t>
            </w:r>
          </w:p>
          <w:p w14:paraId="0603C942" w14:textId="6FF5F8E7" w:rsidR="00DF18B6" w:rsidRPr="00DF18B6" w:rsidRDefault="00DF18B6" w:rsidP="008B40A2">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808080"/>
                <w:sz w:val="20"/>
                <w:szCs w:val="20"/>
                <w:highlight w:val="white"/>
              </w:rPr>
              <w:t>///</w:t>
            </w:r>
            <w:r w:rsidRPr="00DF18B6">
              <w:rPr>
                <w:rFonts w:ascii="Consolas" w:eastAsia="Calibri" w:hAnsi="Consolas" w:cs="Consolas"/>
                <w:color w:val="008000"/>
                <w:sz w:val="20"/>
                <w:szCs w:val="20"/>
                <w:highlight w:val="white"/>
              </w:rPr>
              <w:t xml:space="preserve"> </w:t>
            </w:r>
            <w:r w:rsidRPr="00DF18B6">
              <w:rPr>
                <w:rFonts w:ascii="Consolas" w:eastAsia="Calibri" w:hAnsi="Consolas" w:cs="Consolas"/>
                <w:color w:val="808080"/>
                <w:sz w:val="20"/>
                <w:szCs w:val="20"/>
                <w:highlight w:val="white"/>
              </w:rPr>
              <w:t>&lt;/summary&gt;</w:t>
            </w:r>
          </w:p>
          <w:p w14:paraId="5A4C9D93" w14:textId="4A5AA9D5" w:rsidR="00DF18B6" w:rsidRPr="00DF18B6" w:rsidRDefault="00DF18B6" w:rsidP="008B40A2">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0000FF"/>
                <w:sz w:val="20"/>
                <w:szCs w:val="20"/>
                <w:highlight w:val="white"/>
              </w:rPr>
              <w:t>public</w:t>
            </w:r>
            <w:r w:rsidRPr="00DF18B6">
              <w:rPr>
                <w:rFonts w:ascii="Consolas" w:eastAsia="Calibri" w:hAnsi="Consolas" w:cs="Consolas"/>
                <w:color w:val="000000"/>
                <w:sz w:val="20"/>
                <w:szCs w:val="20"/>
                <w:highlight w:val="white"/>
              </w:rPr>
              <w:t xml:space="preserve"> </w:t>
            </w:r>
            <w:r w:rsidRPr="00DF18B6">
              <w:rPr>
                <w:rFonts w:ascii="Consolas" w:eastAsia="Calibri" w:hAnsi="Consolas" w:cs="Consolas"/>
                <w:color w:val="0000FF"/>
                <w:sz w:val="20"/>
                <w:szCs w:val="20"/>
                <w:highlight w:val="white"/>
              </w:rPr>
              <w:t>static</w:t>
            </w:r>
            <w:r w:rsidRPr="00DF18B6">
              <w:rPr>
                <w:rFonts w:ascii="Consolas" w:eastAsia="Calibri" w:hAnsi="Consolas" w:cs="Consolas"/>
                <w:color w:val="000000"/>
                <w:sz w:val="20"/>
                <w:szCs w:val="20"/>
                <w:highlight w:val="white"/>
              </w:rPr>
              <w:t xml:space="preserve"> </w:t>
            </w:r>
            <w:r w:rsidRPr="00DF18B6">
              <w:rPr>
                <w:rFonts w:ascii="Consolas" w:eastAsia="Calibri" w:hAnsi="Consolas" w:cs="Consolas"/>
                <w:color w:val="0000FF"/>
                <w:sz w:val="20"/>
                <w:szCs w:val="20"/>
                <w:highlight w:val="white"/>
              </w:rPr>
              <w:t>void</w:t>
            </w:r>
            <w:r w:rsidRPr="00DF18B6">
              <w:rPr>
                <w:rFonts w:ascii="Consolas" w:eastAsia="Calibri" w:hAnsi="Consolas" w:cs="Consolas"/>
                <w:color w:val="000000"/>
                <w:sz w:val="20"/>
                <w:szCs w:val="20"/>
                <w:highlight w:val="white"/>
              </w:rPr>
              <w:t xml:space="preserve"> AddExpirableAuthorizedRoute(</w:t>
            </w:r>
            <w:r w:rsidRPr="00DF18B6">
              <w:rPr>
                <w:rFonts w:ascii="Consolas" w:eastAsia="Calibri" w:hAnsi="Consolas" w:cs="Consolas"/>
                <w:color w:val="0000FF"/>
                <w:sz w:val="20"/>
                <w:szCs w:val="20"/>
                <w:highlight w:val="white"/>
              </w:rPr>
              <w:t>this</w:t>
            </w:r>
            <w:r w:rsidRPr="00DF18B6">
              <w:rPr>
                <w:rFonts w:ascii="Consolas" w:eastAsia="Calibri" w:hAnsi="Consolas" w:cs="Consolas"/>
                <w:color w:val="000000"/>
                <w:sz w:val="20"/>
                <w:szCs w:val="20"/>
                <w:highlight w:val="white"/>
              </w:rPr>
              <w:t xml:space="preserve"> </w:t>
            </w:r>
            <w:r w:rsidRPr="00DF18B6">
              <w:rPr>
                <w:rFonts w:ascii="Consolas" w:eastAsia="Calibri" w:hAnsi="Consolas" w:cs="Consolas"/>
                <w:color w:val="2B91AF"/>
                <w:sz w:val="20"/>
                <w:szCs w:val="20"/>
                <w:highlight w:val="white"/>
              </w:rPr>
              <w:t>RouteTable</w:t>
            </w:r>
            <w:r w:rsidRPr="00DF18B6">
              <w:rPr>
                <w:rFonts w:ascii="Consolas" w:eastAsia="Calibri" w:hAnsi="Consolas" w:cs="Consolas"/>
                <w:color w:val="000000"/>
                <w:sz w:val="20"/>
                <w:szCs w:val="20"/>
                <w:highlight w:val="white"/>
              </w:rPr>
              <w:t xml:space="preserve"> routeTable,</w:t>
            </w:r>
          </w:p>
          <w:p w14:paraId="4845FDDF" w14:textId="13322A39" w:rsidR="00DF18B6" w:rsidRPr="00DF18B6" w:rsidRDefault="00DF18B6" w:rsidP="008B40A2">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0000FF"/>
                <w:sz w:val="20"/>
                <w:szCs w:val="20"/>
                <w:highlight w:val="white"/>
              </w:rPr>
              <w:t>string</w:t>
            </w:r>
            <w:r w:rsidRPr="00DF18B6">
              <w:rPr>
                <w:rFonts w:ascii="Consolas" w:eastAsia="Calibri" w:hAnsi="Consolas" w:cs="Consolas"/>
                <w:color w:val="000000"/>
                <w:sz w:val="20"/>
                <w:szCs w:val="20"/>
                <w:highlight w:val="white"/>
              </w:rPr>
              <w:t xml:space="preserve"> verb,</w:t>
            </w:r>
          </w:p>
          <w:p w14:paraId="40293C50" w14:textId="068A7805" w:rsidR="00DF18B6" w:rsidRPr="00DF18B6" w:rsidRDefault="00DF18B6" w:rsidP="008B40A2">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0000FF"/>
                <w:sz w:val="20"/>
                <w:szCs w:val="20"/>
                <w:highlight w:val="white"/>
              </w:rPr>
              <w:t>string</w:t>
            </w:r>
            <w:r w:rsidRPr="00DF18B6">
              <w:rPr>
                <w:rFonts w:ascii="Consolas" w:eastAsia="Calibri" w:hAnsi="Consolas" w:cs="Consolas"/>
                <w:color w:val="000000"/>
                <w:sz w:val="20"/>
                <w:szCs w:val="20"/>
                <w:highlight w:val="white"/>
              </w:rPr>
              <w:t xml:space="preserve"> path,</w:t>
            </w:r>
          </w:p>
          <w:p w14:paraId="08FB9CE9" w14:textId="738CA3AC" w:rsidR="00DF18B6" w:rsidRPr="00DF18B6" w:rsidRDefault="00DF18B6" w:rsidP="008B40A2">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2B91AF"/>
                <w:sz w:val="20"/>
                <w:szCs w:val="20"/>
                <w:highlight w:val="white"/>
              </w:rPr>
              <w:t>Func</w:t>
            </w:r>
            <w:r w:rsidRPr="00DF18B6">
              <w:rPr>
                <w:rFonts w:ascii="Consolas" w:eastAsia="Calibri" w:hAnsi="Consolas" w:cs="Consolas"/>
                <w:color w:val="000000"/>
                <w:sz w:val="20"/>
                <w:szCs w:val="20"/>
                <w:highlight w:val="white"/>
              </w:rPr>
              <w:t>&lt;</w:t>
            </w:r>
            <w:r w:rsidRPr="00DF18B6">
              <w:rPr>
                <w:rFonts w:ascii="Consolas" w:eastAsia="Calibri" w:hAnsi="Consolas" w:cs="Consolas"/>
                <w:color w:val="2B91AF"/>
                <w:sz w:val="20"/>
                <w:szCs w:val="20"/>
                <w:highlight w:val="white"/>
              </w:rPr>
              <w:t>WorkflowContinuation</w:t>
            </w:r>
            <w:r w:rsidRPr="00DF18B6">
              <w:rPr>
                <w:rFonts w:ascii="Consolas" w:eastAsia="Calibri" w:hAnsi="Consolas" w:cs="Consolas"/>
                <w:color w:val="000000"/>
                <w:sz w:val="20"/>
                <w:szCs w:val="20"/>
                <w:highlight w:val="white"/>
              </w:rPr>
              <w:t>&lt;</w:t>
            </w:r>
            <w:r w:rsidRPr="00DF18B6">
              <w:rPr>
                <w:rFonts w:ascii="Consolas" w:eastAsia="Calibri" w:hAnsi="Consolas" w:cs="Consolas"/>
                <w:color w:val="2B91AF"/>
                <w:sz w:val="20"/>
                <w:szCs w:val="20"/>
                <w:highlight w:val="white"/>
              </w:rPr>
              <w:t>HttpListenerContext</w:t>
            </w:r>
            <w:r w:rsidRPr="00DF18B6">
              <w:rPr>
                <w:rFonts w:ascii="Consolas" w:eastAsia="Calibri" w:hAnsi="Consolas" w:cs="Consolas"/>
                <w:color w:val="000000"/>
                <w:sz w:val="20"/>
                <w:szCs w:val="20"/>
                <w:highlight w:val="white"/>
              </w:rPr>
              <w:t xml:space="preserve">&gt;, </w:t>
            </w:r>
            <w:r w:rsidRPr="00DF18B6">
              <w:rPr>
                <w:rFonts w:ascii="Consolas" w:eastAsia="Calibri" w:hAnsi="Consolas" w:cs="Consolas"/>
                <w:color w:val="2B91AF"/>
                <w:sz w:val="20"/>
                <w:szCs w:val="20"/>
                <w:highlight w:val="white"/>
              </w:rPr>
              <w:t>HttpListenerContext</w:t>
            </w:r>
            <w:r w:rsidRPr="00DF18B6">
              <w:rPr>
                <w:rFonts w:ascii="Consolas" w:eastAsia="Calibri" w:hAnsi="Consolas" w:cs="Consolas"/>
                <w:color w:val="000000"/>
                <w:sz w:val="20"/>
                <w:szCs w:val="20"/>
                <w:highlight w:val="white"/>
              </w:rPr>
              <w:t xml:space="preserve">, </w:t>
            </w:r>
            <w:r w:rsidRPr="00DF18B6">
              <w:rPr>
                <w:rFonts w:ascii="Consolas" w:eastAsia="Calibri" w:hAnsi="Consolas" w:cs="Consolas"/>
                <w:color w:val="2B91AF"/>
                <w:sz w:val="20"/>
                <w:szCs w:val="20"/>
                <w:highlight w:val="white"/>
              </w:rPr>
              <w:t>Session</w:t>
            </w:r>
            <w:r w:rsidRPr="00DF18B6">
              <w:rPr>
                <w:rFonts w:ascii="Consolas" w:eastAsia="Calibri" w:hAnsi="Consolas" w:cs="Consolas"/>
                <w:color w:val="000000"/>
                <w:sz w:val="20"/>
                <w:szCs w:val="20"/>
                <w:highlight w:val="white"/>
              </w:rPr>
              <w:t>,</w:t>
            </w:r>
            <w:r>
              <w:rPr>
                <w:rFonts w:ascii="Consolas" w:eastAsia="Calibri" w:hAnsi="Consolas" w:cs="Consolas"/>
                <w:color w:val="000000"/>
                <w:sz w:val="20"/>
                <w:szCs w:val="20"/>
                <w:highlight w:val="white"/>
              </w:rPr>
              <w:br/>
            </w:r>
            <w:r>
              <w:rPr>
                <w:rFonts w:ascii="Consolas" w:eastAsia="Calibri" w:hAnsi="Consolas" w:cs="Consolas"/>
                <w:color w:val="808080"/>
                <w:sz w:val="20"/>
                <w:szCs w:val="20"/>
                <w:highlight w:val="white"/>
              </w:rPr>
              <w:t xml:space="preserve">    </w:t>
            </w:r>
            <w:r w:rsidRPr="00DF18B6">
              <w:rPr>
                <w:rFonts w:ascii="Consolas" w:eastAsia="Calibri" w:hAnsi="Consolas" w:cs="Consolas"/>
                <w:color w:val="2B91AF"/>
                <w:sz w:val="20"/>
                <w:szCs w:val="20"/>
                <w:highlight w:val="white"/>
              </w:rPr>
              <w:t>PathParams</w:t>
            </w:r>
            <w:r w:rsidRPr="00DF18B6">
              <w:rPr>
                <w:rFonts w:ascii="Consolas" w:eastAsia="Calibri" w:hAnsi="Consolas" w:cs="Consolas"/>
                <w:color w:val="000000"/>
                <w:sz w:val="20"/>
                <w:szCs w:val="20"/>
                <w:highlight w:val="white"/>
              </w:rPr>
              <w:t xml:space="preserve">, </w:t>
            </w:r>
            <w:r w:rsidRPr="00DF18B6">
              <w:rPr>
                <w:rFonts w:ascii="Consolas" w:eastAsia="Calibri" w:hAnsi="Consolas" w:cs="Consolas"/>
                <w:color w:val="2B91AF"/>
                <w:sz w:val="20"/>
                <w:szCs w:val="20"/>
                <w:highlight w:val="white"/>
              </w:rPr>
              <w:t>WorkflowState</w:t>
            </w:r>
            <w:r w:rsidRPr="00DF18B6">
              <w:rPr>
                <w:rFonts w:ascii="Consolas" w:eastAsia="Calibri" w:hAnsi="Consolas" w:cs="Consolas"/>
                <w:color w:val="000000"/>
                <w:sz w:val="20"/>
                <w:szCs w:val="20"/>
                <w:highlight w:val="white"/>
              </w:rPr>
              <w:t>&gt; routeHandler)</w:t>
            </w:r>
          </w:p>
          <w:p w14:paraId="37BF53F0" w14:textId="756FFF55" w:rsidR="00DF18B6" w:rsidRPr="00DF18B6" w:rsidRDefault="00DF18B6" w:rsidP="008B40A2">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000000"/>
                <w:sz w:val="20"/>
                <w:szCs w:val="20"/>
                <w:highlight w:val="white"/>
              </w:rPr>
              <w:t>{</w:t>
            </w:r>
          </w:p>
          <w:p w14:paraId="4203E7FE" w14:textId="696DA599" w:rsidR="00DF18B6" w:rsidRPr="00DF18B6" w:rsidRDefault="00DF18B6" w:rsidP="008B40A2">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000000"/>
                <w:sz w:val="20"/>
                <w:szCs w:val="20"/>
                <w:highlight w:val="white"/>
              </w:rPr>
              <w:t xml:space="preserve">routeTable.AddRoute(verb, path, </w:t>
            </w:r>
            <w:r w:rsidRPr="00DF18B6">
              <w:rPr>
                <w:rFonts w:ascii="Consolas" w:eastAsia="Calibri" w:hAnsi="Consolas" w:cs="Consolas"/>
                <w:color w:val="0000FF"/>
                <w:sz w:val="20"/>
                <w:szCs w:val="20"/>
                <w:highlight w:val="white"/>
              </w:rPr>
              <w:t>new</w:t>
            </w:r>
            <w:r w:rsidRPr="00DF18B6">
              <w:rPr>
                <w:rFonts w:ascii="Consolas" w:eastAsia="Calibri" w:hAnsi="Consolas" w:cs="Consolas"/>
                <w:color w:val="000000"/>
                <w:sz w:val="20"/>
                <w:szCs w:val="20"/>
                <w:highlight w:val="white"/>
              </w:rPr>
              <w:t xml:space="preserve"> </w:t>
            </w:r>
            <w:r w:rsidRPr="00DF18B6">
              <w:rPr>
                <w:rFonts w:ascii="Consolas" w:eastAsia="Calibri" w:hAnsi="Consolas" w:cs="Consolas"/>
                <w:color w:val="2B91AF"/>
                <w:sz w:val="20"/>
                <w:szCs w:val="20"/>
                <w:highlight w:val="white"/>
              </w:rPr>
              <w:t>RouteEntry</w:t>
            </w:r>
            <w:r w:rsidRPr="00DF18B6">
              <w:rPr>
                <w:rFonts w:ascii="Consolas" w:eastAsia="Calibri" w:hAnsi="Consolas" w:cs="Consolas"/>
                <w:color w:val="000000"/>
                <w:sz w:val="20"/>
                <w:szCs w:val="20"/>
                <w:highlight w:val="white"/>
              </w:rPr>
              <w:t>()</w:t>
            </w:r>
          </w:p>
          <w:p w14:paraId="2AE7D1E4" w14:textId="21397799" w:rsidR="00DF18B6" w:rsidRPr="00DF18B6" w:rsidRDefault="00DF18B6" w:rsidP="008B40A2">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000000"/>
                <w:sz w:val="20"/>
                <w:szCs w:val="20"/>
                <w:highlight w:val="white"/>
              </w:rPr>
              <w:t>{</w:t>
            </w:r>
          </w:p>
          <w:p w14:paraId="1A6BF0C5" w14:textId="212AAC14" w:rsidR="00DF18B6" w:rsidRPr="00DF18B6" w:rsidRDefault="00DF18B6" w:rsidP="008B40A2">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lastRenderedPageBreak/>
              <w:t xml:space="preserve">      </w:t>
            </w:r>
            <w:r w:rsidRPr="00DF18B6">
              <w:rPr>
                <w:rFonts w:ascii="Consolas" w:eastAsia="Calibri" w:hAnsi="Consolas" w:cs="Consolas"/>
                <w:color w:val="000000"/>
                <w:sz w:val="20"/>
                <w:szCs w:val="20"/>
                <w:highlight w:val="white"/>
              </w:rPr>
              <w:t>SessionExpirationHandler = (continuation, context, session, parms) =&gt;</w:t>
            </w:r>
          </w:p>
          <w:p w14:paraId="3A008058" w14:textId="28E7A598" w:rsidR="00DF18B6" w:rsidRPr="00DF18B6" w:rsidRDefault="00DF18B6" w:rsidP="008B40A2">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000000"/>
                <w:sz w:val="20"/>
                <w:szCs w:val="20"/>
                <w:highlight w:val="white"/>
              </w:rPr>
              <w:t>{</w:t>
            </w:r>
          </w:p>
          <w:p w14:paraId="40489473" w14:textId="4607CB56" w:rsidR="00DF18B6" w:rsidRPr="00DF18B6" w:rsidRDefault="00DF18B6" w:rsidP="008B40A2">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008000"/>
                <w:sz w:val="20"/>
                <w:szCs w:val="20"/>
                <w:highlight w:val="white"/>
              </w:rPr>
              <w:t>/* Your expiration check */</w:t>
            </w:r>
          </w:p>
          <w:p w14:paraId="3B73C982" w14:textId="3FF5C3F5" w:rsidR="00DF18B6" w:rsidRPr="00DF18B6" w:rsidRDefault="00DF18B6" w:rsidP="008B40A2">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0000FF"/>
                <w:sz w:val="20"/>
                <w:szCs w:val="20"/>
                <w:highlight w:val="white"/>
              </w:rPr>
              <w:t>return</w:t>
            </w:r>
            <w:r w:rsidRPr="00DF18B6">
              <w:rPr>
                <w:rFonts w:ascii="Consolas" w:eastAsia="Calibri" w:hAnsi="Consolas" w:cs="Consolas"/>
                <w:color w:val="000000"/>
                <w:sz w:val="20"/>
                <w:szCs w:val="20"/>
                <w:highlight w:val="white"/>
              </w:rPr>
              <w:t xml:space="preserve"> </w:t>
            </w:r>
            <w:r w:rsidRPr="00DF18B6">
              <w:rPr>
                <w:rFonts w:ascii="Consolas" w:eastAsia="Calibri" w:hAnsi="Consolas" w:cs="Consolas"/>
                <w:color w:val="2B91AF"/>
                <w:sz w:val="20"/>
                <w:szCs w:val="20"/>
                <w:highlight w:val="white"/>
              </w:rPr>
              <w:t>WorkflowState</w:t>
            </w:r>
            <w:r w:rsidRPr="00DF18B6">
              <w:rPr>
                <w:rFonts w:ascii="Consolas" w:eastAsia="Calibri" w:hAnsi="Consolas" w:cs="Consolas"/>
                <w:color w:val="000000"/>
                <w:sz w:val="20"/>
                <w:szCs w:val="20"/>
                <w:highlight w:val="white"/>
              </w:rPr>
              <w:t>.Continue;</w:t>
            </w:r>
          </w:p>
          <w:p w14:paraId="64064FE0" w14:textId="7A6715A2" w:rsidR="00DF18B6" w:rsidRPr="00DF18B6" w:rsidRDefault="00DF18B6" w:rsidP="008B40A2">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000000"/>
                <w:sz w:val="20"/>
                <w:szCs w:val="20"/>
                <w:highlight w:val="white"/>
              </w:rPr>
              <w:t>},</w:t>
            </w:r>
          </w:p>
          <w:p w14:paraId="6133216F" w14:textId="77777777" w:rsidR="00DF18B6" w:rsidRPr="00DF18B6" w:rsidRDefault="00DF18B6" w:rsidP="008B40A2">
            <w:pPr>
              <w:autoSpaceDE w:val="0"/>
              <w:autoSpaceDN w:val="0"/>
              <w:adjustRightInd w:val="0"/>
              <w:spacing w:after="0" w:line="240" w:lineRule="auto"/>
              <w:rPr>
                <w:rFonts w:ascii="Consolas" w:eastAsia="Calibri" w:hAnsi="Consolas" w:cs="Consolas"/>
                <w:color w:val="000000"/>
                <w:sz w:val="20"/>
                <w:szCs w:val="20"/>
                <w:highlight w:val="white"/>
              </w:rPr>
            </w:pPr>
          </w:p>
          <w:p w14:paraId="01969018" w14:textId="2ABA498C" w:rsidR="00DF18B6" w:rsidRPr="00DF18B6" w:rsidRDefault="00DF18B6" w:rsidP="008B40A2">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000000"/>
                <w:sz w:val="20"/>
                <w:szCs w:val="20"/>
                <w:highlight w:val="white"/>
              </w:rPr>
              <w:t>AuthorizationHandler = (continuation, context, session, parms) =&gt;</w:t>
            </w:r>
          </w:p>
          <w:p w14:paraId="0822AA5C" w14:textId="522EAF70" w:rsidR="00DF18B6" w:rsidRPr="00DF18B6" w:rsidRDefault="00DF18B6" w:rsidP="008B40A2">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000000"/>
                <w:sz w:val="20"/>
                <w:szCs w:val="20"/>
                <w:highlight w:val="white"/>
              </w:rPr>
              <w:t>{</w:t>
            </w:r>
          </w:p>
          <w:p w14:paraId="34EE4365" w14:textId="047595F8" w:rsidR="00DF18B6" w:rsidRPr="00DF18B6" w:rsidRDefault="00DF18B6" w:rsidP="008B40A2">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008000"/>
                <w:sz w:val="20"/>
                <w:szCs w:val="20"/>
                <w:highlight w:val="white"/>
              </w:rPr>
              <w:t>/* Your authentication check */</w:t>
            </w:r>
          </w:p>
          <w:p w14:paraId="339C52F8" w14:textId="09088F00" w:rsidR="00DF18B6" w:rsidRPr="00DF18B6" w:rsidRDefault="00DF18B6" w:rsidP="008B40A2">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0000FF"/>
                <w:sz w:val="20"/>
                <w:szCs w:val="20"/>
                <w:highlight w:val="white"/>
              </w:rPr>
              <w:t>return</w:t>
            </w:r>
            <w:r w:rsidRPr="00DF18B6">
              <w:rPr>
                <w:rFonts w:ascii="Consolas" w:eastAsia="Calibri" w:hAnsi="Consolas" w:cs="Consolas"/>
                <w:color w:val="000000"/>
                <w:sz w:val="20"/>
                <w:szCs w:val="20"/>
                <w:highlight w:val="white"/>
              </w:rPr>
              <w:t xml:space="preserve"> </w:t>
            </w:r>
            <w:r w:rsidRPr="00DF18B6">
              <w:rPr>
                <w:rFonts w:ascii="Consolas" w:eastAsia="Calibri" w:hAnsi="Consolas" w:cs="Consolas"/>
                <w:color w:val="2B91AF"/>
                <w:sz w:val="20"/>
                <w:szCs w:val="20"/>
                <w:highlight w:val="white"/>
              </w:rPr>
              <w:t>WorkflowState</w:t>
            </w:r>
            <w:r w:rsidRPr="00DF18B6">
              <w:rPr>
                <w:rFonts w:ascii="Consolas" w:eastAsia="Calibri" w:hAnsi="Consolas" w:cs="Consolas"/>
                <w:color w:val="000000"/>
                <w:sz w:val="20"/>
                <w:szCs w:val="20"/>
                <w:highlight w:val="white"/>
              </w:rPr>
              <w:t>.Continue;</w:t>
            </w:r>
          </w:p>
          <w:p w14:paraId="0F27CB0D" w14:textId="73698C88" w:rsidR="00DF18B6" w:rsidRPr="00DF18B6" w:rsidRDefault="00DF18B6" w:rsidP="008B40A2">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000000"/>
                <w:sz w:val="20"/>
                <w:szCs w:val="20"/>
                <w:highlight w:val="white"/>
              </w:rPr>
              <w:t>},</w:t>
            </w:r>
          </w:p>
          <w:p w14:paraId="04A5707B" w14:textId="77777777" w:rsidR="00DF18B6" w:rsidRPr="00DF18B6" w:rsidRDefault="00DF18B6" w:rsidP="008B40A2">
            <w:pPr>
              <w:autoSpaceDE w:val="0"/>
              <w:autoSpaceDN w:val="0"/>
              <w:adjustRightInd w:val="0"/>
              <w:spacing w:after="0" w:line="240" w:lineRule="auto"/>
              <w:rPr>
                <w:rFonts w:ascii="Consolas" w:eastAsia="Calibri" w:hAnsi="Consolas" w:cs="Consolas"/>
                <w:color w:val="000000"/>
                <w:sz w:val="20"/>
                <w:szCs w:val="20"/>
                <w:highlight w:val="white"/>
              </w:rPr>
            </w:pPr>
          </w:p>
          <w:p w14:paraId="59D8C3BC" w14:textId="65642472" w:rsidR="00DF18B6" w:rsidRPr="00DF18B6" w:rsidRDefault="00DF18B6" w:rsidP="008B40A2">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000000"/>
                <w:sz w:val="20"/>
                <w:szCs w:val="20"/>
                <w:highlight w:val="white"/>
              </w:rPr>
              <w:t>RouteHandler = routeHandler,</w:t>
            </w:r>
          </w:p>
          <w:p w14:paraId="6BD9E976" w14:textId="4FEC0085" w:rsidR="00DF18B6" w:rsidRPr="00DF18B6" w:rsidRDefault="00DF18B6" w:rsidP="008B40A2">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000000"/>
                <w:sz w:val="20"/>
                <w:szCs w:val="20"/>
                <w:highlight w:val="white"/>
              </w:rPr>
              <w:t>});</w:t>
            </w:r>
          </w:p>
          <w:p w14:paraId="21DE3414" w14:textId="2BDCDFFC" w:rsidR="00DF18B6" w:rsidRPr="00DF18B6" w:rsidRDefault="00DF18B6" w:rsidP="008B40A2">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808080"/>
                <w:sz w:val="20"/>
                <w:szCs w:val="20"/>
                <w:highlight w:val="white"/>
              </w:rPr>
              <w:t xml:space="preserve">  </w:t>
            </w:r>
            <w:r w:rsidRPr="00DF18B6">
              <w:rPr>
                <w:rFonts w:ascii="Consolas" w:eastAsia="Calibri" w:hAnsi="Consolas" w:cs="Consolas"/>
                <w:color w:val="000000"/>
                <w:sz w:val="20"/>
                <w:szCs w:val="20"/>
                <w:highlight w:val="white"/>
              </w:rPr>
              <w:t>}</w:t>
            </w:r>
          </w:p>
          <w:p w14:paraId="357139B2" w14:textId="67A2F4D4" w:rsidR="00DF18B6" w:rsidRPr="00557B4A" w:rsidRDefault="00DF18B6" w:rsidP="008B40A2">
            <w:pPr>
              <w:autoSpaceDE w:val="0"/>
              <w:autoSpaceDN w:val="0"/>
              <w:adjustRightInd w:val="0"/>
              <w:spacing w:after="0" w:line="240" w:lineRule="auto"/>
              <w:rPr>
                <w:rFonts w:ascii="Consolas" w:eastAsia="Calibri" w:hAnsi="Consolas" w:cs="Consolas"/>
                <w:color w:val="000000"/>
                <w:sz w:val="15"/>
                <w:szCs w:val="15"/>
                <w:highlight w:val="white"/>
              </w:rPr>
            </w:pPr>
            <w:r w:rsidRPr="00DF18B6">
              <w:rPr>
                <w:rFonts w:ascii="Consolas" w:eastAsia="Calibri" w:hAnsi="Consolas" w:cs="Consolas"/>
                <w:color w:val="000000"/>
                <w:sz w:val="20"/>
                <w:szCs w:val="20"/>
                <w:highlight w:val="white"/>
              </w:rPr>
              <w:t>}</w:t>
            </w:r>
          </w:p>
        </w:tc>
      </w:tr>
    </w:tbl>
    <w:p w14:paraId="2FB253E2" w14:textId="77777777" w:rsidR="00DF18B6" w:rsidRPr="008E6FF1" w:rsidRDefault="00DF18B6" w:rsidP="008E6FF1">
      <w:pPr>
        <w:pStyle w:val="Body"/>
      </w:pPr>
    </w:p>
    <w:p w14:paraId="74DF01B0" w14:textId="42AD2F28" w:rsidR="00DF18B6" w:rsidRDefault="00DF18B6" w:rsidP="00DF18B6">
      <w:pPr>
        <w:pStyle w:val="Body"/>
      </w:pPr>
      <w:r>
        <w:t>You can now re-use the expiration check and authorization check more easily, for example:</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DF18B6" w:rsidRPr="009045E5" w14:paraId="792902B2" w14:textId="77777777" w:rsidTr="008B40A2">
        <w:tc>
          <w:tcPr>
            <w:tcW w:w="9576" w:type="dxa"/>
            <w:shd w:val="clear" w:color="auto" w:fill="F0F0F0"/>
          </w:tcPr>
          <w:p w14:paraId="2A50C156" w14:textId="16A56C78" w:rsidR="00DF18B6" w:rsidRPr="00DF18B6" w:rsidRDefault="00DF18B6" w:rsidP="008B40A2">
            <w:pPr>
              <w:autoSpaceDE w:val="0"/>
              <w:autoSpaceDN w:val="0"/>
              <w:adjustRightInd w:val="0"/>
              <w:spacing w:after="0" w:line="240" w:lineRule="auto"/>
              <w:rPr>
                <w:rFonts w:ascii="Consolas" w:eastAsia="Calibri" w:hAnsi="Consolas" w:cs="Consolas"/>
                <w:color w:val="000000"/>
                <w:sz w:val="20"/>
                <w:szCs w:val="20"/>
                <w:highlight w:val="white"/>
              </w:rPr>
            </w:pPr>
            <w:r w:rsidRPr="00DF18B6">
              <w:rPr>
                <w:rFonts w:ascii="Consolas" w:eastAsia="Calibri" w:hAnsi="Consolas" w:cs="Consolas"/>
                <w:color w:val="000000"/>
                <w:sz w:val="20"/>
                <w:szCs w:val="20"/>
                <w:highlight w:val="white"/>
              </w:rPr>
              <w:t>routeTable.AddExpirableRoute(</w:t>
            </w:r>
            <w:r w:rsidRPr="00DF18B6">
              <w:rPr>
                <w:rFonts w:ascii="Consolas" w:eastAsia="Calibri" w:hAnsi="Consolas" w:cs="Consolas"/>
                <w:color w:val="A31515"/>
                <w:sz w:val="20"/>
                <w:szCs w:val="20"/>
                <w:highlight w:val="white"/>
              </w:rPr>
              <w:t>"get"</w:t>
            </w:r>
            <w:r w:rsidRPr="00DF18B6">
              <w:rPr>
                <w:rFonts w:ascii="Consolas" w:eastAsia="Calibri" w:hAnsi="Consolas" w:cs="Consolas"/>
                <w:color w:val="000000"/>
                <w:sz w:val="20"/>
                <w:szCs w:val="20"/>
                <w:highlight w:val="white"/>
              </w:rPr>
              <w:t xml:space="preserve">, </w:t>
            </w:r>
            <w:r w:rsidRPr="00DF18B6">
              <w:rPr>
                <w:rFonts w:ascii="Consolas" w:eastAsia="Calibri" w:hAnsi="Consolas" w:cs="Consolas"/>
                <w:color w:val="A31515"/>
                <w:sz w:val="20"/>
                <w:szCs w:val="20"/>
                <w:highlight w:val="white"/>
              </w:rPr>
              <w:t>"somepath"</w:t>
            </w:r>
            <w:r w:rsidRPr="00DF18B6">
              <w:rPr>
                <w:rFonts w:ascii="Consolas" w:eastAsia="Calibri" w:hAnsi="Consolas" w:cs="Consolas"/>
                <w:color w:val="000000"/>
                <w:sz w:val="20"/>
                <w:szCs w:val="20"/>
                <w:highlight w:val="white"/>
              </w:rPr>
              <w:t>, myRouteHandler);</w:t>
            </w:r>
          </w:p>
          <w:p w14:paraId="1C22ABE4" w14:textId="633EE3BA" w:rsidR="00DF18B6" w:rsidRPr="00557B4A" w:rsidRDefault="00DF18B6" w:rsidP="008B40A2">
            <w:pPr>
              <w:autoSpaceDE w:val="0"/>
              <w:autoSpaceDN w:val="0"/>
              <w:adjustRightInd w:val="0"/>
              <w:spacing w:after="0" w:line="240" w:lineRule="auto"/>
              <w:rPr>
                <w:rFonts w:ascii="Consolas" w:eastAsia="Calibri" w:hAnsi="Consolas" w:cs="Consolas"/>
                <w:color w:val="000000"/>
                <w:sz w:val="15"/>
                <w:szCs w:val="15"/>
                <w:highlight w:val="white"/>
              </w:rPr>
            </w:pPr>
            <w:r w:rsidRPr="00DF18B6">
              <w:rPr>
                <w:rFonts w:ascii="Consolas" w:eastAsia="Calibri" w:hAnsi="Consolas" w:cs="Consolas"/>
                <w:color w:val="000000"/>
                <w:sz w:val="20"/>
                <w:szCs w:val="20"/>
                <w:highlight w:val="white"/>
              </w:rPr>
              <w:t>routeTable.AddExpirableAuthorizedRoute(</w:t>
            </w:r>
            <w:r w:rsidRPr="00DF18B6">
              <w:rPr>
                <w:rFonts w:ascii="Consolas" w:eastAsia="Calibri" w:hAnsi="Consolas" w:cs="Consolas"/>
                <w:color w:val="A31515"/>
                <w:sz w:val="20"/>
                <w:szCs w:val="20"/>
                <w:highlight w:val="white"/>
              </w:rPr>
              <w:t>"get"</w:t>
            </w:r>
            <w:r w:rsidRPr="00DF18B6">
              <w:rPr>
                <w:rFonts w:ascii="Consolas" w:eastAsia="Calibri" w:hAnsi="Consolas" w:cs="Consolas"/>
                <w:color w:val="000000"/>
                <w:sz w:val="20"/>
                <w:szCs w:val="20"/>
                <w:highlight w:val="white"/>
              </w:rPr>
              <w:t xml:space="preserve">, </w:t>
            </w:r>
            <w:r w:rsidRPr="00DF18B6">
              <w:rPr>
                <w:rFonts w:ascii="Consolas" w:eastAsia="Calibri" w:hAnsi="Consolas" w:cs="Consolas"/>
                <w:color w:val="A31515"/>
                <w:sz w:val="20"/>
                <w:szCs w:val="20"/>
                <w:highlight w:val="white"/>
              </w:rPr>
              <w:t>"someotherpath"</w:t>
            </w:r>
            <w:r w:rsidRPr="00DF18B6">
              <w:rPr>
                <w:rFonts w:ascii="Consolas" w:eastAsia="Calibri" w:hAnsi="Consolas" w:cs="Consolas"/>
                <w:color w:val="000000"/>
                <w:sz w:val="20"/>
                <w:szCs w:val="20"/>
                <w:highlight w:val="white"/>
              </w:rPr>
              <w:t>, myRouteHandler);</w:t>
            </w:r>
          </w:p>
        </w:tc>
      </w:tr>
    </w:tbl>
    <w:p w14:paraId="0A56BA3A" w14:textId="5FF0AA33" w:rsidR="00CA60A5" w:rsidRDefault="00D15C1A" w:rsidP="00D15C1A">
      <w:pPr>
        <w:pStyle w:val="Heading2"/>
      </w:pPr>
      <w:bookmarkStart w:id="119" w:name="_Toc416246262"/>
      <w:r>
        <w:t>Conclusion</w:t>
      </w:r>
      <w:bookmarkEnd w:id="119"/>
    </w:p>
    <w:p w14:paraId="5CC165E2" w14:textId="77777777" w:rsidR="00D15C1A" w:rsidRDefault="00D15C1A" w:rsidP="00D15C1A">
      <w:pPr>
        <w:pStyle w:val="Body"/>
      </w:pPr>
      <w:r>
        <w:t>At this point, our web server is providing a lot of capability.  We can:</w:t>
      </w:r>
    </w:p>
    <w:p w14:paraId="4C41B750" w14:textId="5066C138" w:rsidR="00D15C1A" w:rsidRDefault="00D15C1A" w:rsidP="00D15C1A">
      <w:pPr>
        <w:pStyle w:val="BulletedList"/>
      </w:pPr>
      <w:r>
        <w:t>Manage session state.</w:t>
      </w:r>
    </w:p>
    <w:p w14:paraId="0CEFBE66" w14:textId="646803BA" w:rsidR="00D15C1A" w:rsidRDefault="00D15C1A" w:rsidP="00D15C1A">
      <w:pPr>
        <w:pStyle w:val="BulletedList"/>
      </w:pPr>
      <w:r>
        <w:t>Incorporate session expiration and authorization into our routes.</w:t>
      </w:r>
    </w:p>
    <w:p w14:paraId="0485DB0F" w14:textId="6E42051C" w:rsidR="00D15C1A" w:rsidRDefault="00D15C1A" w:rsidP="00D15C1A">
      <w:pPr>
        <w:pStyle w:val="BulletedList"/>
      </w:pPr>
      <w:r>
        <w:t>Route requests to custom handlers.</w:t>
      </w:r>
    </w:p>
    <w:p w14:paraId="2EBE5EB7" w14:textId="087C946C" w:rsidR="00D15C1A" w:rsidRDefault="00D15C1A" w:rsidP="00D15C1A">
      <w:pPr>
        <w:pStyle w:val="BulletedList"/>
      </w:pPr>
      <w:r>
        <w:t>Implement behaviors based on the URL and request body parameters.</w:t>
      </w:r>
    </w:p>
    <w:p w14:paraId="4BFE28C7" w14:textId="0CBDFE48" w:rsidR="00D15C1A" w:rsidRDefault="00D15C1A" w:rsidP="00D15C1A">
      <w:pPr>
        <w:pStyle w:val="BulletedList"/>
      </w:pPr>
      <w:r>
        <w:t>We can respond with a default page, custom HTML, and/or a custom response body.</w:t>
      </w:r>
    </w:p>
    <w:p w14:paraId="6FD0CD98" w14:textId="528281D7" w:rsidR="00D15C1A" w:rsidRDefault="00D15C1A" w:rsidP="00D15C1A">
      <w:pPr>
        <w:pStyle w:val="BulletedList"/>
      </w:pPr>
      <w:r>
        <w:t>We can handle REST endpoint calls.</w:t>
      </w:r>
    </w:p>
    <w:p w14:paraId="2B46289B" w14:textId="77777777" w:rsidR="00D15C1A" w:rsidRDefault="00D15C1A" w:rsidP="00D15C1A">
      <w:pPr>
        <w:pStyle w:val="BulletedList"/>
        <w:numPr>
          <w:ilvl w:val="0"/>
          <w:numId w:val="0"/>
        </w:numPr>
      </w:pPr>
    </w:p>
    <w:p w14:paraId="3D9081EC" w14:textId="653B8FE7" w:rsidR="00D15C1A" w:rsidRDefault="00D15C1A" w:rsidP="00D15C1A">
      <w:pPr>
        <w:pStyle w:val="Body"/>
      </w:pPr>
      <w:r>
        <w:t xml:space="preserve">However, </w:t>
      </w:r>
      <w:proofErr w:type="gramStart"/>
      <w:r>
        <w:t>there’s</w:t>
      </w:r>
      <w:proofErr w:type="gramEnd"/>
      <w:r>
        <w:t xml:space="preserve"> still a few things that are left to do, such as:</w:t>
      </w:r>
    </w:p>
    <w:p w14:paraId="0563EB03" w14:textId="6C3B2967" w:rsidR="00D15C1A" w:rsidRDefault="00D15C1A" w:rsidP="00D15C1A">
      <w:pPr>
        <w:pStyle w:val="BulletedList"/>
      </w:pPr>
      <w:r>
        <w:t>Parameterized routes (routes with id’s embedded in them)</w:t>
      </w:r>
    </w:p>
    <w:p w14:paraId="3BEC705C" w14:textId="2BF52C5F" w:rsidR="00D15C1A" w:rsidRDefault="00D15C1A" w:rsidP="00D15C1A">
      <w:pPr>
        <w:pStyle w:val="BulletedList"/>
      </w:pPr>
      <w:r>
        <w:t>Better error handling – throwing exceptions for things like “page not found” and “expired session” is not ideal!</w:t>
      </w:r>
    </w:p>
    <w:p w14:paraId="65A72BD5" w14:textId="724E2AB7" w:rsidR="00D15C1A" w:rsidRDefault="00D15C1A" w:rsidP="00D15C1A">
      <w:pPr>
        <w:pStyle w:val="BulletedList"/>
      </w:pPr>
      <w:r>
        <w:t>Support for HTTPS</w:t>
      </w:r>
    </w:p>
    <w:p w14:paraId="7B4073CD" w14:textId="7F8980F3" w:rsidR="00D15C1A" w:rsidRDefault="00D15C1A" w:rsidP="00D15C1A">
      <w:pPr>
        <w:pStyle w:val="BulletedList"/>
      </w:pPr>
      <w:r>
        <w:t>View engines</w:t>
      </w:r>
    </w:p>
    <w:p w14:paraId="77F3961E" w14:textId="56D2EB0B" w:rsidR="00D15C1A" w:rsidRDefault="00D15C1A" w:rsidP="00D15C1A">
      <w:pPr>
        <w:pStyle w:val="BulletedList"/>
      </w:pPr>
      <w:r>
        <w:t>Some AJAX examples would be nice</w:t>
      </w:r>
    </w:p>
    <w:p w14:paraId="5924E708" w14:textId="77777777" w:rsidR="00D15C1A" w:rsidRDefault="00D15C1A" w:rsidP="00D15C1A">
      <w:pPr>
        <w:pStyle w:val="Body"/>
      </w:pPr>
    </w:p>
    <w:p w14:paraId="0C36ACB6" w14:textId="72A769F1" w:rsidR="00D15C1A" w:rsidRDefault="00D15C1A" w:rsidP="00D15C1A">
      <w:pPr>
        <w:pStyle w:val="Body"/>
      </w:pPr>
      <w:r>
        <w:t>We’ll look at these issues in the remaining chapters.</w:t>
      </w:r>
    </w:p>
    <w:p w14:paraId="000D6087" w14:textId="77777777" w:rsidR="00F14306" w:rsidRDefault="00F14306" w:rsidP="00F14306">
      <w:pPr>
        <w:pStyle w:val="Heading1"/>
      </w:pPr>
      <w:bookmarkStart w:id="120" w:name="_Toc416246263"/>
      <w:r>
        <w:lastRenderedPageBreak/>
        <w:t>HTTPS</w:t>
      </w:r>
      <w:bookmarkEnd w:id="120"/>
    </w:p>
    <w:p w14:paraId="1C3CC9A7" w14:textId="6265D02B" w:rsidR="00F14306" w:rsidRDefault="00F14306" w:rsidP="00F14306">
      <w:pPr>
        <w:pStyle w:val="Body"/>
      </w:pPr>
      <w:r>
        <w:t>HTTPS is a requirement today for all web servers.  For this reason, I’ve put the chapter on HTTPS here, so that it is not ignored or left as “optional reading” at the end of the book.  This chapter will show you how to create your own certificate to enable HTTPS communication with your web server.  Creating your own certificate requires users to accept an unknown publisher certificate, but none-the-</w:t>
      </w:r>
      <w:proofErr w:type="gramStart"/>
      <w:r>
        <w:t>less,</w:t>
      </w:r>
      <w:proofErr w:type="gramEnd"/>
      <w:r>
        <w:t xml:space="preserve"> this is still informative for how to set up your web server to handle HTTPS.</w:t>
      </w:r>
    </w:p>
    <w:p w14:paraId="6310BE65" w14:textId="77777777" w:rsidR="00F14306" w:rsidRDefault="00F14306" w:rsidP="00F14306">
      <w:pPr>
        <w:pStyle w:val="Body"/>
      </w:pPr>
      <w:r>
        <w:t>Please note that these instructions are written for Visual Studio 2012 and Windows 7.</w:t>
      </w:r>
    </w:p>
    <w:p w14:paraId="14650F0C" w14:textId="77777777" w:rsidR="00F14306" w:rsidRDefault="00F14306" w:rsidP="00F14306">
      <w:pPr>
        <w:pStyle w:val="Body"/>
      </w:pPr>
      <w:r>
        <w:t>There are three levels of SSL certificates:</w:t>
      </w:r>
    </w:p>
    <w:p w14:paraId="03FEF77C" w14:textId="77777777" w:rsidR="00F14306" w:rsidRDefault="00F14306" w:rsidP="00F14306">
      <w:pPr>
        <w:pStyle w:val="NumberedList"/>
        <w:numPr>
          <w:ilvl w:val="0"/>
          <w:numId w:val="23"/>
        </w:numPr>
      </w:pPr>
      <w:r>
        <w:t>Domain Validation</w:t>
      </w:r>
    </w:p>
    <w:p w14:paraId="67690565" w14:textId="77777777" w:rsidR="00F14306" w:rsidRDefault="00F14306" w:rsidP="00F14306">
      <w:pPr>
        <w:pStyle w:val="NumberedList"/>
        <w:numPr>
          <w:ilvl w:val="0"/>
          <w:numId w:val="23"/>
        </w:numPr>
      </w:pPr>
      <w:r>
        <w:t>Organization Validation</w:t>
      </w:r>
    </w:p>
    <w:p w14:paraId="4300DA1E" w14:textId="77777777" w:rsidR="00F14306" w:rsidRDefault="00F14306" w:rsidP="00F14306">
      <w:pPr>
        <w:pStyle w:val="NumberedList"/>
        <w:numPr>
          <w:ilvl w:val="0"/>
          <w:numId w:val="23"/>
        </w:numPr>
      </w:pPr>
      <w:r>
        <w:t>Extended Validation</w:t>
      </w:r>
    </w:p>
    <w:p w14:paraId="12BC965B" w14:textId="77777777" w:rsidR="00F14306" w:rsidRDefault="00F14306" w:rsidP="00F14306">
      <w:pPr>
        <w:pStyle w:val="Body"/>
      </w:pPr>
    </w:p>
    <w:p w14:paraId="67E0D249" w14:textId="77777777" w:rsidR="00F14306" w:rsidRDefault="00F14306" w:rsidP="00F14306">
      <w:pPr>
        <w:pStyle w:val="Body"/>
      </w:pPr>
      <w:r>
        <w:t>Among other things, the more validation the certificate provides, the more expensive it is to obtain.</w:t>
      </w:r>
    </w:p>
    <w:p w14:paraId="36F02152" w14:textId="77777777" w:rsidR="00F14306" w:rsidRDefault="00F14306" w:rsidP="00F14306">
      <w:pPr>
        <w:pStyle w:val="Heading2"/>
      </w:pPr>
      <w:bookmarkStart w:id="121" w:name="_Toc416246264"/>
      <w:r>
        <w:t>Domain Validation</w:t>
      </w:r>
      <w:bookmarkEnd w:id="121"/>
    </w:p>
    <w:p w14:paraId="353B28B9" w14:textId="77777777" w:rsidR="00F14306" w:rsidRDefault="00F14306" w:rsidP="00F14306">
      <w:pPr>
        <w:pStyle w:val="Body"/>
      </w:pPr>
      <w:r>
        <w:t xml:space="preserve">Domain Validation (DV) </w:t>
      </w:r>
      <w:proofErr w:type="gramStart"/>
      <w:r>
        <w:t>establish</w:t>
      </w:r>
      <w:proofErr w:type="gramEnd"/>
      <w:r>
        <w:t xml:space="preserve"> a baseline level of trust with a website, ensuring that the website you are visiting is really the website you intend to visit.  This is the certificate we’ll be creating here.  The disadvantage of this certificate is that they are usually easily obtainable and only secure the communication between your browser and the server.</w:t>
      </w:r>
    </w:p>
    <w:p w14:paraId="39960432" w14:textId="77777777" w:rsidR="00F14306" w:rsidRDefault="00F14306" w:rsidP="00F14306">
      <w:pPr>
        <w:pStyle w:val="Heading2"/>
      </w:pPr>
      <w:bookmarkStart w:id="122" w:name="_Toc416246265"/>
      <w:r>
        <w:t>Organization Validation</w:t>
      </w:r>
      <w:bookmarkEnd w:id="122"/>
    </w:p>
    <w:p w14:paraId="4B2BB47A" w14:textId="77777777" w:rsidR="00F14306" w:rsidRDefault="00F14306" w:rsidP="00F14306">
      <w:pPr>
        <w:pStyle w:val="Body"/>
      </w:pPr>
      <w:r>
        <w:t>This is a more secure certificate because it requires some company information to be verified along with the domain and owner information.  In addition to encrypting data, you have an added level of trust about the company that runs the website.</w:t>
      </w:r>
    </w:p>
    <w:p w14:paraId="66B77CA4" w14:textId="77777777" w:rsidR="00F14306" w:rsidRDefault="00F14306" w:rsidP="00F14306">
      <w:pPr>
        <w:pStyle w:val="Heading2"/>
      </w:pPr>
      <w:bookmarkStart w:id="123" w:name="_Toc416246266"/>
      <w:r>
        <w:t>Extended Validation</w:t>
      </w:r>
      <w:bookmarkEnd w:id="123"/>
    </w:p>
    <w:p w14:paraId="283594FE" w14:textId="77777777" w:rsidR="00F14306" w:rsidRDefault="00F14306" w:rsidP="00F14306">
      <w:pPr>
        <w:pStyle w:val="Body"/>
      </w:pPr>
      <w:r>
        <w:t>This level of certification requires that the company goes through a vetting process in which all the details of the company are verified.  Only companies that pass a thorough vetting can use this level of certificate.</w:t>
      </w:r>
    </w:p>
    <w:p w14:paraId="2AA19FF4" w14:textId="77777777" w:rsidR="00F14306" w:rsidRDefault="00F14306" w:rsidP="00F14306">
      <w:pPr>
        <w:pStyle w:val="Heading2"/>
      </w:pPr>
      <w:bookmarkStart w:id="124" w:name="_Toc416246267"/>
      <w:r>
        <w:t>How to Make a Domain Level Certificate</w:t>
      </w:r>
      <w:bookmarkEnd w:id="124"/>
    </w:p>
    <w:p w14:paraId="158218A7" w14:textId="77777777" w:rsidR="00F14306" w:rsidRPr="004D1B6B" w:rsidRDefault="00F14306" w:rsidP="00F14306">
      <w:pPr>
        <w:pStyle w:val="Body"/>
      </w:pPr>
      <w:r>
        <w:t>In this process, we’ll make our own certificate.  Because we are not a certificate authority, the browser will still question whether the certificate is legitimate.  It will do this the first time you visit a page on your web server.  Creating your own certificate is useful though for testing and to enable SSL so that the client’s data is at least encrypted.</w:t>
      </w:r>
    </w:p>
    <w:p w14:paraId="3AF87D4F" w14:textId="77777777" w:rsidR="00F14306" w:rsidRDefault="00F14306" w:rsidP="00F14306">
      <w:pPr>
        <w:pStyle w:val="Body"/>
      </w:pPr>
      <w:r>
        <w:lastRenderedPageBreak/>
        <w:t>The steps described here look daunting but have been thoroughly tested and if you follow them precisely, you should not have any issues.</w:t>
      </w:r>
    </w:p>
    <w:p w14:paraId="69EC13D7" w14:textId="77777777" w:rsidR="00F14306" w:rsidRDefault="00F14306" w:rsidP="00F14306">
      <w:pPr>
        <w:pStyle w:val="Body"/>
      </w:pPr>
      <w:r>
        <w:t>To begin, launch the Visual Studio Command Line prompt.  For example, if you're using VS2012 in Windows 7, click on:</w:t>
      </w:r>
    </w:p>
    <w:p w14:paraId="20C21EA3" w14:textId="77777777" w:rsidR="00F14306" w:rsidRDefault="00F14306" w:rsidP="00F14306">
      <w:pPr>
        <w:pStyle w:val="NumberedList"/>
      </w:pPr>
      <w:r>
        <w:t>Start</w:t>
      </w:r>
    </w:p>
    <w:p w14:paraId="521E0C89" w14:textId="77777777" w:rsidR="00F14306" w:rsidRDefault="00F14306" w:rsidP="00F14306">
      <w:pPr>
        <w:pStyle w:val="NumberedList"/>
      </w:pPr>
      <w:r>
        <w:t>All Programs</w:t>
      </w:r>
    </w:p>
    <w:p w14:paraId="65D3BBE2" w14:textId="77777777" w:rsidR="00F14306" w:rsidRDefault="00F14306" w:rsidP="00F14306">
      <w:pPr>
        <w:pStyle w:val="NumberedList"/>
      </w:pPr>
      <w:r>
        <w:t>Microsoft Visual Studio 2012</w:t>
      </w:r>
    </w:p>
    <w:p w14:paraId="06DBBE52" w14:textId="77777777" w:rsidR="00F14306" w:rsidRDefault="00F14306" w:rsidP="00F14306">
      <w:pPr>
        <w:pStyle w:val="NumberedList"/>
      </w:pPr>
      <w:r>
        <w:t>Visual Studio Tools</w:t>
      </w:r>
    </w:p>
    <w:p w14:paraId="372114E0" w14:textId="77777777" w:rsidR="00F14306" w:rsidRDefault="00F14306" w:rsidP="00F14306">
      <w:pPr>
        <w:pStyle w:val="NumberedList"/>
      </w:pPr>
      <w:r>
        <w:t>Developer Command Prompt for VS2012</w:t>
      </w:r>
    </w:p>
    <w:p w14:paraId="0B2A9AFD" w14:textId="77777777" w:rsidR="00F14306" w:rsidRDefault="00F14306" w:rsidP="00F14306">
      <w:pPr>
        <w:pStyle w:val="Body"/>
      </w:pPr>
    </w:p>
    <w:p w14:paraId="7C888591" w14:textId="77777777" w:rsidR="00F14306" w:rsidRDefault="00F14306" w:rsidP="00F14306">
      <w:pPr>
        <w:pStyle w:val="Body"/>
        <w:keepNext/>
        <w:jc w:val="center"/>
      </w:pPr>
      <w:r>
        <w:rPr>
          <w:noProof/>
        </w:rPr>
        <w:drawing>
          <wp:inline distT="0" distB="0" distL="0" distR="0" wp14:anchorId="6DEF1F92" wp14:editId="099B0C91">
            <wp:extent cx="2286319" cy="1305107"/>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png"/>
                    <pic:cNvPicPr/>
                  </pic:nvPicPr>
                  <pic:blipFill>
                    <a:blip r:embed="rId29">
                      <a:extLst>
                        <a:ext uri="{28A0092B-C50C-407E-A947-70E740481C1C}">
                          <a14:useLocalDpi xmlns:a14="http://schemas.microsoft.com/office/drawing/2010/main" val="0"/>
                        </a:ext>
                      </a:extLst>
                    </a:blip>
                    <a:stretch>
                      <a:fillRect/>
                    </a:stretch>
                  </pic:blipFill>
                  <pic:spPr>
                    <a:xfrm>
                      <a:off x="0" y="0"/>
                      <a:ext cx="2286319" cy="1305107"/>
                    </a:xfrm>
                    <a:prstGeom prst="rect">
                      <a:avLst/>
                    </a:prstGeom>
                  </pic:spPr>
                </pic:pic>
              </a:graphicData>
            </a:graphic>
          </wp:inline>
        </w:drawing>
      </w:r>
    </w:p>
    <w:p w14:paraId="1C790B95" w14:textId="77777777" w:rsidR="00F14306" w:rsidRDefault="00F14306" w:rsidP="00F14306">
      <w:pPr>
        <w:pStyle w:val="Caption"/>
      </w:pPr>
      <w:r>
        <w:t xml:space="preserve">Figure </w:t>
      </w:r>
      <w:r>
        <w:fldChar w:fldCharType="begin"/>
      </w:r>
      <w:r>
        <w:instrText xml:space="preserve"> SEQ Figure \* ARABIC </w:instrText>
      </w:r>
      <w:r>
        <w:fldChar w:fldCharType="separate"/>
      </w:r>
      <w:r w:rsidR="00D9688E">
        <w:t>15</w:t>
      </w:r>
      <w:r>
        <w:fldChar w:fldCharType="end"/>
      </w:r>
      <w:r>
        <w:t>: Developer Command Prompt</w:t>
      </w:r>
    </w:p>
    <w:p w14:paraId="6ABE0900" w14:textId="77777777" w:rsidR="00F14306" w:rsidRDefault="00F14306" w:rsidP="00F14306">
      <w:pPr>
        <w:pStyle w:val="Body"/>
      </w:pPr>
      <w:proofErr w:type="gramStart"/>
      <w:r w:rsidRPr="00086501">
        <w:t>at</w:t>
      </w:r>
      <w:proofErr w:type="gramEnd"/>
      <w:r w:rsidRPr="00086501">
        <w:t xml:space="preserve"> the console window, type in</w:t>
      </w:r>
      <w:r>
        <w:t xml:space="preserve"> (all on one line), but </w:t>
      </w:r>
      <w:r w:rsidRPr="00086501">
        <w:t>replac</w:t>
      </w:r>
      <w:r>
        <w:t>e</w:t>
      </w:r>
      <w:r w:rsidRPr="00086501">
        <w:t xml:space="preserve"> [computername] with either your computer name or a domain name.  Read more about makecert options on</w:t>
      </w:r>
      <w:r>
        <w:t xml:space="preserve"> </w:t>
      </w:r>
      <w:hyperlink r:id="rId30" w:history="1">
        <w:r w:rsidRPr="00086501">
          <w:rPr>
            <w:rStyle w:val="Hyperlink"/>
          </w:rPr>
          <w:t>MSDN</w:t>
        </w:r>
      </w:hyperlink>
      <w:r>
        <w:t>.</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F14306" w:rsidRPr="009045E5" w14:paraId="2D5A6813" w14:textId="77777777" w:rsidTr="00F14306">
        <w:tc>
          <w:tcPr>
            <w:tcW w:w="9576" w:type="dxa"/>
            <w:shd w:val="clear" w:color="auto" w:fill="F0F0F0"/>
          </w:tcPr>
          <w:p w14:paraId="176C35D8" w14:textId="77777777" w:rsidR="00F14306" w:rsidRPr="00557B4A" w:rsidRDefault="00F14306" w:rsidP="00F14306">
            <w:pPr>
              <w:autoSpaceDE w:val="0"/>
              <w:autoSpaceDN w:val="0"/>
              <w:adjustRightInd w:val="0"/>
              <w:spacing w:after="0" w:line="240" w:lineRule="auto"/>
              <w:rPr>
                <w:rFonts w:ascii="Consolas" w:eastAsia="Calibri" w:hAnsi="Consolas" w:cs="Consolas"/>
                <w:color w:val="000000"/>
                <w:sz w:val="15"/>
                <w:szCs w:val="15"/>
                <w:highlight w:val="white"/>
              </w:rPr>
            </w:pPr>
            <w:r w:rsidRPr="00086501">
              <w:rPr>
                <w:rFonts w:ascii="Consolas" w:eastAsia="Calibri" w:hAnsi="Consolas" w:cs="Consolas"/>
                <w:color w:val="000000"/>
                <w:sz w:val="15"/>
                <w:szCs w:val="15"/>
              </w:rPr>
              <w:t>Makecert -r -pe -n CN="[computername]" -eku 1.3.6.1.5.5.7.3.1 -ss my -sr localmachine -sky exchange -sp "Microsoft RSA SChannel Cryptographic Provider" -sy 12</w:t>
            </w:r>
          </w:p>
        </w:tc>
      </w:tr>
    </w:tbl>
    <w:p w14:paraId="00577B1F" w14:textId="77777777" w:rsidR="00F14306" w:rsidRDefault="00F14306" w:rsidP="00F14306">
      <w:pPr>
        <w:pStyle w:val="Body"/>
      </w:pPr>
    </w:p>
    <w:p w14:paraId="371AFC0D" w14:textId="77777777" w:rsidR="00F14306" w:rsidRDefault="00F14306" w:rsidP="00F14306">
      <w:pPr>
        <w:pStyle w:val="Body"/>
      </w:pPr>
      <w:r w:rsidRPr="00086501">
        <w:t>For example (I'm using "test" and the computer name, this is just an example):</w:t>
      </w:r>
    </w:p>
    <w:p w14:paraId="21444383" w14:textId="77777777" w:rsidR="00F14306" w:rsidRDefault="00F14306" w:rsidP="00F14306">
      <w:pPr>
        <w:pStyle w:val="Body"/>
        <w:keepNext/>
        <w:jc w:val="center"/>
      </w:pPr>
      <w:r>
        <w:rPr>
          <w:noProof/>
        </w:rPr>
        <w:drawing>
          <wp:inline distT="0" distB="0" distL="0" distR="0" wp14:anchorId="1C3DD924" wp14:editId="0BBFF1FA">
            <wp:extent cx="5943600" cy="7429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rt1.png"/>
                    <pic:cNvPicPr/>
                  </pic:nvPicPr>
                  <pic:blipFill>
                    <a:blip r:embed="rId31">
                      <a:extLst>
                        <a:ext uri="{28A0092B-C50C-407E-A947-70E740481C1C}">
                          <a14:useLocalDpi xmlns:a14="http://schemas.microsoft.com/office/drawing/2010/main" val="0"/>
                        </a:ext>
                      </a:extLst>
                    </a:blip>
                    <a:stretch>
                      <a:fillRect/>
                    </a:stretch>
                  </pic:blipFill>
                  <pic:spPr>
                    <a:xfrm>
                      <a:off x="0" y="0"/>
                      <a:ext cx="5943600" cy="742950"/>
                    </a:xfrm>
                    <a:prstGeom prst="rect">
                      <a:avLst/>
                    </a:prstGeom>
                  </pic:spPr>
                </pic:pic>
              </a:graphicData>
            </a:graphic>
          </wp:inline>
        </w:drawing>
      </w:r>
    </w:p>
    <w:p w14:paraId="52DEB0B6" w14:textId="77777777" w:rsidR="00F14306" w:rsidRDefault="00F14306" w:rsidP="00F14306">
      <w:pPr>
        <w:pStyle w:val="Caption"/>
      </w:pPr>
      <w:r>
        <w:t xml:space="preserve">Figure </w:t>
      </w:r>
      <w:r>
        <w:fldChar w:fldCharType="begin"/>
      </w:r>
      <w:r>
        <w:instrText xml:space="preserve"> SEQ Figure \* ARABIC </w:instrText>
      </w:r>
      <w:r>
        <w:fldChar w:fldCharType="separate"/>
      </w:r>
      <w:r w:rsidR="00D9688E">
        <w:t>16</w:t>
      </w:r>
      <w:r>
        <w:fldChar w:fldCharType="end"/>
      </w:r>
      <w:r>
        <w:t>: Makecert Example</w:t>
      </w:r>
    </w:p>
    <w:p w14:paraId="442E11D4" w14:textId="77777777" w:rsidR="00F14306" w:rsidRDefault="00F14306" w:rsidP="00F14306">
      <w:pPr>
        <w:pStyle w:val="Heading3"/>
      </w:pPr>
      <w:bookmarkStart w:id="125" w:name="_Toc416246268"/>
      <w:r>
        <w:t>Make the Certificate Trusted</w:t>
      </w:r>
      <w:bookmarkEnd w:id="125"/>
    </w:p>
    <w:p w14:paraId="366ED872" w14:textId="77777777" w:rsidR="00F14306" w:rsidRDefault="00F14306" w:rsidP="00F14306">
      <w:pPr>
        <w:pStyle w:val="Body"/>
      </w:pPr>
      <w:r>
        <w:t>From the console window above, after the certificate has been created, type:</w:t>
      </w:r>
    </w:p>
    <w:p w14:paraId="55724C81" w14:textId="77777777" w:rsidR="00F14306" w:rsidRDefault="00F14306" w:rsidP="00F14306">
      <w:pPr>
        <w:pStyle w:val="Body"/>
      </w:pPr>
      <w:r>
        <w:t>MMC</w:t>
      </w:r>
    </w:p>
    <w:p w14:paraId="1CEDC875" w14:textId="77777777" w:rsidR="00F14306" w:rsidRPr="00086501" w:rsidRDefault="00F14306" w:rsidP="00F14306">
      <w:pPr>
        <w:pStyle w:val="Body"/>
      </w:pPr>
      <w:proofErr w:type="gramStart"/>
      <w:r>
        <w:t>to</w:t>
      </w:r>
      <w:proofErr w:type="gramEnd"/>
      <w:r>
        <w:t xml:space="preserve"> launch the Microsoft Management Console.</w:t>
      </w:r>
    </w:p>
    <w:p w14:paraId="692FF0F1" w14:textId="77777777" w:rsidR="00F14306" w:rsidRDefault="00F14306" w:rsidP="00F14306">
      <w:pPr>
        <w:pStyle w:val="Heading3"/>
      </w:pPr>
      <w:bookmarkStart w:id="126" w:name="_Toc416246269"/>
      <w:r>
        <w:lastRenderedPageBreak/>
        <w:t>Add the “</w:t>
      </w:r>
      <w:r w:rsidRPr="00190009">
        <w:t>Certificates</w:t>
      </w:r>
      <w:r>
        <w:t>” Snap In</w:t>
      </w:r>
      <w:bookmarkEnd w:id="126"/>
    </w:p>
    <w:p w14:paraId="6F3B2F7B" w14:textId="77777777" w:rsidR="00F14306" w:rsidRDefault="00F14306" w:rsidP="00F14306">
      <w:pPr>
        <w:pStyle w:val="Body"/>
      </w:pPr>
      <w:r w:rsidRPr="00012CA3">
        <w:t>From the File menu, select "Add/Remove Snap-in..."</w:t>
      </w:r>
    </w:p>
    <w:p w14:paraId="4C996B08" w14:textId="77777777" w:rsidR="00F14306" w:rsidRDefault="00F14306" w:rsidP="00F14306">
      <w:pPr>
        <w:pStyle w:val="Body"/>
        <w:keepNext/>
        <w:jc w:val="center"/>
      </w:pPr>
      <w:r>
        <w:rPr>
          <w:noProof/>
        </w:rPr>
        <w:drawing>
          <wp:inline distT="0" distB="0" distL="0" distR="0" wp14:anchorId="5DB2CAA0" wp14:editId="2F144EEB">
            <wp:extent cx="3153215" cy="1629002"/>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rt2.png"/>
                    <pic:cNvPicPr/>
                  </pic:nvPicPr>
                  <pic:blipFill>
                    <a:blip r:embed="rId32">
                      <a:extLst>
                        <a:ext uri="{28A0092B-C50C-407E-A947-70E740481C1C}">
                          <a14:useLocalDpi xmlns:a14="http://schemas.microsoft.com/office/drawing/2010/main" val="0"/>
                        </a:ext>
                      </a:extLst>
                    </a:blip>
                    <a:stretch>
                      <a:fillRect/>
                    </a:stretch>
                  </pic:blipFill>
                  <pic:spPr>
                    <a:xfrm>
                      <a:off x="0" y="0"/>
                      <a:ext cx="3153215" cy="1629002"/>
                    </a:xfrm>
                    <a:prstGeom prst="rect">
                      <a:avLst/>
                    </a:prstGeom>
                  </pic:spPr>
                </pic:pic>
              </a:graphicData>
            </a:graphic>
          </wp:inline>
        </w:drawing>
      </w:r>
    </w:p>
    <w:p w14:paraId="34ABFABB" w14:textId="77777777" w:rsidR="00F14306" w:rsidRDefault="00F14306" w:rsidP="00F14306">
      <w:pPr>
        <w:pStyle w:val="Caption"/>
      </w:pPr>
      <w:r>
        <w:t xml:space="preserve">Figure </w:t>
      </w:r>
      <w:r>
        <w:fldChar w:fldCharType="begin"/>
      </w:r>
      <w:r>
        <w:instrText xml:space="preserve"> SEQ Figure \* ARABIC </w:instrText>
      </w:r>
      <w:r>
        <w:fldChar w:fldCharType="separate"/>
      </w:r>
      <w:r w:rsidR="00D9688E">
        <w:t>17</w:t>
      </w:r>
      <w:r>
        <w:fldChar w:fldCharType="end"/>
      </w:r>
      <w:r>
        <w:t>: Add Certificates Snap In</w:t>
      </w:r>
    </w:p>
    <w:p w14:paraId="44BEB632" w14:textId="77777777" w:rsidR="00F14306" w:rsidRDefault="00F14306" w:rsidP="00F14306">
      <w:pPr>
        <w:pStyle w:val="Body"/>
      </w:pPr>
      <w:r w:rsidRPr="00012CA3">
        <w:t>Select "Certificates" and click on "Add":</w:t>
      </w:r>
    </w:p>
    <w:p w14:paraId="636062F8" w14:textId="77777777" w:rsidR="00F14306" w:rsidRDefault="00F14306" w:rsidP="00F14306">
      <w:pPr>
        <w:pStyle w:val="Body"/>
        <w:keepNext/>
        <w:jc w:val="center"/>
      </w:pPr>
      <w:r>
        <w:rPr>
          <w:noProof/>
        </w:rPr>
        <w:drawing>
          <wp:inline distT="0" distB="0" distL="0" distR="0" wp14:anchorId="39244B56" wp14:editId="406B0466">
            <wp:extent cx="3248479" cy="2324425"/>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rt3.png"/>
                    <pic:cNvPicPr/>
                  </pic:nvPicPr>
                  <pic:blipFill>
                    <a:blip r:embed="rId33">
                      <a:extLst>
                        <a:ext uri="{28A0092B-C50C-407E-A947-70E740481C1C}">
                          <a14:useLocalDpi xmlns:a14="http://schemas.microsoft.com/office/drawing/2010/main" val="0"/>
                        </a:ext>
                      </a:extLst>
                    </a:blip>
                    <a:stretch>
                      <a:fillRect/>
                    </a:stretch>
                  </pic:blipFill>
                  <pic:spPr>
                    <a:xfrm>
                      <a:off x="0" y="0"/>
                      <a:ext cx="3248479" cy="2324425"/>
                    </a:xfrm>
                    <a:prstGeom prst="rect">
                      <a:avLst/>
                    </a:prstGeom>
                  </pic:spPr>
                </pic:pic>
              </a:graphicData>
            </a:graphic>
          </wp:inline>
        </w:drawing>
      </w:r>
    </w:p>
    <w:p w14:paraId="03C1B6E3" w14:textId="77777777" w:rsidR="00F14306" w:rsidRDefault="00F14306" w:rsidP="00F14306">
      <w:pPr>
        <w:pStyle w:val="Caption"/>
      </w:pPr>
      <w:r>
        <w:t xml:space="preserve">Figure </w:t>
      </w:r>
      <w:r>
        <w:fldChar w:fldCharType="begin"/>
      </w:r>
      <w:r>
        <w:instrText xml:space="preserve"> SEQ Figure \* ARABIC </w:instrText>
      </w:r>
      <w:r>
        <w:fldChar w:fldCharType="separate"/>
      </w:r>
      <w:r w:rsidR="00D9688E">
        <w:t>18</w:t>
      </w:r>
      <w:r>
        <w:fldChar w:fldCharType="end"/>
      </w:r>
      <w:r>
        <w:t>: Select "Certificates"</w:t>
      </w:r>
    </w:p>
    <w:p w14:paraId="3991E06E" w14:textId="77777777" w:rsidR="00F14306" w:rsidRDefault="00F14306" w:rsidP="00F14306">
      <w:pPr>
        <w:pStyle w:val="Body"/>
      </w:pPr>
      <w:r w:rsidRPr="00012CA3">
        <w:t>Select "Computer account":</w:t>
      </w:r>
    </w:p>
    <w:p w14:paraId="2C5BBE1E" w14:textId="77777777" w:rsidR="00F14306" w:rsidRDefault="00F14306" w:rsidP="00F14306">
      <w:pPr>
        <w:pStyle w:val="Body"/>
        <w:keepNext/>
        <w:jc w:val="center"/>
      </w:pPr>
      <w:r>
        <w:rPr>
          <w:noProof/>
        </w:rPr>
        <w:drawing>
          <wp:inline distT="0" distB="0" distL="0" distR="0" wp14:anchorId="649494F2" wp14:editId="3322E43A">
            <wp:extent cx="2600688" cy="1390844"/>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rt4.png"/>
                    <pic:cNvPicPr/>
                  </pic:nvPicPr>
                  <pic:blipFill>
                    <a:blip r:embed="rId34">
                      <a:extLst>
                        <a:ext uri="{28A0092B-C50C-407E-A947-70E740481C1C}">
                          <a14:useLocalDpi xmlns:a14="http://schemas.microsoft.com/office/drawing/2010/main" val="0"/>
                        </a:ext>
                      </a:extLst>
                    </a:blip>
                    <a:stretch>
                      <a:fillRect/>
                    </a:stretch>
                  </pic:blipFill>
                  <pic:spPr>
                    <a:xfrm>
                      <a:off x="0" y="0"/>
                      <a:ext cx="2600688" cy="1390844"/>
                    </a:xfrm>
                    <a:prstGeom prst="rect">
                      <a:avLst/>
                    </a:prstGeom>
                  </pic:spPr>
                </pic:pic>
              </a:graphicData>
            </a:graphic>
          </wp:inline>
        </w:drawing>
      </w:r>
    </w:p>
    <w:p w14:paraId="56995CCA" w14:textId="77777777" w:rsidR="00F14306" w:rsidRDefault="00F14306" w:rsidP="00F14306">
      <w:pPr>
        <w:pStyle w:val="Caption"/>
      </w:pPr>
      <w:r>
        <w:t xml:space="preserve">Figure </w:t>
      </w:r>
      <w:r>
        <w:fldChar w:fldCharType="begin"/>
      </w:r>
      <w:r>
        <w:instrText xml:space="preserve"> SEQ Figure \* ARABIC </w:instrText>
      </w:r>
      <w:r>
        <w:fldChar w:fldCharType="separate"/>
      </w:r>
      <w:r w:rsidR="00D9688E">
        <w:t>19</w:t>
      </w:r>
      <w:r>
        <w:fldChar w:fldCharType="end"/>
      </w:r>
      <w:r>
        <w:t>: Select "Computer account"</w:t>
      </w:r>
    </w:p>
    <w:p w14:paraId="54898DB2" w14:textId="77777777" w:rsidR="00F14306" w:rsidRDefault="00F14306" w:rsidP="00F14306">
      <w:pPr>
        <w:pStyle w:val="Body"/>
      </w:pPr>
      <w:r w:rsidRPr="00012CA3">
        <w:t>Then click on Next -&gt; Finish -&gt; OK.</w:t>
      </w:r>
    </w:p>
    <w:p w14:paraId="3C0DB71D" w14:textId="77777777" w:rsidR="00F14306" w:rsidRDefault="00F14306" w:rsidP="00F14306">
      <w:pPr>
        <w:pStyle w:val="Heading3"/>
      </w:pPr>
      <w:bookmarkStart w:id="127" w:name="_Toc416246270"/>
      <w:r>
        <w:lastRenderedPageBreak/>
        <w:t>Verify Certificate Creation</w:t>
      </w:r>
      <w:bookmarkEnd w:id="127"/>
    </w:p>
    <w:p w14:paraId="75369804" w14:textId="77777777" w:rsidR="00F14306" w:rsidRDefault="00F14306" w:rsidP="00F14306">
      <w:pPr>
        <w:pStyle w:val="Body"/>
      </w:pPr>
      <w:r>
        <w:t>Double click on the Personal folder, then the Certificates folder.</w:t>
      </w:r>
    </w:p>
    <w:p w14:paraId="4A72D268" w14:textId="77777777" w:rsidR="00F14306" w:rsidRDefault="00F14306" w:rsidP="00F14306">
      <w:pPr>
        <w:pStyle w:val="Body"/>
      </w:pPr>
      <w:r>
        <w:t>Double click on the certificate, and you should see a dialog stating "This CA Root certificate is not trusted."</w:t>
      </w:r>
    </w:p>
    <w:p w14:paraId="31FEAA7C" w14:textId="77777777" w:rsidR="00F14306" w:rsidRDefault="00F14306" w:rsidP="00F14306">
      <w:pPr>
        <w:pStyle w:val="Body"/>
        <w:keepNext/>
        <w:jc w:val="center"/>
      </w:pPr>
      <w:r>
        <w:rPr>
          <w:noProof/>
        </w:rPr>
        <w:drawing>
          <wp:inline distT="0" distB="0" distL="0" distR="0" wp14:anchorId="5C9A5684" wp14:editId="27F5F0CD">
            <wp:extent cx="3886743" cy="26483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rt5.png"/>
                    <pic:cNvPicPr/>
                  </pic:nvPicPr>
                  <pic:blipFill>
                    <a:blip r:embed="rId35">
                      <a:extLst>
                        <a:ext uri="{28A0092B-C50C-407E-A947-70E740481C1C}">
                          <a14:useLocalDpi xmlns:a14="http://schemas.microsoft.com/office/drawing/2010/main" val="0"/>
                        </a:ext>
                      </a:extLst>
                    </a:blip>
                    <a:stretch>
                      <a:fillRect/>
                    </a:stretch>
                  </pic:blipFill>
                  <pic:spPr>
                    <a:xfrm>
                      <a:off x="0" y="0"/>
                      <a:ext cx="3886743" cy="2648320"/>
                    </a:xfrm>
                    <a:prstGeom prst="rect">
                      <a:avLst/>
                    </a:prstGeom>
                  </pic:spPr>
                </pic:pic>
              </a:graphicData>
            </a:graphic>
          </wp:inline>
        </w:drawing>
      </w:r>
    </w:p>
    <w:p w14:paraId="11DF348F" w14:textId="77777777" w:rsidR="00F14306" w:rsidRDefault="00F14306" w:rsidP="00F14306">
      <w:pPr>
        <w:pStyle w:val="Caption"/>
      </w:pPr>
      <w:r>
        <w:t xml:space="preserve">Figure </w:t>
      </w:r>
      <w:r>
        <w:fldChar w:fldCharType="begin"/>
      </w:r>
      <w:r>
        <w:instrText xml:space="preserve"> SEQ Figure \* ARABIC </w:instrText>
      </w:r>
      <w:r>
        <w:fldChar w:fldCharType="separate"/>
      </w:r>
      <w:r w:rsidR="00D9688E">
        <w:t>20</w:t>
      </w:r>
      <w:r>
        <w:fldChar w:fldCharType="end"/>
      </w:r>
      <w:r>
        <w:t>: Certificate Information</w:t>
      </w:r>
    </w:p>
    <w:p w14:paraId="3AF01FCD" w14:textId="77777777" w:rsidR="00F14306" w:rsidRDefault="00F14306" w:rsidP="00F14306">
      <w:pPr>
        <w:pStyle w:val="Body"/>
      </w:pPr>
      <w:r w:rsidRPr="00012CA3">
        <w:t>If you get any other message, the certificate will not work correctly.</w:t>
      </w:r>
    </w:p>
    <w:p w14:paraId="2900CAC0" w14:textId="77777777" w:rsidR="00F14306" w:rsidRDefault="00F14306" w:rsidP="00F14306">
      <w:pPr>
        <w:pStyle w:val="Heading3"/>
      </w:pPr>
      <w:bookmarkStart w:id="128" w:name="_Toc416246271"/>
      <w:r>
        <w:t>Get the Certificate Thumbprint</w:t>
      </w:r>
      <w:bookmarkEnd w:id="128"/>
    </w:p>
    <w:p w14:paraId="1E6EE1F9" w14:textId="77777777" w:rsidR="00F14306" w:rsidRDefault="00F14306" w:rsidP="00F14306">
      <w:pPr>
        <w:pStyle w:val="Body"/>
      </w:pPr>
      <w:r w:rsidRPr="00012CA3">
        <w:t>Click on the Details tab and scroll down to select the "Thumbprint" field.  Copy the value into notepad as this will be used later:</w:t>
      </w:r>
    </w:p>
    <w:p w14:paraId="1EDFC61B" w14:textId="77777777" w:rsidR="00F14306" w:rsidRDefault="00F14306" w:rsidP="00F14306">
      <w:pPr>
        <w:pStyle w:val="Body"/>
        <w:keepNext/>
        <w:jc w:val="center"/>
      </w:pPr>
      <w:r>
        <w:rPr>
          <w:noProof/>
        </w:rPr>
        <w:lastRenderedPageBreak/>
        <w:drawing>
          <wp:inline distT="0" distB="0" distL="0" distR="0" wp14:anchorId="2123C310" wp14:editId="73FF0770">
            <wp:extent cx="3991532" cy="4963218"/>
            <wp:effectExtent l="0" t="0" r="9525"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umb1.png"/>
                    <pic:cNvPicPr/>
                  </pic:nvPicPr>
                  <pic:blipFill>
                    <a:blip r:embed="rId36">
                      <a:extLst>
                        <a:ext uri="{28A0092B-C50C-407E-A947-70E740481C1C}">
                          <a14:useLocalDpi xmlns:a14="http://schemas.microsoft.com/office/drawing/2010/main" val="0"/>
                        </a:ext>
                      </a:extLst>
                    </a:blip>
                    <a:stretch>
                      <a:fillRect/>
                    </a:stretch>
                  </pic:blipFill>
                  <pic:spPr>
                    <a:xfrm>
                      <a:off x="0" y="0"/>
                      <a:ext cx="3991532" cy="4963218"/>
                    </a:xfrm>
                    <a:prstGeom prst="rect">
                      <a:avLst/>
                    </a:prstGeom>
                  </pic:spPr>
                </pic:pic>
              </a:graphicData>
            </a:graphic>
          </wp:inline>
        </w:drawing>
      </w:r>
    </w:p>
    <w:p w14:paraId="09BFB994" w14:textId="77777777" w:rsidR="00F14306" w:rsidRDefault="00F14306" w:rsidP="00F14306">
      <w:pPr>
        <w:pStyle w:val="Caption"/>
      </w:pPr>
      <w:r>
        <w:t xml:space="preserve">Figure </w:t>
      </w:r>
      <w:r>
        <w:fldChar w:fldCharType="begin"/>
      </w:r>
      <w:r>
        <w:instrText xml:space="preserve"> SEQ Figure \* ARABIC </w:instrText>
      </w:r>
      <w:r>
        <w:fldChar w:fldCharType="separate"/>
      </w:r>
      <w:r w:rsidR="00D9688E">
        <w:t>21</w:t>
      </w:r>
      <w:r>
        <w:fldChar w:fldCharType="end"/>
      </w:r>
      <w:r>
        <w:t>: Certificate Thumbprint</w:t>
      </w:r>
    </w:p>
    <w:p w14:paraId="1B3F05FC" w14:textId="77777777" w:rsidR="00F14306" w:rsidRDefault="00F14306" w:rsidP="00F14306">
      <w:pPr>
        <w:pStyle w:val="Body"/>
      </w:pPr>
      <w:r w:rsidRPr="005052DE">
        <w:t>Use notepad's search/replace to remove all the whitespace:</w:t>
      </w:r>
    </w:p>
    <w:p w14:paraId="5BD55642" w14:textId="77777777" w:rsidR="00F14306" w:rsidRDefault="00F14306" w:rsidP="00F14306">
      <w:pPr>
        <w:pStyle w:val="Body"/>
        <w:keepNext/>
        <w:jc w:val="center"/>
      </w:pPr>
      <w:r>
        <w:rPr>
          <w:noProof/>
        </w:rPr>
        <w:drawing>
          <wp:inline distT="0" distB="0" distL="0" distR="0" wp14:anchorId="19CD5098" wp14:editId="7499A943">
            <wp:extent cx="3400900" cy="1066949"/>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umb2.png"/>
                    <pic:cNvPicPr/>
                  </pic:nvPicPr>
                  <pic:blipFill>
                    <a:blip r:embed="rId37">
                      <a:extLst>
                        <a:ext uri="{28A0092B-C50C-407E-A947-70E740481C1C}">
                          <a14:useLocalDpi xmlns:a14="http://schemas.microsoft.com/office/drawing/2010/main" val="0"/>
                        </a:ext>
                      </a:extLst>
                    </a:blip>
                    <a:stretch>
                      <a:fillRect/>
                    </a:stretch>
                  </pic:blipFill>
                  <pic:spPr>
                    <a:xfrm>
                      <a:off x="0" y="0"/>
                      <a:ext cx="3400900" cy="1066949"/>
                    </a:xfrm>
                    <a:prstGeom prst="rect">
                      <a:avLst/>
                    </a:prstGeom>
                  </pic:spPr>
                </pic:pic>
              </a:graphicData>
            </a:graphic>
          </wp:inline>
        </w:drawing>
      </w:r>
    </w:p>
    <w:p w14:paraId="225B0748" w14:textId="77777777" w:rsidR="00F14306" w:rsidRDefault="00F14306" w:rsidP="00F14306">
      <w:pPr>
        <w:pStyle w:val="Caption"/>
      </w:pPr>
      <w:r>
        <w:t xml:space="preserve">Figure </w:t>
      </w:r>
      <w:r>
        <w:fldChar w:fldCharType="begin"/>
      </w:r>
      <w:r>
        <w:instrText xml:space="preserve"> SEQ Figure \* ARABIC </w:instrText>
      </w:r>
      <w:r>
        <w:fldChar w:fldCharType="separate"/>
      </w:r>
      <w:r w:rsidR="00D9688E">
        <w:t>22</w:t>
      </w:r>
      <w:r>
        <w:fldChar w:fldCharType="end"/>
      </w:r>
      <w:r>
        <w:t>: Remove Whitespace</w:t>
      </w:r>
    </w:p>
    <w:p w14:paraId="19331ED0" w14:textId="77777777" w:rsidR="00F14306" w:rsidRPr="005052DE" w:rsidRDefault="00F14306" w:rsidP="00F14306">
      <w:pPr>
        <w:pStyle w:val="Heading3"/>
      </w:pPr>
      <w:bookmarkStart w:id="129" w:name="_Toc416246272"/>
      <w:r w:rsidRPr="005052DE">
        <w:t>Copy the Certificate to the Trusted Root Certification Authorities Folder</w:t>
      </w:r>
      <w:bookmarkEnd w:id="129"/>
    </w:p>
    <w:p w14:paraId="5931DA3E" w14:textId="77777777" w:rsidR="00F14306" w:rsidRDefault="00F14306" w:rsidP="00F14306">
      <w:pPr>
        <w:pStyle w:val="NumberedList"/>
        <w:numPr>
          <w:ilvl w:val="0"/>
          <w:numId w:val="21"/>
        </w:numPr>
      </w:pPr>
      <w:r>
        <w:t>In the same Details tab, click on "Copy to File..."</w:t>
      </w:r>
    </w:p>
    <w:p w14:paraId="688E5DB4" w14:textId="77777777" w:rsidR="00F14306" w:rsidRDefault="00F14306" w:rsidP="00F14306">
      <w:pPr>
        <w:pStyle w:val="NumberedList"/>
        <w:numPr>
          <w:ilvl w:val="0"/>
          <w:numId w:val="21"/>
        </w:numPr>
      </w:pPr>
      <w:r>
        <w:t>Click Next</w:t>
      </w:r>
    </w:p>
    <w:p w14:paraId="38ADB2C9" w14:textId="77777777" w:rsidR="00F14306" w:rsidRDefault="00F14306" w:rsidP="00F14306">
      <w:pPr>
        <w:pStyle w:val="NumberedList"/>
        <w:numPr>
          <w:ilvl w:val="0"/>
          <w:numId w:val="21"/>
        </w:numPr>
      </w:pPr>
      <w:r>
        <w:t>Click Next (do not export the private key)</w:t>
      </w:r>
    </w:p>
    <w:p w14:paraId="7AB08E2D" w14:textId="77777777" w:rsidR="00F14306" w:rsidRDefault="00F14306" w:rsidP="00F14306">
      <w:pPr>
        <w:pStyle w:val="NumberedList"/>
        <w:numPr>
          <w:ilvl w:val="0"/>
          <w:numId w:val="21"/>
        </w:numPr>
      </w:pPr>
      <w:r>
        <w:lastRenderedPageBreak/>
        <w:t>Click Next (DER encoded binary X.509)</w:t>
      </w:r>
    </w:p>
    <w:p w14:paraId="624B4749" w14:textId="77777777" w:rsidR="00F14306" w:rsidRDefault="00F14306" w:rsidP="00F14306">
      <w:pPr>
        <w:pStyle w:val="NumberedList"/>
        <w:numPr>
          <w:ilvl w:val="0"/>
          <w:numId w:val="21"/>
        </w:numPr>
      </w:pPr>
      <w:r>
        <w:t>Enter a filename for your certificate, such as "c:\temp\mycert.cer"</w:t>
      </w:r>
    </w:p>
    <w:p w14:paraId="7CFAADEE" w14:textId="77777777" w:rsidR="00F14306" w:rsidRDefault="00F14306" w:rsidP="00F14306">
      <w:pPr>
        <w:pStyle w:val="NumberedList"/>
        <w:numPr>
          <w:ilvl w:val="0"/>
          <w:numId w:val="21"/>
        </w:numPr>
      </w:pPr>
      <w:r>
        <w:t>Click Finish</w:t>
      </w:r>
    </w:p>
    <w:p w14:paraId="37EF91AD" w14:textId="77777777" w:rsidR="00F14306" w:rsidRDefault="00F14306" w:rsidP="00F14306">
      <w:pPr>
        <w:pStyle w:val="NumberedList"/>
        <w:numPr>
          <w:ilvl w:val="0"/>
          <w:numId w:val="21"/>
        </w:numPr>
      </w:pPr>
      <w:r>
        <w:t>Close the Certficate dialog (click OK)</w:t>
      </w:r>
    </w:p>
    <w:p w14:paraId="7CB46A64" w14:textId="77777777" w:rsidR="00F14306" w:rsidRDefault="00F14306" w:rsidP="00F14306">
      <w:pPr>
        <w:pStyle w:val="NumberedList"/>
        <w:numPr>
          <w:ilvl w:val="0"/>
          <w:numId w:val="21"/>
        </w:numPr>
      </w:pPr>
      <w:r>
        <w:t>Now, open the Trusted Root Certification Authorities\Certificates folder:</w:t>
      </w:r>
    </w:p>
    <w:p w14:paraId="306288A6" w14:textId="77777777" w:rsidR="00F14306" w:rsidRDefault="00F14306" w:rsidP="00F14306">
      <w:pPr>
        <w:pStyle w:val="Body"/>
      </w:pPr>
    </w:p>
    <w:p w14:paraId="4F2107C5" w14:textId="77777777" w:rsidR="00F14306" w:rsidRDefault="00F14306" w:rsidP="00F14306">
      <w:pPr>
        <w:pStyle w:val="Body"/>
        <w:keepNext/>
        <w:jc w:val="center"/>
      </w:pPr>
      <w:r>
        <w:rPr>
          <w:noProof/>
        </w:rPr>
        <w:drawing>
          <wp:inline distT="0" distB="0" distL="0" distR="0" wp14:anchorId="45FF6B92" wp14:editId="72CEA02B">
            <wp:extent cx="2762636" cy="184810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rt6.png"/>
                    <pic:cNvPicPr/>
                  </pic:nvPicPr>
                  <pic:blipFill>
                    <a:blip r:embed="rId38">
                      <a:extLst>
                        <a:ext uri="{28A0092B-C50C-407E-A947-70E740481C1C}">
                          <a14:useLocalDpi xmlns:a14="http://schemas.microsoft.com/office/drawing/2010/main" val="0"/>
                        </a:ext>
                      </a:extLst>
                    </a:blip>
                    <a:stretch>
                      <a:fillRect/>
                    </a:stretch>
                  </pic:blipFill>
                  <pic:spPr>
                    <a:xfrm>
                      <a:off x="0" y="0"/>
                      <a:ext cx="2762636" cy="1848108"/>
                    </a:xfrm>
                    <a:prstGeom prst="rect">
                      <a:avLst/>
                    </a:prstGeom>
                  </pic:spPr>
                </pic:pic>
              </a:graphicData>
            </a:graphic>
          </wp:inline>
        </w:drawing>
      </w:r>
    </w:p>
    <w:p w14:paraId="4133E4A3" w14:textId="77777777" w:rsidR="00F14306" w:rsidRDefault="00F14306" w:rsidP="00F14306">
      <w:pPr>
        <w:pStyle w:val="Caption"/>
      </w:pPr>
      <w:r>
        <w:t xml:space="preserve">Figure </w:t>
      </w:r>
      <w:r>
        <w:fldChar w:fldCharType="begin"/>
      </w:r>
      <w:r>
        <w:instrText xml:space="preserve"> SEQ Figure \* ARABIC </w:instrText>
      </w:r>
      <w:r>
        <w:fldChar w:fldCharType="separate"/>
      </w:r>
      <w:r w:rsidR="00D9688E">
        <w:t>23</w:t>
      </w:r>
      <w:r>
        <w:fldChar w:fldCharType="end"/>
      </w:r>
      <w:r>
        <w:t>: Certificates Folder</w:t>
      </w:r>
    </w:p>
    <w:p w14:paraId="7ED71368" w14:textId="77777777" w:rsidR="00F14306" w:rsidRDefault="00F14306" w:rsidP="00F14306">
      <w:pPr>
        <w:pStyle w:val="Body"/>
      </w:pPr>
      <w:r w:rsidRPr="005052DE">
        <w:t>Right-click on the Certificates folder and select All Tasks -&gt; Import...</w:t>
      </w:r>
    </w:p>
    <w:p w14:paraId="1C1086F4" w14:textId="77777777" w:rsidR="00F14306" w:rsidRDefault="00F14306" w:rsidP="00F14306">
      <w:pPr>
        <w:pStyle w:val="Body"/>
        <w:keepNext/>
        <w:jc w:val="center"/>
      </w:pPr>
      <w:r>
        <w:rPr>
          <w:noProof/>
        </w:rPr>
        <w:drawing>
          <wp:inline distT="0" distB="0" distL="0" distR="0" wp14:anchorId="7BE3938B" wp14:editId="64A03A7F">
            <wp:extent cx="4458323" cy="196242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rt7.png"/>
                    <pic:cNvPicPr/>
                  </pic:nvPicPr>
                  <pic:blipFill>
                    <a:blip r:embed="rId39">
                      <a:extLst>
                        <a:ext uri="{28A0092B-C50C-407E-A947-70E740481C1C}">
                          <a14:useLocalDpi xmlns:a14="http://schemas.microsoft.com/office/drawing/2010/main" val="0"/>
                        </a:ext>
                      </a:extLst>
                    </a:blip>
                    <a:stretch>
                      <a:fillRect/>
                    </a:stretch>
                  </pic:blipFill>
                  <pic:spPr>
                    <a:xfrm>
                      <a:off x="0" y="0"/>
                      <a:ext cx="4458323" cy="1962424"/>
                    </a:xfrm>
                    <a:prstGeom prst="rect">
                      <a:avLst/>
                    </a:prstGeom>
                  </pic:spPr>
                </pic:pic>
              </a:graphicData>
            </a:graphic>
          </wp:inline>
        </w:drawing>
      </w:r>
    </w:p>
    <w:p w14:paraId="4115F005" w14:textId="77777777" w:rsidR="00F14306" w:rsidRDefault="00F14306" w:rsidP="00F14306">
      <w:pPr>
        <w:pStyle w:val="Caption"/>
      </w:pPr>
      <w:r>
        <w:t xml:space="preserve">Figure </w:t>
      </w:r>
      <w:r>
        <w:fldChar w:fldCharType="begin"/>
      </w:r>
      <w:r>
        <w:instrText xml:space="preserve"> SEQ Figure \* ARABIC </w:instrText>
      </w:r>
      <w:r>
        <w:fldChar w:fldCharType="separate"/>
      </w:r>
      <w:r w:rsidR="00D9688E">
        <w:t>24</w:t>
      </w:r>
      <w:r>
        <w:fldChar w:fldCharType="end"/>
      </w:r>
      <w:r>
        <w:t>: Import Certificate</w:t>
      </w:r>
    </w:p>
    <w:p w14:paraId="01A5BE32" w14:textId="77777777" w:rsidR="00F14306" w:rsidRDefault="00F14306" w:rsidP="00F14306">
      <w:pPr>
        <w:pStyle w:val="NumberedList"/>
        <w:numPr>
          <w:ilvl w:val="0"/>
          <w:numId w:val="22"/>
        </w:numPr>
      </w:pPr>
      <w:r>
        <w:t>Click Next</w:t>
      </w:r>
    </w:p>
    <w:p w14:paraId="4E7E377D" w14:textId="77777777" w:rsidR="00F14306" w:rsidRDefault="00F14306" w:rsidP="00F14306">
      <w:pPr>
        <w:pStyle w:val="NumberedList"/>
        <w:numPr>
          <w:ilvl w:val="0"/>
          <w:numId w:val="22"/>
        </w:numPr>
      </w:pPr>
      <w:r>
        <w:t>Enter in the filename of the certificate you just exported.</w:t>
      </w:r>
    </w:p>
    <w:p w14:paraId="5B23A082" w14:textId="77777777" w:rsidR="00F14306" w:rsidRDefault="00F14306" w:rsidP="00F14306">
      <w:pPr>
        <w:pStyle w:val="NumberedList"/>
        <w:numPr>
          <w:ilvl w:val="0"/>
          <w:numId w:val="22"/>
        </w:numPr>
      </w:pPr>
      <w:r>
        <w:t>Click Next</w:t>
      </w:r>
    </w:p>
    <w:p w14:paraId="00D18854" w14:textId="77777777" w:rsidR="00F14306" w:rsidRDefault="00F14306" w:rsidP="00F14306">
      <w:pPr>
        <w:pStyle w:val="NumberedList"/>
        <w:numPr>
          <w:ilvl w:val="0"/>
          <w:numId w:val="22"/>
        </w:numPr>
      </w:pPr>
      <w:r>
        <w:t>Click Next (Place all certificates in the follow store --. Trusted Root Certification Authorities)</w:t>
      </w:r>
    </w:p>
    <w:p w14:paraId="01679D9D" w14:textId="77777777" w:rsidR="00F14306" w:rsidRDefault="00F14306" w:rsidP="00F14306">
      <w:pPr>
        <w:pStyle w:val="NumberedList"/>
        <w:numPr>
          <w:ilvl w:val="0"/>
          <w:numId w:val="22"/>
        </w:numPr>
      </w:pPr>
      <w:r>
        <w:t>Click Finish</w:t>
      </w:r>
    </w:p>
    <w:p w14:paraId="7F16521F" w14:textId="77777777" w:rsidR="00F14306" w:rsidRDefault="00F14306" w:rsidP="00F14306">
      <w:pPr>
        <w:pStyle w:val="Heading3"/>
      </w:pPr>
      <w:bookmarkStart w:id="130" w:name="_Toc416246273"/>
      <w:r w:rsidRPr="005052DE">
        <w:lastRenderedPageBreak/>
        <w:t>Verify the Certificate is now Trusted</w:t>
      </w:r>
      <w:bookmarkEnd w:id="130"/>
    </w:p>
    <w:p w14:paraId="16595C8C" w14:textId="77777777" w:rsidR="00F14306" w:rsidRPr="005052DE" w:rsidRDefault="00F14306" w:rsidP="00F14306">
      <w:pPr>
        <w:rPr>
          <w:rFonts w:ascii="Arial" w:hAnsi="Arial"/>
          <w:sz w:val="24"/>
        </w:rPr>
      </w:pPr>
      <w:r w:rsidRPr="005052DE">
        <w:rPr>
          <w:rFonts w:ascii="Arial" w:hAnsi="Arial"/>
          <w:sz w:val="24"/>
        </w:rPr>
        <w:t>Go back to the Personal/Certificate folder and double-click on the certificate that you created earlier.  Verify that you now see "This certificate is intended for the following purpose(s):"</w:t>
      </w:r>
    </w:p>
    <w:p w14:paraId="7D401397" w14:textId="77777777" w:rsidR="00F14306" w:rsidRDefault="00F14306" w:rsidP="00F14306">
      <w:pPr>
        <w:pStyle w:val="Body"/>
        <w:keepNext/>
        <w:jc w:val="center"/>
      </w:pPr>
      <w:r>
        <w:rPr>
          <w:noProof/>
        </w:rPr>
        <w:drawing>
          <wp:inline distT="0" distB="0" distL="0" distR="0" wp14:anchorId="71F115D7" wp14:editId="48DFD509">
            <wp:extent cx="3953427" cy="1657581"/>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rt8.png"/>
                    <pic:cNvPicPr/>
                  </pic:nvPicPr>
                  <pic:blipFill>
                    <a:blip r:embed="rId40">
                      <a:extLst>
                        <a:ext uri="{28A0092B-C50C-407E-A947-70E740481C1C}">
                          <a14:useLocalDpi xmlns:a14="http://schemas.microsoft.com/office/drawing/2010/main" val="0"/>
                        </a:ext>
                      </a:extLst>
                    </a:blip>
                    <a:stretch>
                      <a:fillRect/>
                    </a:stretch>
                  </pic:blipFill>
                  <pic:spPr>
                    <a:xfrm>
                      <a:off x="0" y="0"/>
                      <a:ext cx="3953427" cy="1657581"/>
                    </a:xfrm>
                    <a:prstGeom prst="rect">
                      <a:avLst/>
                    </a:prstGeom>
                  </pic:spPr>
                </pic:pic>
              </a:graphicData>
            </a:graphic>
          </wp:inline>
        </w:drawing>
      </w:r>
    </w:p>
    <w:p w14:paraId="1E3C728E" w14:textId="77777777" w:rsidR="00F14306" w:rsidRDefault="00F14306" w:rsidP="00F14306">
      <w:pPr>
        <w:pStyle w:val="Caption"/>
      </w:pPr>
      <w:r>
        <w:t xml:space="preserve">Figure </w:t>
      </w:r>
      <w:r>
        <w:fldChar w:fldCharType="begin"/>
      </w:r>
      <w:r>
        <w:instrText xml:space="preserve"> SEQ Figure \* ARABIC </w:instrText>
      </w:r>
      <w:r>
        <w:fldChar w:fldCharType="separate"/>
      </w:r>
      <w:r w:rsidR="00D9688E">
        <w:t>25</w:t>
      </w:r>
      <w:r>
        <w:fldChar w:fldCharType="end"/>
      </w:r>
      <w:r>
        <w:t>: Verify Certficate Is Trusted</w:t>
      </w:r>
    </w:p>
    <w:p w14:paraId="10037E3E" w14:textId="77777777" w:rsidR="00F14306" w:rsidRDefault="00F14306" w:rsidP="00F14306">
      <w:pPr>
        <w:pStyle w:val="Heading3"/>
      </w:pPr>
      <w:bookmarkStart w:id="131" w:name="_Toc416246274"/>
      <w:r w:rsidRPr="00190009">
        <w:t>Bind the Certificate to all IP addresses and Port on the Machine</w:t>
      </w:r>
      <w:bookmarkEnd w:id="131"/>
    </w:p>
    <w:p w14:paraId="710EBD07" w14:textId="77777777" w:rsidR="00F14306" w:rsidRDefault="00F14306" w:rsidP="00F14306">
      <w:pPr>
        <w:pStyle w:val="Body"/>
      </w:pPr>
      <w:r>
        <w:t xml:space="preserve">In the VS2012 command line console window we opened earlier, use netsh (read more on </w:t>
      </w:r>
      <w:hyperlink r:id="rId41" w:history="1">
        <w:r w:rsidRPr="00190009">
          <w:rPr>
            <w:rStyle w:val="Hyperlink"/>
          </w:rPr>
          <w:t>MSDN</w:t>
        </w:r>
      </w:hyperlink>
      <w:r>
        <w:t>)</w:t>
      </w:r>
      <w:proofErr w:type="gramStart"/>
      <w:r>
        <w:t>,</w:t>
      </w:r>
      <w:proofErr w:type="gramEnd"/>
      <w:r>
        <w:t xml:space="preserve"> bind the certificate to all IP addresses and the SSL port:</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F14306" w:rsidRPr="009045E5" w14:paraId="2D8BF91E" w14:textId="77777777" w:rsidTr="00F14306">
        <w:tc>
          <w:tcPr>
            <w:tcW w:w="9576" w:type="dxa"/>
            <w:shd w:val="clear" w:color="auto" w:fill="F0F0F0"/>
          </w:tcPr>
          <w:p w14:paraId="5D76B1B3" w14:textId="77777777" w:rsidR="00F14306" w:rsidRPr="00190009" w:rsidRDefault="00F14306" w:rsidP="00F14306">
            <w:pPr>
              <w:pStyle w:val="Body"/>
              <w:rPr>
                <w:rFonts w:ascii="Consolas" w:hAnsi="Consolas" w:cs="Consolas"/>
                <w:sz w:val="20"/>
                <w:szCs w:val="20"/>
              </w:rPr>
            </w:pPr>
            <w:r w:rsidRPr="00190009">
              <w:rPr>
                <w:rFonts w:ascii="Consolas" w:hAnsi="Consolas" w:cs="Consolas"/>
                <w:sz w:val="20"/>
                <w:szCs w:val="20"/>
              </w:rPr>
              <w:t>netsh http add sslcert ipport=0.0.0.0:443 certhash=[yourhash] appid={[your app ID]}</w:t>
            </w:r>
          </w:p>
        </w:tc>
      </w:tr>
    </w:tbl>
    <w:p w14:paraId="6DE0CC9C" w14:textId="77777777" w:rsidR="00F14306" w:rsidRDefault="00F14306" w:rsidP="00F14306">
      <w:pPr>
        <w:pStyle w:val="Body"/>
      </w:pPr>
    </w:p>
    <w:p w14:paraId="64167F45" w14:textId="77777777" w:rsidR="00F14306" w:rsidRDefault="00F14306" w:rsidP="00F14306">
      <w:pPr>
        <w:pStyle w:val="Body"/>
      </w:pPr>
      <w:proofErr w:type="gramStart"/>
      <w:r>
        <w:t>replacing</w:t>
      </w:r>
      <w:proofErr w:type="gramEnd"/>
      <w:r>
        <w:t xml:space="preserve"> [yourhash] with the thumbprint we obtained above.  The value of [your app ID] should be a GUID associated with your application.  For example, I used the GUID in the Properties\AssemblyInfo.cs folder for the "assembly: Guid" key.</w:t>
      </w:r>
    </w:p>
    <w:p w14:paraId="4E1D6AFC" w14:textId="77777777" w:rsidR="00F14306" w:rsidRPr="00190009" w:rsidRDefault="00F14306" w:rsidP="00F14306">
      <w:pPr>
        <w:pStyle w:val="Body"/>
      </w:pPr>
      <w:r>
        <w:t>So, you netsh command, using the thumbprint we acquired above and a GUID from an application, would look like this (all on one line):</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F14306" w:rsidRPr="009045E5" w14:paraId="209D1C5B" w14:textId="77777777" w:rsidTr="00F14306">
        <w:tc>
          <w:tcPr>
            <w:tcW w:w="9576" w:type="dxa"/>
            <w:shd w:val="clear" w:color="auto" w:fill="F0F0F0"/>
          </w:tcPr>
          <w:p w14:paraId="599E151F" w14:textId="77777777" w:rsidR="00F14306" w:rsidRPr="00190009" w:rsidRDefault="00F14306" w:rsidP="00F14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190009">
              <w:rPr>
                <w:rFonts w:ascii="Consolas" w:eastAsia="Times New Roman" w:hAnsi="Consolas" w:cs="Consolas"/>
                <w:color w:val="000000"/>
                <w:sz w:val="20"/>
                <w:szCs w:val="20"/>
              </w:rPr>
              <w:t>netsh http add sslcert ipport=0.0.0.0:443 certhash=‎c92f416b22913000b670f937c95a9e3ecb7baac4 appid={1a1af1ff-1663-4e58-915a-6ea844508a33}</w:t>
            </w:r>
          </w:p>
        </w:tc>
      </w:tr>
    </w:tbl>
    <w:p w14:paraId="46559D95" w14:textId="77777777" w:rsidR="00F14306" w:rsidRDefault="00F14306" w:rsidP="00F14306">
      <w:pPr>
        <w:pStyle w:val="Body"/>
      </w:pPr>
    </w:p>
    <w:p w14:paraId="5D8B44C1" w14:textId="77777777" w:rsidR="00F14306" w:rsidRDefault="00F14306" w:rsidP="00F14306">
      <w:pPr>
        <w:pStyle w:val="Heading3"/>
      </w:pPr>
      <w:bookmarkStart w:id="132" w:name="_Toc416246275"/>
      <w:r>
        <w:t xml:space="preserve">That’s </w:t>
      </w:r>
      <w:proofErr w:type="gramStart"/>
      <w:r>
        <w:t>All</w:t>
      </w:r>
      <w:proofErr w:type="gramEnd"/>
      <w:r>
        <w:t>!</w:t>
      </w:r>
      <w:bookmarkEnd w:id="132"/>
    </w:p>
    <w:p w14:paraId="42D981F8" w14:textId="77777777" w:rsidR="00F14306" w:rsidRDefault="00F14306" w:rsidP="00F14306">
      <w:pPr>
        <w:pStyle w:val="Body"/>
      </w:pPr>
      <w:r>
        <w:t>Your computer is now ready to respond to HTTPS web requests (assuming of course you set up the web server to listen to HTTPS.) The first time you browse to a page, Windows will prompt you to accept the certificate from an unknown authority.  For example, Opera gives you this message:</w:t>
      </w:r>
    </w:p>
    <w:p w14:paraId="2D5BE97A" w14:textId="77777777" w:rsidR="00F14306" w:rsidRDefault="00F14306" w:rsidP="00F14306">
      <w:pPr>
        <w:pStyle w:val="Body"/>
        <w:keepNext/>
        <w:jc w:val="center"/>
      </w:pPr>
      <w:r>
        <w:rPr>
          <w:noProof/>
        </w:rPr>
        <w:lastRenderedPageBreak/>
        <w:drawing>
          <wp:inline distT="0" distB="0" distL="0" distR="0" wp14:anchorId="4DFCA4E4" wp14:editId="704EAADF">
            <wp:extent cx="5934075" cy="1838325"/>
            <wp:effectExtent l="0" t="0" r="9525" b="9525"/>
            <wp:docPr id="25" name="Picture 25" descr="E:\book\certwar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book\certwarning.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34075" cy="1838325"/>
                    </a:xfrm>
                    <a:prstGeom prst="rect">
                      <a:avLst/>
                    </a:prstGeom>
                    <a:noFill/>
                    <a:ln>
                      <a:noFill/>
                    </a:ln>
                  </pic:spPr>
                </pic:pic>
              </a:graphicData>
            </a:graphic>
          </wp:inline>
        </w:drawing>
      </w:r>
    </w:p>
    <w:p w14:paraId="3A18B3C1" w14:textId="77777777" w:rsidR="00F14306" w:rsidRDefault="00F14306" w:rsidP="00F14306">
      <w:pPr>
        <w:pStyle w:val="Caption"/>
      </w:pPr>
      <w:r>
        <w:t xml:space="preserve">Figure </w:t>
      </w:r>
      <w:r>
        <w:fldChar w:fldCharType="begin"/>
      </w:r>
      <w:r>
        <w:instrText xml:space="preserve"> SEQ Figure \* ARABIC </w:instrText>
      </w:r>
      <w:r>
        <w:fldChar w:fldCharType="separate"/>
      </w:r>
      <w:r w:rsidR="00D9688E">
        <w:t>26</w:t>
      </w:r>
      <w:r>
        <w:fldChar w:fldCharType="end"/>
      </w:r>
      <w:r>
        <w:t>: Certificate Warning</w:t>
      </w:r>
    </w:p>
    <w:p w14:paraId="60B4C30F" w14:textId="77777777" w:rsidR="00F14306" w:rsidRPr="00190009" w:rsidRDefault="00F14306" w:rsidP="00F14306">
      <w:pPr>
        <w:pStyle w:val="Body"/>
      </w:pPr>
      <w:r>
        <w:t xml:space="preserve">To avoid this warning, you would have to obtain a certificate from a trusted authority, such as </w:t>
      </w:r>
      <w:hyperlink r:id="rId43" w:history="1">
        <w:r w:rsidRPr="007D4156">
          <w:rPr>
            <w:rStyle w:val="Hyperlink"/>
          </w:rPr>
          <w:t>Verisign</w:t>
        </w:r>
      </w:hyperlink>
      <w:r>
        <w:t>.  There are a variety of such authorities and the pricing for a certificate varies tremendously, so it is worth the effort to investigate the differences.  Also, your host provider may provide SSL certificates as well.</w:t>
      </w:r>
    </w:p>
    <w:p w14:paraId="11AC0F63" w14:textId="350DC0AF" w:rsidR="00F14306" w:rsidRDefault="00F14306" w:rsidP="00F14306">
      <w:pPr>
        <w:pStyle w:val="Heading2"/>
      </w:pPr>
      <w:bookmarkStart w:id="133" w:name="_Toc416246276"/>
      <w:r>
        <w:t xml:space="preserve">Enabling </w:t>
      </w:r>
      <w:proofErr w:type="gramStart"/>
      <w:r w:rsidR="002074F2">
        <w:t>The</w:t>
      </w:r>
      <w:proofErr w:type="gramEnd"/>
      <w:r>
        <w:t xml:space="preserve"> Web Server to Receive Port 443 Requests</w:t>
      </w:r>
      <w:bookmarkEnd w:id="133"/>
    </w:p>
    <w:p w14:paraId="10D702E3" w14:textId="77777777" w:rsidR="00F14306" w:rsidRDefault="00F14306" w:rsidP="00F14306">
      <w:pPr>
        <w:pStyle w:val="Body"/>
      </w:pPr>
      <w:r>
        <w:t>We do, however, have to set up our web server to listen to SSL requests, which by default are on port 443:</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F14306" w:rsidRPr="009045E5" w14:paraId="5FF6C131" w14:textId="77777777" w:rsidTr="00F14306">
        <w:tc>
          <w:tcPr>
            <w:tcW w:w="9576" w:type="dxa"/>
            <w:shd w:val="clear" w:color="auto" w:fill="F0F0F0"/>
          </w:tcPr>
          <w:p w14:paraId="2396819A" w14:textId="77777777" w:rsidR="00F14306" w:rsidRPr="003101EC" w:rsidRDefault="00F14306" w:rsidP="00F14306">
            <w:pPr>
              <w:autoSpaceDE w:val="0"/>
              <w:autoSpaceDN w:val="0"/>
              <w:adjustRightInd w:val="0"/>
              <w:spacing w:after="0" w:line="240" w:lineRule="auto"/>
              <w:rPr>
                <w:rFonts w:ascii="Consolas" w:eastAsia="Calibri" w:hAnsi="Consolas" w:cs="Consolas"/>
                <w:color w:val="000000"/>
                <w:sz w:val="20"/>
                <w:szCs w:val="20"/>
                <w:highlight w:val="white"/>
              </w:rPr>
            </w:pPr>
            <w:r w:rsidRPr="003101EC">
              <w:rPr>
                <w:rFonts w:ascii="Consolas" w:eastAsia="Calibri" w:hAnsi="Consolas" w:cs="Consolas"/>
                <w:color w:val="000000"/>
                <w:sz w:val="20"/>
                <w:szCs w:val="20"/>
                <w:highlight w:val="white"/>
              </w:rPr>
              <w:t>listener.Prefixes.Add(</w:t>
            </w:r>
            <w:r w:rsidRPr="003101EC">
              <w:rPr>
                <w:rFonts w:ascii="Consolas" w:eastAsia="Calibri" w:hAnsi="Consolas" w:cs="Consolas"/>
                <w:color w:val="A31515"/>
                <w:sz w:val="20"/>
                <w:szCs w:val="20"/>
                <w:highlight w:val="white"/>
              </w:rPr>
              <w:t>"https://localhost:443/"</w:t>
            </w:r>
            <w:r w:rsidRPr="003101EC">
              <w:rPr>
                <w:rFonts w:ascii="Consolas" w:eastAsia="Calibri" w:hAnsi="Consolas" w:cs="Consolas"/>
                <w:color w:val="000000"/>
                <w:sz w:val="20"/>
                <w:szCs w:val="20"/>
                <w:highlight w:val="white"/>
              </w:rPr>
              <w:t>);</w:t>
            </w:r>
          </w:p>
        </w:tc>
      </w:tr>
    </w:tbl>
    <w:p w14:paraId="185E633F" w14:textId="77777777" w:rsidR="00F14306" w:rsidRDefault="00F14306" w:rsidP="00F14306">
      <w:pPr>
        <w:pStyle w:val="Body"/>
      </w:pPr>
    </w:p>
    <w:p w14:paraId="45CA618E" w14:textId="781237AF" w:rsidR="00F14306" w:rsidRDefault="00F14306" w:rsidP="00F14306">
      <w:pPr>
        <w:pStyle w:val="Body"/>
      </w:pPr>
      <w:r>
        <w:t>It’s literally as simple as that.</w:t>
      </w:r>
    </w:p>
    <w:p w14:paraId="45CA6866" w14:textId="1D828B71" w:rsidR="00E858C5" w:rsidRDefault="00E858C5" w:rsidP="008F416C">
      <w:pPr>
        <w:pStyle w:val="Heading1"/>
      </w:pPr>
      <w:bookmarkStart w:id="134" w:name="_Toc416246277"/>
      <w:r>
        <w:lastRenderedPageBreak/>
        <w:t>Error Handling</w:t>
      </w:r>
      <w:bookmarkEnd w:id="134"/>
      <w:r w:rsidR="008700E1">
        <w:t xml:space="preserve"> / Redirecting</w:t>
      </w:r>
    </w:p>
    <w:p w14:paraId="058B5493" w14:textId="5B6CFAD7" w:rsidR="008700E1" w:rsidRDefault="00EB3638" w:rsidP="00EB3638">
      <w:pPr>
        <w:pStyle w:val="Body"/>
      </w:pPr>
      <w:r>
        <w:t xml:space="preserve">Throwing an exception is costly and displaying the exception message isn’t the most user friendly thing to do, and can potentially reveal the inner details of your server, making it more vulnerable to attack.  </w:t>
      </w:r>
      <w:r w:rsidR="008700E1">
        <w:t>Instead of throwing exceptions, we should redirect the user to an error page.  Because redirecting is a common action by a route handler, we’ll implement this in a general purpose way and discover something interesting in the process.</w:t>
      </w:r>
    </w:p>
    <w:p w14:paraId="53115815" w14:textId="6DFF0F2C" w:rsidR="008700E1" w:rsidRDefault="008700E1" w:rsidP="00EB3638">
      <w:pPr>
        <w:pStyle w:val="Body"/>
      </w:pPr>
      <w:r>
        <w:t>Typical error pages include:</w:t>
      </w:r>
    </w:p>
    <w:p w14:paraId="7EDFE271" w14:textId="6B686414" w:rsidR="008700E1" w:rsidRDefault="008700E1" w:rsidP="008700E1">
      <w:pPr>
        <w:pStyle w:val="BulletedList"/>
      </w:pPr>
      <w:r>
        <w:t>Session Expired</w:t>
      </w:r>
    </w:p>
    <w:p w14:paraId="4912A59D" w14:textId="5225B941" w:rsidR="008700E1" w:rsidRDefault="008700E1" w:rsidP="008700E1">
      <w:pPr>
        <w:pStyle w:val="BulletedList"/>
      </w:pPr>
      <w:r>
        <w:t>Page Not Found</w:t>
      </w:r>
    </w:p>
    <w:p w14:paraId="503C4406" w14:textId="7AC164C5" w:rsidR="008700E1" w:rsidRDefault="008700E1" w:rsidP="008700E1">
      <w:pPr>
        <w:pStyle w:val="BulletedList"/>
      </w:pPr>
      <w:r>
        <w:t>File Not Found</w:t>
      </w:r>
    </w:p>
    <w:p w14:paraId="1ED4509F" w14:textId="2E631F21" w:rsidR="008700E1" w:rsidRDefault="008700E1" w:rsidP="008700E1">
      <w:pPr>
        <w:pStyle w:val="BulletedList"/>
      </w:pPr>
      <w:r>
        <w:t>Not Authorized</w:t>
      </w:r>
    </w:p>
    <w:p w14:paraId="0D3175E3" w14:textId="073F9E23" w:rsidR="008700E1" w:rsidRDefault="008700E1" w:rsidP="008700E1">
      <w:pPr>
        <w:pStyle w:val="BulletedList"/>
      </w:pPr>
      <w:r>
        <w:t>Server Error</w:t>
      </w:r>
    </w:p>
    <w:p w14:paraId="2EA26168" w14:textId="77777777" w:rsidR="008700E1" w:rsidRDefault="008700E1" w:rsidP="008700E1">
      <w:pPr>
        <w:pStyle w:val="Body"/>
      </w:pPr>
    </w:p>
    <w:p w14:paraId="15389F56" w14:textId="0938FC61" w:rsidR="008700E1" w:rsidRDefault="008700E1" w:rsidP="008700E1">
      <w:pPr>
        <w:pStyle w:val="Body"/>
      </w:pPr>
      <w:proofErr w:type="gramStart"/>
      <w:r>
        <w:t>Where “Server Error” is the catch-all for actual exceptions thrown by the server code.</w:t>
      </w:r>
      <w:proofErr w:type="gramEnd"/>
    </w:p>
    <w:p w14:paraId="6A36BB13" w14:textId="5D56722C" w:rsidR="008700E1" w:rsidRDefault="008700E1" w:rsidP="008700E1">
      <w:pPr>
        <w:pStyle w:val="Body"/>
      </w:pPr>
      <w:r>
        <w:t>You can put these pages wherever you like for your website—I tend to put them in a Website\ErrorPages folder.</w:t>
      </w:r>
    </w:p>
    <w:p w14:paraId="64511BF7" w14:textId="6A948033" w:rsidR="00DB78FF" w:rsidRDefault="008700E1" w:rsidP="00DB78FF">
      <w:pPr>
        <w:pStyle w:val="Body"/>
      </w:pPr>
      <w:r>
        <w:t>We’ll refactor the routes “restricted” and “testsession” that we’d created above earlier to do a page redirect instead:</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DB78FF" w:rsidRPr="009045E5" w14:paraId="2CC7ED6B" w14:textId="77777777" w:rsidTr="008B40A2">
        <w:tc>
          <w:tcPr>
            <w:tcW w:w="9576" w:type="dxa"/>
            <w:shd w:val="clear" w:color="auto" w:fill="F0F0F0"/>
          </w:tcPr>
          <w:p w14:paraId="7A7C2200" w14:textId="77777777"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sidRPr="00DB78FF">
              <w:rPr>
                <w:rFonts w:ascii="Consolas" w:eastAsia="Calibri" w:hAnsi="Consolas" w:cs="Consolas"/>
                <w:color w:val="008000"/>
                <w:sz w:val="20"/>
                <w:szCs w:val="20"/>
                <w:highlight w:val="white"/>
              </w:rPr>
              <w:t>// Test session expired and authorization flags</w:t>
            </w:r>
            <w:r w:rsidRPr="00DB78FF">
              <w:rPr>
                <w:rFonts w:ascii="Consolas" w:eastAsia="Calibri" w:hAnsi="Consolas" w:cs="Consolas"/>
                <w:color w:val="008000"/>
                <w:sz w:val="20"/>
                <w:szCs w:val="20"/>
                <w:highlight w:val="white"/>
              </w:rPr>
              <w:tab/>
            </w:r>
            <w:r w:rsidRPr="00DB78FF">
              <w:rPr>
                <w:rFonts w:ascii="Consolas" w:eastAsia="Calibri" w:hAnsi="Consolas" w:cs="Consolas"/>
                <w:color w:val="008000"/>
                <w:sz w:val="20"/>
                <w:szCs w:val="20"/>
                <w:highlight w:val="white"/>
              </w:rPr>
              <w:tab/>
            </w:r>
            <w:r w:rsidRPr="00DB78FF">
              <w:rPr>
                <w:rFonts w:ascii="Consolas" w:eastAsia="Calibri" w:hAnsi="Consolas" w:cs="Consolas"/>
                <w:color w:val="008000"/>
                <w:sz w:val="20"/>
                <w:szCs w:val="20"/>
                <w:highlight w:val="white"/>
              </w:rPr>
              <w:tab/>
            </w:r>
          </w:p>
          <w:p w14:paraId="0731581C" w14:textId="77777777"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sidRPr="00DB78FF">
              <w:rPr>
                <w:rFonts w:ascii="Consolas" w:eastAsia="Calibri" w:hAnsi="Consolas" w:cs="Consolas"/>
                <w:color w:val="000000"/>
                <w:sz w:val="20"/>
                <w:szCs w:val="20"/>
                <w:highlight w:val="white"/>
              </w:rPr>
              <w:t>routeTable.AddRoute(</w:t>
            </w:r>
            <w:r w:rsidRPr="00DB78FF">
              <w:rPr>
                <w:rFonts w:ascii="Consolas" w:eastAsia="Calibri" w:hAnsi="Consolas" w:cs="Consolas"/>
                <w:color w:val="A31515"/>
                <w:sz w:val="20"/>
                <w:szCs w:val="20"/>
                <w:highlight w:val="white"/>
              </w:rPr>
              <w:t>"get"</w:t>
            </w:r>
            <w:r w:rsidRPr="00DB78FF">
              <w:rPr>
                <w:rFonts w:ascii="Consolas" w:eastAsia="Calibri" w:hAnsi="Consolas" w:cs="Consolas"/>
                <w:color w:val="000000"/>
                <w:sz w:val="20"/>
                <w:szCs w:val="20"/>
                <w:highlight w:val="white"/>
              </w:rPr>
              <w:t xml:space="preserve">, </w:t>
            </w:r>
            <w:r w:rsidRPr="00DB78FF">
              <w:rPr>
                <w:rFonts w:ascii="Consolas" w:eastAsia="Calibri" w:hAnsi="Consolas" w:cs="Consolas"/>
                <w:color w:val="A31515"/>
                <w:sz w:val="20"/>
                <w:szCs w:val="20"/>
                <w:highlight w:val="white"/>
              </w:rPr>
              <w:t>"testsession"</w:t>
            </w:r>
            <w:r w:rsidRPr="00DB78FF">
              <w:rPr>
                <w:rFonts w:ascii="Consolas" w:eastAsia="Calibri" w:hAnsi="Consolas" w:cs="Consolas"/>
                <w:color w:val="000000"/>
                <w:sz w:val="20"/>
                <w:szCs w:val="20"/>
                <w:highlight w:val="white"/>
              </w:rPr>
              <w:t xml:space="preserve">, </w:t>
            </w:r>
            <w:r w:rsidRPr="00DB78FF">
              <w:rPr>
                <w:rFonts w:ascii="Consolas" w:eastAsia="Calibri" w:hAnsi="Consolas" w:cs="Consolas"/>
                <w:color w:val="0000FF"/>
                <w:sz w:val="20"/>
                <w:szCs w:val="20"/>
                <w:highlight w:val="white"/>
              </w:rPr>
              <w:t>new</w:t>
            </w:r>
            <w:r w:rsidRPr="00DB78FF">
              <w:rPr>
                <w:rFonts w:ascii="Consolas" w:eastAsia="Calibri" w:hAnsi="Consolas" w:cs="Consolas"/>
                <w:color w:val="000000"/>
                <w:sz w:val="20"/>
                <w:szCs w:val="20"/>
                <w:highlight w:val="white"/>
              </w:rPr>
              <w:t xml:space="preserve"> </w:t>
            </w:r>
            <w:r w:rsidRPr="00DB78FF">
              <w:rPr>
                <w:rFonts w:ascii="Consolas" w:eastAsia="Calibri" w:hAnsi="Consolas" w:cs="Consolas"/>
                <w:color w:val="2B91AF"/>
                <w:sz w:val="20"/>
                <w:szCs w:val="20"/>
                <w:highlight w:val="white"/>
              </w:rPr>
              <w:t>RouteEntry</w:t>
            </w:r>
            <w:r w:rsidRPr="00DB78FF">
              <w:rPr>
                <w:rFonts w:ascii="Consolas" w:eastAsia="Calibri" w:hAnsi="Consolas" w:cs="Consolas"/>
                <w:color w:val="000000"/>
                <w:sz w:val="20"/>
                <w:szCs w:val="20"/>
                <w:highlight w:val="white"/>
              </w:rPr>
              <w:t>()</w:t>
            </w:r>
          </w:p>
          <w:p w14:paraId="0B0DD243" w14:textId="77777777"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sidRPr="00DB78FF">
              <w:rPr>
                <w:rFonts w:ascii="Consolas" w:eastAsia="Calibri" w:hAnsi="Consolas" w:cs="Consolas"/>
                <w:color w:val="000000"/>
                <w:sz w:val="20"/>
                <w:szCs w:val="20"/>
                <w:highlight w:val="white"/>
              </w:rPr>
              <w:t>{</w:t>
            </w:r>
          </w:p>
          <w:p w14:paraId="2C480EA3" w14:textId="69670522"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DB78FF">
              <w:rPr>
                <w:rFonts w:ascii="Consolas" w:eastAsia="Calibri" w:hAnsi="Consolas" w:cs="Consolas"/>
                <w:color w:val="000000"/>
                <w:sz w:val="20"/>
                <w:szCs w:val="20"/>
                <w:highlight w:val="white"/>
              </w:rPr>
              <w:t>SessionExpirationHandler = (continuation, context, session, parms) =&gt;</w:t>
            </w:r>
          </w:p>
          <w:p w14:paraId="636642D4" w14:textId="303CCF1B"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DB78FF">
              <w:rPr>
                <w:rFonts w:ascii="Consolas" w:eastAsia="Calibri" w:hAnsi="Consolas" w:cs="Consolas"/>
                <w:color w:val="000000"/>
                <w:sz w:val="20"/>
                <w:szCs w:val="20"/>
                <w:highlight w:val="white"/>
              </w:rPr>
              <w:t>{</w:t>
            </w:r>
          </w:p>
          <w:p w14:paraId="651EA105" w14:textId="27E21760"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DB78FF">
              <w:rPr>
                <w:rFonts w:ascii="Consolas" w:eastAsia="Calibri" w:hAnsi="Consolas" w:cs="Consolas"/>
                <w:color w:val="0000FF"/>
                <w:sz w:val="20"/>
                <w:szCs w:val="20"/>
                <w:highlight w:val="white"/>
              </w:rPr>
              <w:t>if</w:t>
            </w:r>
            <w:r w:rsidRPr="00DB78FF">
              <w:rPr>
                <w:rFonts w:ascii="Consolas" w:eastAsia="Calibri" w:hAnsi="Consolas" w:cs="Consolas"/>
                <w:color w:val="000000"/>
                <w:sz w:val="20"/>
                <w:szCs w:val="20"/>
                <w:highlight w:val="white"/>
              </w:rPr>
              <w:t xml:space="preserve"> (session.Expired)</w:t>
            </w:r>
          </w:p>
          <w:p w14:paraId="63142D22" w14:textId="61B96D11"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DB78FF">
              <w:rPr>
                <w:rFonts w:ascii="Consolas" w:eastAsia="Calibri" w:hAnsi="Consolas" w:cs="Consolas"/>
                <w:color w:val="000000"/>
                <w:sz w:val="20"/>
                <w:szCs w:val="20"/>
                <w:highlight w:val="white"/>
              </w:rPr>
              <w:t>{</w:t>
            </w:r>
          </w:p>
          <w:p w14:paraId="181455E8" w14:textId="2EE6EAF3"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DB78FF">
              <w:rPr>
                <w:rFonts w:ascii="Consolas" w:eastAsia="Calibri" w:hAnsi="Consolas" w:cs="Consolas"/>
                <w:color w:val="008000"/>
                <w:sz w:val="20"/>
                <w:szCs w:val="20"/>
                <w:highlight w:val="white"/>
              </w:rPr>
              <w:t>// Redirect instead of throwing an exception.</w:t>
            </w:r>
          </w:p>
          <w:p w14:paraId="5F3075FA" w14:textId="2ECB8DD5"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DB78FF">
              <w:rPr>
                <w:rFonts w:ascii="Consolas" w:eastAsia="Calibri" w:hAnsi="Consolas" w:cs="Consolas"/>
                <w:color w:val="000000"/>
                <w:sz w:val="20"/>
                <w:szCs w:val="20"/>
                <w:highlight w:val="white"/>
              </w:rPr>
              <w:t>context.Redirect(</w:t>
            </w:r>
            <w:r w:rsidRPr="00DB78FF">
              <w:rPr>
                <w:rFonts w:ascii="Consolas" w:eastAsia="Calibri" w:hAnsi="Consolas" w:cs="Consolas"/>
                <w:color w:val="A31515"/>
                <w:sz w:val="20"/>
                <w:szCs w:val="20"/>
                <w:highlight w:val="white"/>
              </w:rPr>
              <w:t>@"ErrorPages\expiredSession"</w:t>
            </w:r>
            <w:r w:rsidRPr="00DB78FF">
              <w:rPr>
                <w:rFonts w:ascii="Consolas" w:eastAsia="Calibri" w:hAnsi="Consolas" w:cs="Consolas"/>
                <w:color w:val="000000"/>
                <w:sz w:val="20"/>
                <w:szCs w:val="20"/>
                <w:highlight w:val="white"/>
              </w:rPr>
              <w:t>);</w:t>
            </w:r>
          </w:p>
          <w:p w14:paraId="612AE9B6" w14:textId="55931242"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DB78FF">
              <w:rPr>
                <w:rFonts w:ascii="Consolas" w:eastAsia="Calibri" w:hAnsi="Consolas" w:cs="Consolas"/>
                <w:color w:val="0000FF"/>
                <w:sz w:val="20"/>
                <w:szCs w:val="20"/>
                <w:highlight w:val="white"/>
              </w:rPr>
              <w:t>return</w:t>
            </w:r>
            <w:r w:rsidRPr="00DB78FF">
              <w:rPr>
                <w:rFonts w:ascii="Consolas" w:eastAsia="Calibri" w:hAnsi="Consolas" w:cs="Consolas"/>
                <w:color w:val="000000"/>
                <w:sz w:val="20"/>
                <w:szCs w:val="20"/>
                <w:highlight w:val="white"/>
              </w:rPr>
              <w:t xml:space="preserve"> </w:t>
            </w:r>
            <w:r w:rsidRPr="00DB78FF">
              <w:rPr>
                <w:rFonts w:ascii="Consolas" w:eastAsia="Calibri" w:hAnsi="Consolas" w:cs="Consolas"/>
                <w:color w:val="2B91AF"/>
                <w:sz w:val="20"/>
                <w:szCs w:val="20"/>
                <w:highlight w:val="white"/>
              </w:rPr>
              <w:t>WorkflowState</w:t>
            </w:r>
            <w:r w:rsidRPr="00DB78FF">
              <w:rPr>
                <w:rFonts w:ascii="Consolas" w:eastAsia="Calibri" w:hAnsi="Consolas" w:cs="Consolas"/>
                <w:color w:val="000000"/>
                <w:sz w:val="20"/>
                <w:szCs w:val="20"/>
                <w:highlight w:val="white"/>
              </w:rPr>
              <w:t>.Abort;</w:t>
            </w:r>
          </w:p>
          <w:p w14:paraId="4654C88D" w14:textId="063059A7"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DB78FF">
              <w:rPr>
                <w:rFonts w:ascii="Consolas" w:eastAsia="Calibri" w:hAnsi="Consolas" w:cs="Consolas"/>
                <w:color w:val="000000"/>
                <w:sz w:val="20"/>
                <w:szCs w:val="20"/>
                <w:highlight w:val="white"/>
              </w:rPr>
              <w:t>}</w:t>
            </w:r>
          </w:p>
          <w:p w14:paraId="3D9EB678" w14:textId="07EC0FD2"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DB78FF">
              <w:rPr>
                <w:rFonts w:ascii="Consolas" w:eastAsia="Calibri" w:hAnsi="Consolas" w:cs="Consolas"/>
                <w:color w:val="0000FF"/>
                <w:sz w:val="20"/>
                <w:szCs w:val="20"/>
                <w:highlight w:val="white"/>
              </w:rPr>
              <w:t>else</w:t>
            </w:r>
          </w:p>
          <w:p w14:paraId="0CCAECFE" w14:textId="0627AEF4"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DB78FF">
              <w:rPr>
                <w:rFonts w:ascii="Consolas" w:eastAsia="Calibri" w:hAnsi="Consolas" w:cs="Consolas"/>
                <w:color w:val="000000"/>
                <w:sz w:val="20"/>
                <w:szCs w:val="20"/>
                <w:highlight w:val="white"/>
              </w:rPr>
              <w:t>{</w:t>
            </w:r>
          </w:p>
          <w:p w14:paraId="5FF2861E" w14:textId="3ECC4126"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DB78FF">
              <w:rPr>
                <w:rFonts w:ascii="Consolas" w:eastAsia="Calibri" w:hAnsi="Consolas" w:cs="Consolas"/>
                <w:color w:val="0000FF"/>
                <w:sz w:val="20"/>
                <w:szCs w:val="20"/>
                <w:highlight w:val="white"/>
              </w:rPr>
              <w:t>return</w:t>
            </w:r>
            <w:r w:rsidRPr="00DB78FF">
              <w:rPr>
                <w:rFonts w:ascii="Consolas" w:eastAsia="Calibri" w:hAnsi="Consolas" w:cs="Consolas"/>
                <w:color w:val="000000"/>
                <w:sz w:val="20"/>
                <w:szCs w:val="20"/>
                <w:highlight w:val="white"/>
              </w:rPr>
              <w:t xml:space="preserve"> </w:t>
            </w:r>
            <w:r w:rsidRPr="00DB78FF">
              <w:rPr>
                <w:rFonts w:ascii="Consolas" w:eastAsia="Calibri" w:hAnsi="Consolas" w:cs="Consolas"/>
                <w:color w:val="2B91AF"/>
                <w:sz w:val="20"/>
                <w:szCs w:val="20"/>
                <w:highlight w:val="white"/>
              </w:rPr>
              <w:t>WorkflowState</w:t>
            </w:r>
            <w:r w:rsidRPr="00DB78FF">
              <w:rPr>
                <w:rFonts w:ascii="Consolas" w:eastAsia="Calibri" w:hAnsi="Consolas" w:cs="Consolas"/>
                <w:color w:val="000000"/>
                <w:sz w:val="20"/>
                <w:szCs w:val="20"/>
                <w:highlight w:val="white"/>
              </w:rPr>
              <w:t>.Continue;</w:t>
            </w:r>
          </w:p>
          <w:p w14:paraId="76100F6D" w14:textId="3CEC213A"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DB78FF">
              <w:rPr>
                <w:rFonts w:ascii="Consolas" w:eastAsia="Calibri" w:hAnsi="Consolas" w:cs="Consolas"/>
                <w:color w:val="000000"/>
                <w:sz w:val="20"/>
                <w:szCs w:val="20"/>
                <w:highlight w:val="white"/>
              </w:rPr>
              <w:t>}</w:t>
            </w:r>
          </w:p>
          <w:p w14:paraId="612CC354" w14:textId="49C3806B"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DB78FF">
              <w:rPr>
                <w:rFonts w:ascii="Consolas" w:eastAsia="Calibri" w:hAnsi="Consolas" w:cs="Consolas"/>
                <w:color w:val="000000"/>
                <w:sz w:val="20"/>
                <w:szCs w:val="20"/>
                <w:highlight w:val="white"/>
              </w:rPr>
              <w:t>},</w:t>
            </w:r>
          </w:p>
          <w:p w14:paraId="0D4E5BBD" w14:textId="6C22543F"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DB78FF">
              <w:rPr>
                <w:rFonts w:ascii="Consolas" w:eastAsia="Calibri" w:hAnsi="Consolas" w:cs="Consolas"/>
                <w:color w:val="000000"/>
                <w:sz w:val="20"/>
                <w:szCs w:val="20"/>
                <w:highlight w:val="white"/>
              </w:rPr>
              <w:t>AuthorizationHandler = (continuation, context, session, parms) =&gt;</w:t>
            </w:r>
          </w:p>
          <w:p w14:paraId="12221C8F" w14:textId="7C06EABF"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DB78FF">
              <w:rPr>
                <w:rFonts w:ascii="Consolas" w:eastAsia="Calibri" w:hAnsi="Consolas" w:cs="Consolas"/>
                <w:color w:val="000000"/>
                <w:sz w:val="20"/>
                <w:szCs w:val="20"/>
                <w:highlight w:val="white"/>
              </w:rPr>
              <w:t>{</w:t>
            </w:r>
          </w:p>
          <w:p w14:paraId="41AE4495" w14:textId="306896F3"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DB78FF">
              <w:rPr>
                <w:rFonts w:ascii="Consolas" w:eastAsia="Calibri" w:hAnsi="Consolas" w:cs="Consolas"/>
                <w:color w:val="0000FF"/>
                <w:sz w:val="20"/>
                <w:szCs w:val="20"/>
                <w:highlight w:val="white"/>
              </w:rPr>
              <w:t>if</w:t>
            </w:r>
            <w:r w:rsidRPr="00DB78FF">
              <w:rPr>
                <w:rFonts w:ascii="Consolas" w:eastAsia="Calibri" w:hAnsi="Consolas" w:cs="Consolas"/>
                <w:color w:val="000000"/>
                <w:sz w:val="20"/>
                <w:szCs w:val="20"/>
                <w:highlight w:val="white"/>
              </w:rPr>
              <w:t xml:space="preserve"> (!session.Authorized)</w:t>
            </w:r>
          </w:p>
          <w:p w14:paraId="5589EF87" w14:textId="3773C1F8"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DB78FF">
              <w:rPr>
                <w:rFonts w:ascii="Consolas" w:eastAsia="Calibri" w:hAnsi="Consolas" w:cs="Consolas"/>
                <w:color w:val="000000"/>
                <w:sz w:val="20"/>
                <w:szCs w:val="20"/>
                <w:highlight w:val="white"/>
              </w:rPr>
              <w:t>{</w:t>
            </w:r>
          </w:p>
          <w:p w14:paraId="27B7015C" w14:textId="63DD48A5"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DB78FF">
              <w:rPr>
                <w:rFonts w:ascii="Consolas" w:eastAsia="Calibri" w:hAnsi="Consolas" w:cs="Consolas"/>
                <w:color w:val="008000"/>
                <w:sz w:val="20"/>
                <w:szCs w:val="20"/>
                <w:highlight w:val="white"/>
              </w:rPr>
              <w:t>// Redirect instead of throwing an exception.</w:t>
            </w:r>
          </w:p>
          <w:p w14:paraId="32BBEECE" w14:textId="0E710C53"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DB78FF">
              <w:rPr>
                <w:rFonts w:ascii="Consolas" w:eastAsia="Calibri" w:hAnsi="Consolas" w:cs="Consolas"/>
                <w:color w:val="000000"/>
                <w:sz w:val="20"/>
                <w:szCs w:val="20"/>
                <w:highlight w:val="white"/>
              </w:rPr>
              <w:t>context.Redirect(</w:t>
            </w:r>
            <w:r w:rsidRPr="00DB78FF">
              <w:rPr>
                <w:rFonts w:ascii="Consolas" w:eastAsia="Calibri" w:hAnsi="Consolas" w:cs="Consolas"/>
                <w:color w:val="A31515"/>
                <w:sz w:val="20"/>
                <w:szCs w:val="20"/>
                <w:highlight w:val="white"/>
              </w:rPr>
              <w:t>@"ErrorPages\notAuthorized"</w:t>
            </w:r>
            <w:r w:rsidRPr="00DB78FF">
              <w:rPr>
                <w:rFonts w:ascii="Consolas" w:eastAsia="Calibri" w:hAnsi="Consolas" w:cs="Consolas"/>
                <w:color w:val="000000"/>
                <w:sz w:val="20"/>
                <w:szCs w:val="20"/>
                <w:highlight w:val="white"/>
              </w:rPr>
              <w:t>);</w:t>
            </w:r>
          </w:p>
          <w:p w14:paraId="6EC51A24" w14:textId="72922D11"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DB78FF">
              <w:rPr>
                <w:rFonts w:ascii="Consolas" w:eastAsia="Calibri" w:hAnsi="Consolas" w:cs="Consolas"/>
                <w:color w:val="0000FF"/>
                <w:sz w:val="20"/>
                <w:szCs w:val="20"/>
                <w:highlight w:val="white"/>
              </w:rPr>
              <w:t>return</w:t>
            </w:r>
            <w:r w:rsidRPr="00DB78FF">
              <w:rPr>
                <w:rFonts w:ascii="Consolas" w:eastAsia="Calibri" w:hAnsi="Consolas" w:cs="Consolas"/>
                <w:color w:val="000000"/>
                <w:sz w:val="20"/>
                <w:szCs w:val="20"/>
                <w:highlight w:val="white"/>
              </w:rPr>
              <w:t xml:space="preserve"> </w:t>
            </w:r>
            <w:r w:rsidRPr="00DB78FF">
              <w:rPr>
                <w:rFonts w:ascii="Consolas" w:eastAsia="Calibri" w:hAnsi="Consolas" w:cs="Consolas"/>
                <w:color w:val="2B91AF"/>
                <w:sz w:val="20"/>
                <w:szCs w:val="20"/>
                <w:highlight w:val="white"/>
              </w:rPr>
              <w:t>WorkflowState</w:t>
            </w:r>
            <w:r w:rsidRPr="00DB78FF">
              <w:rPr>
                <w:rFonts w:ascii="Consolas" w:eastAsia="Calibri" w:hAnsi="Consolas" w:cs="Consolas"/>
                <w:color w:val="000000"/>
                <w:sz w:val="20"/>
                <w:szCs w:val="20"/>
                <w:highlight w:val="white"/>
              </w:rPr>
              <w:t>.Abort;</w:t>
            </w:r>
          </w:p>
          <w:p w14:paraId="1A88D7F5" w14:textId="6CD7D963"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lastRenderedPageBreak/>
              <w:t xml:space="preserve">    </w:t>
            </w:r>
            <w:r w:rsidRPr="00DB78FF">
              <w:rPr>
                <w:rFonts w:ascii="Consolas" w:eastAsia="Calibri" w:hAnsi="Consolas" w:cs="Consolas"/>
                <w:color w:val="000000"/>
                <w:sz w:val="20"/>
                <w:szCs w:val="20"/>
                <w:highlight w:val="white"/>
              </w:rPr>
              <w:t>}</w:t>
            </w:r>
          </w:p>
          <w:p w14:paraId="0ED195AB" w14:textId="2FBBA0AE"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DB78FF">
              <w:rPr>
                <w:rFonts w:ascii="Consolas" w:eastAsia="Calibri" w:hAnsi="Consolas" w:cs="Consolas"/>
                <w:color w:val="0000FF"/>
                <w:sz w:val="20"/>
                <w:szCs w:val="20"/>
                <w:highlight w:val="white"/>
              </w:rPr>
              <w:t>else</w:t>
            </w:r>
          </w:p>
          <w:p w14:paraId="1967756C" w14:textId="4C0FF479"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DB78FF">
              <w:rPr>
                <w:rFonts w:ascii="Consolas" w:eastAsia="Calibri" w:hAnsi="Consolas" w:cs="Consolas"/>
                <w:color w:val="000000"/>
                <w:sz w:val="20"/>
                <w:szCs w:val="20"/>
                <w:highlight w:val="white"/>
              </w:rPr>
              <w:t>{</w:t>
            </w:r>
          </w:p>
          <w:p w14:paraId="311081D5" w14:textId="1B8CB8F2"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DB78FF">
              <w:rPr>
                <w:rFonts w:ascii="Consolas" w:eastAsia="Calibri" w:hAnsi="Consolas" w:cs="Consolas"/>
                <w:color w:val="0000FF"/>
                <w:sz w:val="20"/>
                <w:szCs w:val="20"/>
                <w:highlight w:val="white"/>
              </w:rPr>
              <w:t>return</w:t>
            </w:r>
            <w:r w:rsidRPr="00DB78FF">
              <w:rPr>
                <w:rFonts w:ascii="Consolas" w:eastAsia="Calibri" w:hAnsi="Consolas" w:cs="Consolas"/>
                <w:color w:val="000000"/>
                <w:sz w:val="20"/>
                <w:szCs w:val="20"/>
                <w:highlight w:val="white"/>
              </w:rPr>
              <w:t xml:space="preserve"> </w:t>
            </w:r>
            <w:r w:rsidRPr="00DB78FF">
              <w:rPr>
                <w:rFonts w:ascii="Consolas" w:eastAsia="Calibri" w:hAnsi="Consolas" w:cs="Consolas"/>
                <w:color w:val="2B91AF"/>
                <w:sz w:val="20"/>
                <w:szCs w:val="20"/>
                <w:highlight w:val="white"/>
              </w:rPr>
              <w:t>WorkflowState</w:t>
            </w:r>
            <w:r w:rsidRPr="00DB78FF">
              <w:rPr>
                <w:rFonts w:ascii="Consolas" w:eastAsia="Calibri" w:hAnsi="Consolas" w:cs="Consolas"/>
                <w:color w:val="000000"/>
                <w:sz w:val="20"/>
                <w:szCs w:val="20"/>
                <w:highlight w:val="white"/>
              </w:rPr>
              <w:t>.Continue;</w:t>
            </w:r>
          </w:p>
          <w:p w14:paraId="61519ACC" w14:textId="009FE25A"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DB78FF">
              <w:rPr>
                <w:rFonts w:ascii="Consolas" w:eastAsia="Calibri" w:hAnsi="Consolas" w:cs="Consolas"/>
                <w:color w:val="000000"/>
                <w:sz w:val="20"/>
                <w:szCs w:val="20"/>
                <w:highlight w:val="white"/>
              </w:rPr>
              <w:t>}</w:t>
            </w:r>
          </w:p>
          <w:p w14:paraId="12AC7CD2" w14:textId="10BB4049"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DB78FF">
              <w:rPr>
                <w:rFonts w:ascii="Consolas" w:eastAsia="Calibri" w:hAnsi="Consolas" w:cs="Consolas"/>
                <w:color w:val="000000"/>
                <w:sz w:val="20"/>
                <w:szCs w:val="20"/>
                <w:highlight w:val="white"/>
              </w:rPr>
              <w:t>},</w:t>
            </w:r>
          </w:p>
          <w:p w14:paraId="7E3D4FAA" w14:textId="7A9DDCBA"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DB78FF">
              <w:rPr>
                <w:rFonts w:ascii="Consolas" w:eastAsia="Calibri" w:hAnsi="Consolas" w:cs="Consolas"/>
                <w:color w:val="000000"/>
                <w:sz w:val="20"/>
                <w:szCs w:val="20"/>
                <w:highlight w:val="white"/>
              </w:rPr>
              <w:t>RouteHandler = (continuation, context, session, parms) =&gt;</w:t>
            </w:r>
          </w:p>
          <w:p w14:paraId="112622A0" w14:textId="1529B75C"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DB78FF">
              <w:rPr>
                <w:rFonts w:ascii="Consolas" w:eastAsia="Calibri" w:hAnsi="Consolas" w:cs="Consolas"/>
                <w:color w:val="000000"/>
                <w:sz w:val="20"/>
                <w:szCs w:val="20"/>
                <w:highlight w:val="white"/>
              </w:rPr>
              <w:t>{</w:t>
            </w:r>
          </w:p>
          <w:p w14:paraId="7F0AFCF5" w14:textId="7C6BEFF4"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DB78FF">
              <w:rPr>
                <w:rFonts w:ascii="Consolas" w:eastAsia="Calibri" w:hAnsi="Consolas" w:cs="Consolas"/>
                <w:color w:val="000000"/>
                <w:sz w:val="20"/>
                <w:szCs w:val="20"/>
                <w:highlight w:val="white"/>
              </w:rPr>
              <w:t>context.RespondWith(</w:t>
            </w:r>
            <w:r w:rsidRPr="00DB78FF">
              <w:rPr>
                <w:rFonts w:ascii="Consolas" w:eastAsia="Calibri" w:hAnsi="Consolas" w:cs="Consolas"/>
                <w:color w:val="A31515"/>
                <w:sz w:val="20"/>
                <w:szCs w:val="20"/>
                <w:highlight w:val="white"/>
              </w:rPr>
              <w:t>"&lt;p&gt;Looking good!&lt;/p&gt;"</w:t>
            </w:r>
            <w:r w:rsidRPr="00DB78FF">
              <w:rPr>
                <w:rFonts w:ascii="Consolas" w:eastAsia="Calibri" w:hAnsi="Consolas" w:cs="Consolas"/>
                <w:color w:val="000000"/>
                <w:sz w:val="20"/>
                <w:szCs w:val="20"/>
                <w:highlight w:val="white"/>
              </w:rPr>
              <w:t>);</w:t>
            </w:r>
          </w:p>
          <w:p w14:paraId="3CF17A50" w14:textId="53E151EF"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DB78FF">
              <w:rPr>
                <w:rFonts w:ascii="Consolas" w:eastAsia="Calibri" w:hAnsi="Consolas" w:cs="Consolas"/>
                <w:color w:val="0000FF"/>
                <w:sz w:val="20"/>
                <w:szCs w:val="20"/>
                <w:highlight w:val="white"/>
              </w:rPr>
              <w:t>return</w:t>
            </w:r>
            <w:r w:rsidRPr="00DB78FF">
              <w:rPr>
                <w:rFonts w:ascii="Consolas" w:eastAsia="Calibri" w:hAnsi="Consolas" w:cs="Consolas"/>
                <w:color w:val="000000"/>
                <w:sz w:val="20"/>
                <w:szCs w:val="20"/>
                <w:highlight w:val="white"/>
              </w:rPr>
              <w:t xml:space="preserve"> </w:t>
            </w:r>
            <w:r w:rsidRPr="00DB78FF">
              <w:rPr>
                <w:rFonts w:ascii="Consolas" w:eastAsia="Calibri" w:hAnsi="Consolas" w:cs="Consolas"/>
                <w:color w:val="2B91AF"/>
                <w:sz w:val="20"/>
                <w:szCs w:val="20"/>
                <w:highlight w:val="white"/>
              </w:rPr>
              <w:t>WorkflowState</w:t>
            </w:r>
            <w:r w:rsidRPr="00DB78FF">
              <w:rPr>
                <w:rFonts w:ascii="Consolas" w:eastAsia="Calibri" w:hAnsi="Consolas" w:cs="Consolas"/>
                <w:color w:val="000000"/>
                <w:sz w:val="20"/>
                <w:szCs w:val="20"/>
                <w:highlight w:val="white"/>
              </w:rPr>
              <w:t>.Done;</w:t>
            </w:r>
          </w:p>
          <w:p w14:paraId="16EE34D1" w14:textId="0611260E" w:rsidR="00DB78FF" w:rsidRPr="00DB78FF" w:rsidRDefault="00DB78FF" w:rsidP="00DB78F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DB78FF">
              <w:rPr>
                <w:rFonts w:ascii="Consolas" w:eastAsia="Calibri" w:hAnsi="Consolas" w:cs="Consolas"/>
                <w:color w:val="000000"/>
                <w:sz w:val="20"/>
                <w:szCs w:val="20"/>
                <w:highlight w:val="white"/>
              </w:rPr>
              <w:t>}</w:t>
            </w:r>
          </w:p>
          <w:p w14:paraId="16AAAD52" w14:textId="3019F9DD" w:rsidR="00DB78FF" w:rsidRPr="00557B4A" w:rsidRDefault="00DB78FF" w:rsidP="008B40A2">
            <w:pPr>
              <w:autoSpaceDE w:val="0"/>
              <w:autoSpaceDN w:val="0"/>
              <w:adjustRightInd w:val="0"/>
              <w:spacing w:after="0" w:line="240" w:lineRule="auto"/>
              <w:rPr>
                <w:rFonts w:ascii="Consolas" w:eastAsia="Calibri" w:hAnsi="Consolas" w:cs="Consolas"/>
                <w:color w:val="000000"/>
                <w:sz w:val="15"/>
                <w:szCs w:val="15"/>
                <w:highlight w:val="white"/>
              </w:rPr>
            </w:pPr>
            <w:r w:rsidRPr="00DB78FF">
              <w:rPr>
                <w:rFonts w:ascii="Consolas" w:eastAsia="Calibri" w:hAnsi="Consolas" w:cs="Consolas"/>
                <w:color w:val="000000"/>
                <w:sz w:val="20"/>
                <w:szCs w:val="20"/>
                <w:highlight w:val="white"/>
              </w:rPr>
              <w:t>});</w:t>
            </w:r>
          </w:p>
        </w:tc>
      </w:tr>
    </w:tbl>
    <w:p w14:paraId="0CEBF86B" w14:textId="77777777" w:rsidR="00DB78FF" w:rsidRDefault="00DB78FF" w:rsidP="00DB78FF">
      <w:pPr>
        <w:pStyle w:val="Body"/>
      </w:pPr>
    </w:p>
    <w:p w14:paraId="53A5CC7A" w14:textId="4DDF6F49" w:rsidR="00DB78FF" w:rsidRDefault="00F1602A" w:rsidP="00DB78FF">
      <w:pPr>
        <w:pStyle w:val="Body"/>
      </w:pPr>
      <w:r>
        <w:t>You’ll note in the above code that I’m using the Windows path \ separator.  We have to fix that in the Redirect extension method:</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DB78FF" w:rsidRPr="009045E5" w14:paraId="61538D3B" w14:textId="77777777" w:rsidTr="008B40A2">
        <w:tc>
          <w:tcPr>
            <w:tcW w:w="9576" w:type="dxa"/>
            <w:shd w:val="clear" w:color="auto" w:fill="F0F0F0"/>
          </w:tcPr>
          <w:p w14:paraId="3D9DEC14" w14:textId="77777777" w:rsidR="00F1602A" w:rsidRPr="00F1602A" w:rsidRDefault="00F1602A" w:rsidP="00F1602A">
            <w:pPr>
              <w:autoSpaceDE w:val="0"/>
              <w:autoSpaceDN w:val="0"/>
              <w:adjustRightInd w:val="0"/>
              <w:spacing w:after="0" w:line="240" w:lineRule="auto"/>
              <w:rPr>
                <w:rFonts w:ascii="Consolas" w:eastAsia="Calibri" w:hAnsi="Consolas" w:cs="Consolas"/>
                <w:color w:val="000000"/>
                <w:sz w:val="20"/>
                <w:szCs w:val="20"/>
                <w:highlight w:val="white"/>
              </w:rPr>
            </w:pPr>
            <w:r w:rsidRPr="00F1602A">
              <w:rPr>
                <w:rFonts w:ascii="Consolas" w:eastAsia="Calibri" w:hAnsi="Consolas" w:cs="Consolas"/>
                <w:color w:val="808080"/>
                <w:sz w:val="20"/>
                <w:szCs w:val="20"/>
                <w:highlight w:val="white"/>
              </w:rPr>
              <w:t>///</w:t>
            </w:r>
            <w:r w:rsidRPr="00F1602A">
              <w:rPr>
                <w:rFonts w:ascii="Consolas" w:eastAsia="Calibri" w:hAnsi="Consolas" w:cs="Consolas"/>
                <w:color w:val="008000"/>
                <w:sz w:val="20"/>
                <w:szCs w:val="20"/>
                <w:highlight w:val="white"/>
              </w:rPr>
              <w:t xml:space="preserve"> </w:t>
            </w:r>
            <w:r w:rsidRPr="00F1602A">
              <w:rPr>
                <w:rFonts w:ascii="Consolas" w:eastAsia="Calibri" w:hAnsi="Consolas" w:cs="Consolas"/>
                <w:color w:val="808080"/>
                <w:sz w:val="20"/>
                <w:szCs w:val="20"/>
                <w:highlight w:val="white"/>
              </w:rPr>
              <w:t>&lt;summary&gt;</w:t>
            </w:r>
          </w:p>
          <w:p w14:paraId="6E767D6D" w14:textId="77777777" w:rsidR="00F1602A" w:rsidRPr="00F1602A" w:rsidRDefault="00F1602A" w:rsidP="00F1602A">
            <w:pPr>
              <w:autoSpaceDE w:val="0"/>
              <w:autoSpaceDN w:val="0"/>
              <w:adjustRightInd w:val="0"/>
              <w:spacing w:after="0" w:line="240" w:lineRule="auto"/>
              <w:rPr>
                <w:rFonts w:ascii="Consolas" w:eastAsia="Calibri" w:hAnsi="Consolas" w:cs="Consolas"/>
                <w:color w:val="000000"/>
                <w:sz w:val="20"/>
                <w:szCs w:val="20"/>
                <w:highlight w:val="white"/>
              </w:rPr>
            </w:pPr>
            <w:r w:rsidRPr="00F1602A">
              <w:rPr>
                <w:rFonts w:ascii="Consolas" w:eastAsia="Calibri" w:hAnsi="Consolas" w:cs="Consolas"/>
                <w:color w:val="808080"/>
                <w:sz w:val="20"/>
                <w:szCs w:val="20"/>
                <w:highlight w:val="white"/>
              </w:rPr>
              <w:t>///</w:t>
            </w:r>
            <w:r w:rsidRPr="00F1602A">
              <w:rPr>
                <w:rFonts w:ascii="Consolas" w:eastAsia="Calibri" w:hAnsi="Consolas" w:cs="Consolas"/>
                <w:color w:val="008000"/>
                <w:sz w:val="20"/>
                <w:szCs w:val="20"/>
                <w:highlight w:val="white"/>
              </w:rPr>
              <w:t xml:space="preserve"> Redirect to the designated page.</w:t>
            </w:r>
          </w:p>
          <w:p w14:paraId="52B6A759" w14:textId="77777777" w:rsidR="00F1602A" w:rsidRPr="00F1602A" w:rsidRDefault="00F1602A" w:rsidP="00F1602A">
            <w:pPr>
              <w:autoSpaceDE w:val="0"/>
              <w:autoSpaceDN w:val="0"/>
              <w:adjustRightInd w:val="0"/>
              <w:spacing w:after="0" w:line="240" w:lineRule="auto"/>
              <w:rPr>
                <w:rFonts w:ascii="Consolas" w:eastAsia="Calibri" w:hAnsi="Consolas" w:cs="Consolas"/>
                <w:color w:val="000000"/>
                <w:sz w:val="20"/>
                <w:szCs w:val="20"/>
                <w:highlight w:val="white"/>
              </w:rPr>
            </w:pPr>
            <w:r w:rsidRPr="00F1602A">
              <w:rPr>
                <w:rFonts w:ascii="Consolas" w:eastAsia="Calibri" w:hAnsi="Consolas" w:cs="Consolas"/>
                <w:color w:val="808080"/>
                <w:sz w:val="20"/>
                <w:szCs w:val="20"/>
                <w:highlight w:val="white"/>
              </w:rPr>
              <w:t>///</w:t>
            </w:r>
            <w:r w:rsidRPr="00F1602A">
              <w:rPr>
                <w:rFonts w:ascii="Consolas" w:eastAsia="Calibri" w:hAnsi="Consolas" w:cs="Consolas"/>
                <w:color w:val="008000"/>
                <w:sz w:val="20"/>
                <w:szCs w:val="20"/>
                <w:highlight w:val="white"/>
              </w:rPr>
              <w:t xml:space="preserve"> </w:t>
            </w:r>
            <w:r w:rsidRPr="00F1602A">
              <w:rPr>
                <w:rFonts w:ascii="Consolas" w:eastAsia="Calibri" w:hAnsi="Consolas" w:cs="Consolas"/>
                <w:color w:val="808080"/>
                <w:sz w:val="20"/>
                <w:szCs w:val="20"/>
                <w:highlight w:val="white"/>
              </w:rPr>
              <w:t>&lt;/summary&gt;</w:t>
            </w:r>
          </w:p>
          <w:p w14:paraId="443ED8C6" w14:textId="77777777" w:rsidR="00F1602A" w:rsidRPr="00F1602A" w:rsidRDefault="00F1602A" w:rsidP="00F1602A">
            <w:pPr>
              <w:autoSpaceDE w:val="0"/>
              <w:autoSpaceDN w:val="0"/>
              <w:adjustRightInd w:val="0"/>
              <w:spacing w:after="0" w:line="240" w:lineRule="auto"/>
              <w:rPr>
                <w:rFonts w:ascii="Consolas" w:eastAsia="Calibri" w:hAnsi="Consolas" w:cs="Consolas"/>
                <w:color w:val="000000"/>
                <w:sz w:val="20"/>
                <w:szCs w:val="20"/>
                <w:highlight w:val="white"/>
              </w:rPr>
            </w:pPr>
            <w:r w:rsidRPr="00F1602A">
              <w:rPr>
                <w:rFonts w:ascii="Consolas" w:eastAsia="Calibri" w:hAnsi="Consolas" w:cs="Consolas"/>
                <w:color w:val="0000FF"/>
                <w:sz w:val="20"/>
                <w:szCs w:val="20"/>
                <w:highlight w:val="white"/>
              </w:rPr>
              <w:t>public</w:t>
            </w:r>
            <w:r w:rsidRPr="00F1602A">
              <w:rPr>
                <w:rFonts w:ascii="Consolas" w:eastAsia="Calibri" w:hAnsi="Consolas" w:cs="Consolas"/>
                <w:color w:val="000000"/>
                <w:sz w:val="20"/>
                <w:szCs w:val="20"/>
                <w:highlight w:val="white"/>
              </w:rPr>
              <w:t xml:space="preserve"> </w:t>
            </w:r>
            <w:r w:rsidRPr="00F1602A">
              <w:rPr>
                <w:rFonts w:ascii="Consolas" w:eastAsia="Calibri" w:hAnsi="Consolas" w:cs="Consolas"/>
                <w:color w:val="0000FF"/>
                <w:sz w:val="20"/>
                <w:szCs w:val="20"/>
                <w:highlight w:val="white"/>
              </w:rPr>
              <w:t>static</w:t>
            </w:r>
            <w:r w:rsidRPr="00F1602A">
              <w:rPr>
                <w:rFonts w:ascii="Consolas" w:eastAsia="Calibri" w:hAnsi="Consolas" w:cs="Consolas"/>
                <w:color w:val="000000"/>
                <w:sz w:val="20"/>
                <w:szCs w:val="20"/>
                <w:highlight w:val="white"/>
              </w:rPr>
              <w:t xml:space="preserve"> </w:t>
            </w:r>
            <w:r w:rsidRPr="00F1602A">
              <w:rPr>
                <w:rFonts w:ascii="Consolas" w:eastAsia="Calibri" w:hAnsi="Consolas" w:cs="Consolas"/>
                <w:color w:val="0000FF"/>
                <w:sz w:val="20"/>
                <w:szCs w:val="20"/>
                <w:highlight w:val="white"/>
              </w:rPr>
              <w:t>void</w:t>
            </w:r>
            <w:r w:rsidRPr="00F1602A">
              <w:rPr>
                <w:rFonts w:ascii="Consolas" w:eastAsia="Calibri" w:hAnsi="Consolas" w:cs="Consolas"/>
                <w:color w:val="000000"/>
                <w:sz w:val="20"/>
                <w:szCs w:val="20"/>
                <w:highlight w:val="white"/>
              </w:rPr>
              <w:t xml:space="preserve"> Redirect(</w:t>
            </w:r>
            <w:r w:rsidRPr="00F1602A">
              <w:rPr>
                <w:rFonts w:ascii="Consolas" w:eastAsia="Calibri" w:hAnsi="Consolas" w:cs="Consolas"/>
                <w:color w:val="0000FF"/>
                <w:sz w:val="20"/>
                <w:szCs w:val="20"/>
                <w:highlight w:val="white"/>
              </w:rPr>
              <w:t>this</w:t>
            </w:r>
            <w:r w:rsidRPr="00F1602A">
              <w:rPr>
                <w:rFonts w:ascii="Consolas" w:eastAsia="Calibri" w:hAnsi="Consolas" w:cs="Consolas"/>
                <w:color w:val="000000"/>
                <w:sz w:val="20"/>
                <w:szCs w:val="20"/>
                <w:highlight w:val="white"/>
              </w:rPr>
              <w:t xml:space="preserve"> </w:t>
            </w:r>
            <w:r w:rsidRPr="00F1602A">
              <w:rPr>
                <w:rFonts w:ascii="Consolas" w:eastAsia="Calibri" w:hAnsi="Consolas" w:cs="Consolas"/>
                <w:color w:val="2B91AF"/>
                <w:sz w:val="20"/>
                <w:szCs w:val="20"/>
                <w:highlight w:val="white"/>
              </w:rPr>
              <w:t>HttpListenerContext</w:t>
            </w:r>
            <w:r w:rsidRPr="00F1602A">
              <w:rPr>
                <w:rFonts w:ascii="Consolas" w:eastAsia="Calibri" w:hAnsi="Consolas" w:cs="Consolas"/>
                <w:color w:val="000000"/>
                <w:sz w:val="20"/>
                <w:szCs w:val="20"/>
                <w:highlight w:val="white"/>
              </w:rPr>
              <w:t xml:space="preserve"> context, </w:t>
            </w:r>
            <w:r w:rsidRPr="00F1602A">
              <w:rPr>
                <w:rFonts w:ascii="Consolas" w:eastAsia="Calibri" w:hAnsi="Consolas" w:cs="Consolas"/>
                <w:color w:val="0000FF"/>
                <w:sz w:val="20"/>
                <w:szCs w:val="20"/>
                <w:highlight w:val="white"/>
              </w:rPr>
              <w:t>string</w:t>
            </w:r>
            <w:r w:rsidRPr="00F1602A">
              <w:rPr>
                <w:rFonts w:ascii="Consolas" w:eastAsia="Calibri" w:hAnsi="Consolas" w:cs="Consolas"/>
                <w:color w:val="000000"/>
                <w:sz w:val="20"/>
                <w:szCs w:val="20"/>
                <w:highlight w:val="white"/>
              </w:rPr>
              <w:t xml:space="preserve"> url)</w:t>
            </w:r>
          </w:p>
          <w:p w14:paraId="3A0EFCCC" w14:textId="77777777" w:rsidR="00F1602A" w:rsidRPr="00F1602A" w:rsidRDefault="00F1602A" w:rsidP="00F1602A">
            <w:pPr>
              <w:autoSpaceDE w:val="0"/>
              <w:autoSpaceDN w:val="0"/>
              <w:adjustRightInd w:val="0"/>
              <w:spacing w:after="0" w:line="240" w:lineRule="auto"/>
              <w:rPr>
                <w:rFonts w:ascii="Consolas" w:eastAsia="Calibri" w:hAnsi="Consolas" w:cs="Consolas"/>
                <w:color w:val="000000"/>
                <w:sz w:val="20"/>
                <w:szCs w:val="20"/>
                <w:highlight w:val="white"/>
              </w:rPr>
            </w:pPr>
            <w:r w:rsidRPr="00F1602A">
              <w:rPr>
                <w:rFonts w:ascii="Consolas" w:eastAsia="Calibri" w:hAnsi="Consolas" w:cs="Consolas"/>
                <w:color w:val="000000"/>
                <w:sz w:val="20"/>
                <w:szCs w:val="20"/>
                <w:highlight w:val="white"/>
              </w:rPr>
              <w:t>{</w:t>
            </w:r>
          </w:p>
          <w:p w14:paraId="6C04E1EB" w14:textId="2BE20916" w:rsidR="00F1602A" w:rsidRPr="00F1602A" w:rsidRDefault="00F1602A" w:rsidP="00F1602A">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F1602A">
              <w:rPr>
                <w:rFonts w:ascii="Consolas" w:eastAsia="Calibri" w:hAnsi="Consolas" w:cs="Consolas"/>
                <w:color w:val="000000"/>
                <w:sz w:val="20"/>
                <w:szCs w:val="20"/>
                <w:highlight w:val="white"/>
              </w:rPr>
              <w:t>url = url.Replace(</w:t>
            </w:r>
            <w:r w:rsidRPr="00F1602A">
              <w:rPr>
                <w:rFonts w:ascii="Consolas" w:eastAsia="Calibri" w:hAnsi="Consolas" w:cs="Consolas"/>
                <w:color w:val="A31515"/>
                <w:sz w:val="20"/>
                <w:szCs w:val="20"/>
                <w:highlight w:val="white"/>
              </w:rPr>
              <w:t>'\\'</w:t>
            </w:r>
            <w:r w:rsidRPr="00F1602A">
              <w:rPr>
                <w:rFonts w:ascii="Consolas" w:eastAsia="Calibri" w:hAnsi="Consolas" w:cs="Consolas"/>
                <w:color w:val="000000"/>
                <w:sz w:val="20"/>
                <w:szCs w:val="20"/>
                <w:highlight w:val="white"/>
              </w:rPr>
              <w:t xml:space="preserve">, </w:t>
            </w:r>
            <w:r w:rsidRPr="00F1602A">
              <w:rPr>
                <w:rFonts w:ascii="Consolas" w:eastAsia="Calibri" w:hAnsi="Consolas" w:cs="Consolas"/>
                <w:color w:val="A31515"/>
                <w:sz w:val="20"/>
                <w:szCs w:val="20"/>
                <w:highlight w:val="white"/>
              </w:rPr>
              <w:t>'/'</w:t>
            </w:r>
            <w:r w:rsidRPr="00F1602A">
              <w:rPr>
                <w:rFonts w:ascii="Consolas" w:eastAsia="Calibri" w:hAnsi="Consolas" w:cs="Consolas"/>
                <w:color w:val="000000"/>
                <w:sz w:val="20"/>
                <w:szCs w:val="20"/>
                <w:highlight w:val="white"/>
              </w:rPr>
              <w:t>);</w:t>
            </w:r>
          </w:p>
          <w:p w14:paraId="125BDCF9" w14:textId="198366DD" w:rsidR="00F1602A" w:rsidRPr="00F1602A" w:rsidRDefault="00F1602A" w:rsidP="00F1602A">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F1602A">
              <w:rPr>
                <w:rFonts w:ascii="Consolas" w:eastAsia="Calibri" w:hAnsi="Consolas" w:cs="Consolas"/>
                <w:color w:val="2B91AF"/>
                <w:sz w:val="20"/>
                <w:szCs w:val="20"/>
                <w:highlight w:val="white"/>
              </w:rPr>
              <w:t>HttpListenerRequest</w:t>
            </w:r>
            <w:r w:rsidRPr="00F1602A">
              <w:rPr>
                <w:rFonts w:ascii="Consolas" w:eastAsia="Calibri" w:hAnsi="Consolas" w:cs="Consolas"/>
                <w:color w:val="000000"/>
                <w:sz w:val="20"/>
                <w:szCs w:val="20"/>
                <w:highlight w:val="white"/>
              </w:rPr>
              <w:t xml:space="preserve"> request = context.Request;</w:t>
            </w:r>
          </w:p>
          <w:p w14:paraId="693905CF" w14:textId="610DE5E7" w:rsidR="00F1602A" w:rsidRPr="00F1602A" w:rsidRDefault="00F1602A" w:rsidP="00F1602A">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F1602A">
              <w:rPr>
                <w:rFonts w:ascii="Consolas" w:eastAsia="Calibri" w:hAnsi="Consolas" w:cs="Consolas"/>
                <w:color w:val="2B91AF"/>
                <w:sz w:val="20"/>
                <w:szCs w:val="20"/>
                <w:highlight w:val="white"/>
              </w:rPr>
              <w:t>HttpListenerResponse</w:t>
            </w:r>
            <w:r w:rsidRPr="00F1602A">
              <w:rPr>
                <w:rFonts w:ascii="Consolas" w:eastAsia="Calibri" w:hAnsi="Consolas" w:cs="Consolas"/>
                <w:color w:val="000000"/>
                <w:sz w:val="20"/>
                <w:szCs w:val="20"/>
                <w:highlight w:val="white"/>
              </w:rPr>
              <w:t xml:space="preserve"> response = context.Response;</w:t>
            </w:r>
          </w:p>
          <w:p w14:paraId="4BA0CFBC" w14:textId="6D39C2E8" w:rsidR="00F1602A" w:rsidRPr="00F1602A" w:rsidRDefault="00F1602A" w:rsidP="00F1602A">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F1602A">
              <w:rPr>
                <w:rFonts w:ascii="Consolas" w:eastAsia="Calibri" w:hAnsi="Consolas" w:cs="Consolas"/>
                <w:color w:val="000000"/>
                <w:sz w:val="20"/>
                <w:szCs w:val="20"/>
                <w:highlight w:val="white"/>
              </w:rPr>
              <w:t>response.StatusCode = (</w:t>
            </w:r>
            <w:r w:rsidRPr="00F1602A">
              <w:rPr>
                <w:rFonts w:ascii="Consolas" w:eastAsia="Calibri" w:hAnsi="Consolas" w:cs="Consolas"/>
                <w:color w:val="0000FF"/>
                <w:sz w:val="20"/>
                <w:szCs w:val="20"/>
                <w:highlight w:val="white"/>
              </w:rPr>
              <w:t>int</w:t>
            </w:r>
            <w:r w:rsidRPr="00F1602A">
              <w:rPr>
                <w:rFonts w:ascii="Consolas" w:eastAsia="Calibri" w:hAnsi="Consolas" w:cs="Consolas"/>
                <w:color w:val="000000"/>
                <w:sz w:val="20"/>
                <w:szCs w:val="20"/>
                <w:highlight w:val="white"/>
              </w:rPr>
              <w:t>)</w:t>
            </w:r>
            <w:r w:rsidRPr="00F1602A">
              <w:rPr>
                <w:rFonts w:ascii="Consolas" w:eastAsia="Calibri" w:hAnsi="Consolas" w:cs="Consolas"/>
                <w:color w:val="2B91AF"/>
                <w:sz w:val="20"/>
                <w:szCs w:val="20"/>
                <w:highlight w:val="white"/>
              </w:rPr>
              <w:t>HttpStatusCode</w:t>
            </w:r>
            <w:r w:rsidRPr="00F1602A">
              <w:rPr>
                <w:rFonts w:ascii="Consolas" w:eastAsia="Calibri" w:hAnsi="Consolas" w:cs="Consolas"/>
                <w:color w:val="000000"/>
                <w:sz w:val="20"/>
                <w:szCs w:val="20"/>
                <w:highlight w:val="white"/>
              </w:rPr>
              <w:t>.Redirect;</w:t>
            </w:r>
          </w:p>
          <w:p w14:paraId="734E2A99" w14:textId="5BF71F03" w:rsidR="00F1602A" w:rsidRPr="00F1602A" w:rsidRDefault="00F1602A" w:rsidP="00F1602A">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F1602A">
              <w:rPr>
                <w:rFonts w:ascii="Consolas" w:eastAsia="Calibri" w:hAnsi="Consolas" w:cs="Consolas"/>
                <w:color w:val="0000FF"/>
                <w:sz w:val="20"/>
                <w:szCs w:val="20"/>
                <w:highlight w:val="white"/>
              </w:rPr>
              <w:t>string</w:t>
            </w:r>
            <w:r w:rsidRPr="00F1602A">
              <w:rPr>
                <w:rFonts w:ascii="Consolas" w:eastAsia="Calibri" w:hAnsi="Consolas" w:cs="Consolas"/>
                <w:color w:val="000000"/>
                <w:sz w:val="20"/>
                <w:szCs w:val="20"/>
                <w:highlight w:val="white"/>
              </w:rPr>
              <w:t xml:space="preserve"> redirectUrl = request.Url.Scheme + </w:t>
            </w:r>
            <w:r w:rsidRPr="00F1602A">
              <w:rPr>
                <w:rFonts w:ascii="Consolas" w:eastAsia="Calibri" w:hAnsi="Consolas" w:cs="Consolas"/>
                <w:color w:val="A31515"/>
                <w:sz w:val="20"/>
                <w:szCs w:val="20"/>
                <w:highlight w:val="white"/>
              </w:rPr>
              <w:t>"://"</w:t>
            </w:r>
            <w:r w:rsidRPr="00F1602A">
              <w:rPr>
                <w:rFonts w:ascii="Consolas" w:eastAsia="Calibri" w:hAnsi="Consolas" w:cs="Consolas"/>
                <w:color w:val="000000"/>
                <w:sz w:val="20"/>
                <w:szCs w:val="20"/>
                <w:highlight w:val="white"/>
              </w:rPr>
              <w:t xml:space="preserve"> + request.Url.Host + </w:t>
            </w:r>
            <w:r w:rsidRPr="00F1602A">
              <w:rPr>
                <w:rFonts w:ascii="Consolas" w:eastAsia="Calibri" w:hAnsi="Consolas" w:cs="Consolas"/>
                <w:color w:val="A31515"/>
                <w:sz w:val="20"/>
                <w:szCs w:val="20"/>
                <w:highlight w:val="white"/>
              </w:rPr>
              <w:t>"/"</w:t>
            </w:r>
            <w:r w:rsidRPr="00F1602A">
              <w:rPr>
                <w:rFonts w:ascii="Consolas" w:eastAsia="Calibri" w:hAnsi="Consolas" w:cs="Consolas"/>
                <w:color w:val="000000"/>
                <w:sz w:val="20"/>
                <w:szCs w:val="20"/>
                <w:highlight w:val="white"/>
              </w:rPr>
              <w:t xml:space="preserve"> + url;</w:t>
            </w:r>
          </w:p>
          <w:p w14:paraId="18C51E7B" w14:textId="042412BB" w:rsidR="00F1602A" w:rsidRPr="00F1602A" w:rsidRDefault="00F1602A" w:rsidP="00F1602A">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F1602A">
              <w:rPr>
                <w:rFonts w:ascii="Consolas" w:eastAsia="Calibri" w:hAnsi="Consolas" w:cs="Consolas"/>
                <w:color w:val="000000"/>
                <w:sz w:val="20"/>
                <w:szCs w:val="20"/>
                <w:highlight w:val="white"/>
              </w:rPr>
              <w:t>response.Redirect(redirectUrl);</w:t>
            </w:r>
            <w:r w:rsidR="00206DE8">
              <w:rPr>
                <w:rFonts w:ascii="Consolas" w:eastAsia="Calibri" w:hAnsi="Consolas" w:cs="Consolas"/>
                <w:color w:val="000000"/>
                <w:sz w:val="20"/>
                <w:szCs w:val="20"/>
                <w:highlight w:val="white"/>
              </w:rPr>
              <w:br/>
              <w:t xml:space="preserve">  </w:t>
            </w:r>
            <w:r w:rsidR="00206DE8" w:rsidRPr="00206DE8">
              <w:rPr>
                <w:rFonts w:ascii="Consolas" w:eastAsia="Calibri" w:hAnsi="Consolas" w:cs="Consolas"/>
                <w:color w:val="000000"/>
                <w:sz w:val="20"/>
                <w:szCs w:val="20"/>
                <w:highlight w:val="white"/>
              </w:rPr>
              <w:t>response.OutputStream.Close();</w:t>
            </w:r>
          </w:p>
          <w:p w14:paraId="1AA25996" w14:textId="201928C1" w:rsidR="00DB78FF" w:rsidRPr="00F1602A" w:rsidRDefault="00F1602A" w:rsidP="008B40A2">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w:t>
            </w:r>
          </w:p>
        </w:tc>
      </w:tr>
    </w:tbl>
    <w:p w14:paraId="5D5E040C" w14:textId="77777777" w:rsidR="00DB78FF" w:rsidRDefault="00DB78FF" w:rsidP="00DB78FF">
      <w:pPr>
        <w:pStyle w:val="Body"/>
      </w:pPr>
    </w:p>
    <w:p w14:paraId="7B5BF8B5" w14:textId="62FE53F1" w:rsidR="00B96AE7" w:rsidRDefault="00B96AE7" w:rsidP="00DB78FF">
      <w:pPr>
        <w:pStyle w:val="Body"/>
      </w:pPr>
      <w:r>
        <w:t xml:space="preserve">Notice in the above code how the response StatusCode must be set to Redirect.  </w:t>
      </w:r>
      <w:r w:rsidR="00206DE8">
        <w:t>In my testing on different browsers, if we don’t do this, some browsers will not update the URL on the address bar.</w:t>
      </w:r>
      <w:r>
        <w:t xml:space="preserve"> </w:t>
      </w:r>
    </w:p>
    <w:p w14:paraId="7ACE249C" w14:textId="61F00091" w:rsidR="00DB78FF" w:rsidRDefault="00B96AE7" w:rsidP="00DB78FF">
      <w:pPr>
        <w:pStyle w:val="Body"/>
      </w:pPr>
      <w:r>
        <w:t xml:space="preserve">Now let’s test it out.  We’ll set the session state to </w:t>
      </w:r>
      <w:proofErr w:type="gramStart"/>
      <w:r>
        <w:t>expired</w:t>
      </w:r>
      <w:proofErr w:type="gramEnd"/>
      <w:r>
        <w:t xml:space="preserve"> with our test URL:</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DB78FF" w:rsidRPr="009045E5" w14:paraId="564744CB" w14:textId="77777777" w:rsidTr="008B40A2">
        <w:tc>
          <w:tcPr>
            <w:tcW w:w="9576" w:type="dxa"/>
            <w:shd w:val="clear" w:color="auto" w:fill="F0F0F0"/>
          </w:tcPr>
          <w:p w14:paraId="515F7639" w14:textId="40B707BB" w:rsidR="00DB78FF" w:rsidRPr="00B96AE7" w:rsidRDefault="00B96AE7" w:rsidP="00B96AE7">
            <w:pPr>
              <w:autoSpaceDE w:val="0"/>
              <w:autoSpaceDN w:val="0"/>
              <w:adjustRightInd w:val="0"/>
              <w:spacing w:after="0" w:line="240" w:lineRule="auto"/>
              <w:rPr>
                <w:rFonts w:ascii="Consolas" w:eastAsia="Calibri" w:hAnsi="Consolas" w:cs="Consolas"/>
                <w:color w:val="000000"/>
                <w:sz w:val="20"/>
                <w:szCs w:val="20"/>
                <w:highlight w:val="white"/>
              </w:rPr>
            </w:pPr>
            <w:hyperlink r:id="rId44" w:history="1">
              <w:r w:rsidRPr="00B96AE7">
                <w:rPr>
                  <w:rStyle w:val="Hyperlink"/>
                  <w:rFonts w:ascii="Consolas" w:eastAsia="Calibri" w:hAnsi="Consolas" w:cs="Consolas"/>
                  <w:sz w:val="20"/>
                  <w:szCs w:val="20"/>
                </w:rPr>
                <w:t>http://localhost/setstate?expired=true&amp;authorized=true</w:t>
              </w:r>
            </w:hyperlink>
          </w:p>
        </w:tc>
      </w:tr>
    </w:tbl>
    <w:p w14:paraId="072702A8" w14:textId="77777777" w:rsidR="00DB78FF" w:rsidRDefault="00DB78FF" w:rsidP="00DB78FF">
      <w:pPr>
        <w:pStyle w:val="Body"/>
      </w:pPr>
    </w:p>
    <w:p w14:paraId="7E9D9183" w14:textId="79539B17" w:rsidR="00DB78FF" w:rsidRDefault="00B96AE7" w:rsidP="00DB78FF">
      <w:pPr>
        <w:pStyle w:val="Body"/>
      </w:pPr>
      <w:r>
        <w:t xml:space="preserve">And we </w:t>
      </w:r>
      <w:proofErr w:type="gramStart"/>
      <w:r>
        <w:t>see,</w:t>
      </w:r>
      <w:proofErr w:type="gramEnd"/>
      <w:r>
        <w:t xml:space="preserve"> when we navigate to localhost/testsession:</w:t>
      </w:r>
    </w:p>
    <w:p w14:paraId="1E590EB9" w14:textId="77777777" w:rsidR="00B96AE7" w:rsidRDefault="00B96AE7" w:rsidP="00B96AE7">
      <w:pPr>
        <w:pStyle w:val="Body"/>
        <w:keepNext/>
        <w:jc w:val="center"/>
      </w:pPr>
      <w:r>
        <w:rPr>
          <w:noProof/>
        </w:rPr>
        <w:lastRenderedPageBreak/>
        <w:drawing>
          <wp:inline distT="0" distB="0" distL="0" distR="0" wp14:anchorId="1B3C5B24" wp14:editId="758141C7">
            <wp:extent cx="2972215" cy="1086002"/>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direct1.png"/>
                    <pic:cNvPicPr/>
                  </pic:nvPicPr>
                  <pic:blipFill>
                    <a:blip r:embed="rId45">
                      <a:extLst>
                        <a:ext uri="{28A0092B-C50C-407E-A947-70E740481C1C}">
                          <a14:useLocalDpi xmlns:a14="http://schemas.microsoft.com/office/drawing/2010/main" val="0"/>
                        </a:ext>
                      </a:extLst>
                    </a:blip>
                    <a:stretch>
                      <a:fillRect/>
                    </a:stretch>
                  </pic:blipFill>
                  <pic:spPr>
                    <a:xfrm>
                      <a:off x="0" y="0"/>
                      <a:ext cx="2972215" cy="1086002"/>
                    </a:xfrm>
                    <a:prstGeom prst="rect">
                      <a:avLst/>
                    </a:prstGeom>
                  </pic:spPr>
                </pic:pic>
              </a:graphicData>
            </a:graphic>
          </wp:inline>
        </w:drawing>
      </w:r>
    </w:p>
    <w:p w14:paraId="14722073" w14:textId="1E588FE4" w:rsidR="00B96AE7" w:rsidRDefault="00B96AE7" w:rsidP="00B96AE7">
      <w:pPr>
        <w:pStyle w:val="Caption"/>
      </w:pPr>
      <w:r>
        <w:t xml:space="preserve">Figure </w:t>
      </w:r>
      <w:r>
        <w:fldChar w:fldCharType="begin"/>
      </w:r>
      <w:r>
        <w:instrText xml:space="preserve"> SEQ Figure \* ARABIC </w:instrText>
      </w:r>
      <w:r>
        <w:fldChar w:fldCharType="separate"/>
      </w:r>
      <w:r w:rsidR="00D9688E">
        <w:t>27</w:t>
      </w:r>
      <w:r>
        <w:fldChar w:fldCharType="end"/>
      </w:r>
      <w:r>
        <w:t>: Redirecting</w:t>
      </w:r>
    </w:p>
    <w:p w14:paraId="1771ADDB" w14:textId="7AFB5E98" w:rsidR="00B96AE7" w:rsidRDefault="00B96AE7" w:rsidP="00DB78FF">
      <w:pPr>
        <w:pStyle w:val="Body"/>
      </w:pPr>
      <w:r>
        <w:t>Similarly, we’ll set the session state to unauthorized:</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B96AE7" w:rsidRPr="009045E5" w14:paraId="0CEC3A27" w14:textId="77777777" w:rsidTr="008B40A2">
        <w:tc>
          <w:tcPr>
            <w:tcW w:w="9576" w:type="dxa"/>
            <w:shd w:val="clear" w:color="auto" w:fill="F0F0F0"/>
          </w:tcPr>
          <w:p w14:paraId="2CC14120" w14:textId="537D2667" w:rsidR="00B96AE7" w:rsidRPr="00B96AE7" w:rsidRDefault="00B96AE7" w:rsidP="00B96AE7">
            <w:pPr>
              <w:tabs>
                <w:tab w:val="left" w:pos="7050"/>
              </w:tabs>
              <w:autoSpaceDE w:val="0"/>
              <w:autoSpaceDN w:val="0"/>
              <w:adjustRightInd w:val="0"/>
              <w:spacing w:after="0" w:line="240" w:lineRule="auto"/>
              <w:rPr>
                <w:rFonts w:ascii="Consolas" w:eastAsia="Calibri" w:hAnsi="Consolas" w:cs="Consolas"/>
                <w:color w:val="000000"/>
                <w:sz w:val="20"/>
                <w:szCs w:val="20"/>
                <w:highlight w:val="white"/>
              </w:rPr>
            </w:pPr>
            <w:r w:rsidRPr="00B96AE7">
              <w:rPr>
                <w:rFonts w:ascii="Consolas" w:eastAsia="Calibri" w:hAnsi="Consolas" w:cs="Consolas"/>
                <w:color w:val="000000"/>
                <w:sz w:val="20"/>
                <w:szCs w:val="20"/>
              </w:rPr>
              <w:t>http://localhost/setstate?expired=</w:t>
            </w:r>
            <w:r>
              <w:rPr>
                <w:rFonts w:ascii="Consolas" w:eastAsia="Calibri" w:hAnsi="Consolas" w:cs="Consolas"/>
                <w:color w:val="000000"/>
                <w:sz w:val="20"/>
                <w:szCs w:val="20"/>
              </w:rPr>
              <w:t>false&amp;authorized=false</w:t>
            </w:r>
            <w:r>
              <w:rPr>
                <w:rFonts w:ascii="Consolas" w:eastAsia="Calibri" w:hAnsi="Consolas" w:cs="Consolas"/>
                <w:color w:val="000000"/>
                <w:sz w:val="20"/>
                <w:szCs w:val="20"/>
              </w:rPr>
              <w:tab/>
              <w:t xml:space="preserve"> </w:t>
            </w:r>
          </w:p>
        </w:tc>
      </w:tr>
    </w:tbl>
    <w:p w14:paraId="7F275EA1" w14:textId="5EE6BC2A" w:rsidR="00B96AE7" w:rsidRDefault="00B96AE7" w:rsidP="00DB78FF">
      <w:pPr>
        <w:pStyle w:val="Body"/>
      </w:pPr>
      <w:r>
        <w:t>And we see:</w:t>
      </w:r>
    </w:p>
    <w:p w14:paraId="01ED29DA" w14:textId="77777777" w:rsidR="00B96AE7" w:rsidRDefault="00B96AE7" w:rsidP="00B96AE7">
      <w:pPr>
        <w:pStyle w:val="Body"/>
        <w:keepNext/>
        <w:jc w:val="center"/>
      </w:pPr>
      <w:r>
        <w:rPr>
          <w:noProof/>
        </w:rPr>
        <w:drawing>
          <wp:inline distT="0" distB="0" distL="0" distR="0" wp14:anchorId="501EF199" wp14:editId="56D899A7">
            <wp:extent cx="2791215" cy="1105054"/>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direct2.png"/>
                    <pic:cNvPicPr/>
                  </pic:nvPicPr>
                  <pic:blipFill>
                    <a:blip r:embed="rId46">
                      <a:extLst>
                        <a:ext uri="{28A0092B-C50C-407E-A947-70E740481C1C}">
                          <a14:useLocalDpi xmlns:a14="http://schemas.microsoft.com/office/drawing/2010/main" val="0"/>
                        </a:ext>
                      </a:extLst>
                    </a:blip>
                    <a:stretch>
                      <a:fillRect/>
                    </a:stretch>
                  </pic:blipFill>
                  <pic:spPr>
                    <a:xfrm>
                      <a:off x="0" y="0"/>
                      <a:ext cx="2791215" cy="1105054"/>
                    </a:xfrm>
                    <a:prstGeom prst="rect">
                      <a:avLst/>
                    </a:prstGeom>
                  </pic:spPr>
                </pic:pic>
              </a:graphicData>
            </a:graphic>
          </wp:inline>
        </w:drawing>
      </w:r>
    </w:p>
    <w:p w14:paraId="4ED5107F" w14:textId="6EF503BD" w:rsidR="00B96AE7" w:rsidRDefault="00B96AE7" w:rsidP="00B96AE7">
      <w:pPr>
        <w:pStyle w:val="Caption"/>
      </w:pPr>
      <w:r>
        <w:t xml:space="preserve">Figure </w:t>
      </w:r>
      <w:r>
        <w:fldChar w:fldCharType="begin"/>
      </w:r>
      <w:r>
        <w:instrText xml:space="preserve"> SEQ Figure \* ARABIC </w:instrText>
      </w:r>
      <w:r>
        <w:fldChar w:fldCharType="separate"/>
      </w:r>
      <w:r w:rsidR="00D9688E">
        <w:t>28</w:t>
      </w:r>
      <w:r>
        <w:fldChar w:fldCharType="end"/>
      </w:r>
      <w:r>
        <w:t>: Redirect</w:t>
      </w:r>
    </w:p>
    <w:p w14:paraId="7801E285" w14:textId="581D9482" w:rsidR="00B96AE7" w:rsidRDefault="00206DE8" w:rsidP="00B96AE7">
      <w:pPr>
        <w:pStyle w:val="Body"/>
      </w:pPr>
      <w:r>
        <w:t>We now have a way of handling errors gracefully.  We can also replace the “something really bad happened”</w:t>
      </w:r>
      <w:r w:rsidR="00356F5C">
        <w:t xml:space="preserve"> exception handler with</w:t>
      </w:r>
      <w:r>
        <w:t>:</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DB78FF" w:rsidRPr="009045E5" w14:paraId="3AA13437" w14:textId="77777777" w:rsidTr="008B40A2">
        <w:tc>
          <w:tcPr>
            <w:tcW w:w="9576" w:type="dxa"/>
            <w:shd w:val="clear" w:color="auto" w:fill="F0F0F0"/>
          </w:tcPr>
          <w:p w14:paraId="6BF75A7B" w14:textId="77777777" w:rsidR="00206DE8" w:rsidRPr="00206DE8" w:rsidRDefault="00206DE8" w:rsidP="00206DE8">
            <w:pPr>
              <w:autoSpaceDE w:val="0"/>
              <w:autoSpaceDN w:val="0"/>
              <w:adjustRightInd w:val="0"/>
              <w:spacing w:after="0" w:line="240" w:lineRule="auto"/>
              <w:rPr>
                <w:rFonts w:ascii="Consolas" w:eastAsia="Calibri" w:hAnsi="Consolas" w:cs="Consolas"/>
                <w:color w:val="000000"/>
                <w:sz w:val="20"/>
                <w:szCs w:val="20"/>
                <w:highlight w:val="white"/>
              </w:rPr>
            </w:pPr>
            <w:r w:rsidRPr="00206DE8">
              <w:rPr>
                <w:rFonts w:ascii="Consolas" w:eastAsia="Calibri" w:hAnsi="Consolas" w:cs="Consolas"/>
                <w:color w:val="0000FF"/>
                <w:sz w:val="20"/>
                <w:szCs w:val="20"/>
                <w:highlight w:val="white"/>
              </w:rPr>
              <w:t>static</w:t>
            </w:r>
            <w:r w:rsidRPr="00206DE8">
              <w:rPr>
                <w:rFonts w:ascii="Consolas" w:eastAsia="Calibri" w:hAnsi="Consolas" w:cs="Consolas"/>
                <w:color w:val="000000"/>
                <w:sz w:val="20"/>
                <w:szCs w:val="20"/>
                <w:highlight w:val="white"/>
              </w:rPr>
              <w:t xml:space="preserve"> </w:t>
            </w:r>
            <w:r w:rsidRPr="00206DE8">
              <w:rPr>
                <w:rFonts w:ascii="Consolas" w:eastAsia="Calibri" w:hAnsi="Consolas" w:cs="Consolas"/>
                <w:color w:val="0000FF"/>
                <w:sz w:val="20"/>
                <w:szCs w:val="20"/>
                <w:highlight w:val="white"/>
              </w:rPr>
              <w:t>void</w:t>
            </w:r>
            <w:r w:rsidRPr="00206DE8">
              <w:rPr>
                <w:rFonts w:ascii="Consolas" w:eastAsia="Calibri" w:hAnsi="Consolas" w:cs="Consolas"/>
                <w:color w:val="000000"/>
                <w:sz w:val="20"/>
                <w:szCs w:val="20"/>
                <w:highlight w:val="white"/>
              </w:rPr>
              <w:t xml:space="preserve"> OnException(</w:t>
            </w:r>
            <w:r w:rsidRPr="00206DE8">
              <w:rPr>
                <w:rFonts w:ascii="Consolas" w:eastAsia="Calibri" w:hAnsi="Consolas" w:cs="Consolas"/>
                <w:color w:val="2B91AF"/>
                <w:sz w:val="20"/>
                <w:szCs w:val="20"/>
                <w:highlight w:val="white"/>
              </w:rPr>
              <w:t>HttpListenerContext</w:t>
            </w:r>
            <w:r w:rsidRPr="00206DE8">
              <w:rPr>
                <w:rFonts w:ascii="Consolas" w:eastAsia="Calibri" w:hAnsi="Consolas" w:cs="Consolas"/>
                <w:color w:val="000000"/>
                <w:sz w:val="20"/>
                <w:szCs w:val="20"/>
                <w:highlight w:val="white"/>
              </w:rPr>
              <w:t xml:space="preserve"> context, </w:t>
            </w:r>
            <w:r w:rsidRPr="00206DE8">
              <w:rPr>
                <w:rFonts w:ascii="Consolas" w:eastAsia="Calibri" w:hAnsi="Consolas" w:cs="Consolas"/>
                <w:color w:val="2B91AF"/>
                <w:sz w:val="20"/>
                <w:szCs w:val="20"/>
                <w:highlight w:val="white"/>
              </w:rPr>
              <w:t>Exception</w:t>
            </w:r>
            <w:r w:rsidRPr="00206DE8">
              <w:rPr>
                <w:rFonts w:ascii="Consolas" w:eastAsia="Calibri" w:hAnsi="Consolas" w:cs="Consolas"/>
                <w:color w:val="000000"/>
                <w:sz w:val="20"/>
                <w:szCs w:val="20"/>
                <w:highlight w:val="white"/>
              </w:rPr>
              <w:t xml:space="preserve"> ex)</w:t>
            </w:r>
          </w:p>
          <w:p w14:paraId="0B5713DA" w14:textId="77777777" w:rsidR="00206DE8" w:rsidRPr="00206DE8" w:rsidRDefault="00206DE8" w:rsidP="00206DE8">
            <w:pPr>
              <w:autoSpaceDE w:val="0"/>
              <w:autoSpaceDN w:val="0"/>
              <w:adjustRightInd w:val="0"/>
              <w:spacing w:after="0" w:line="240" w:lineRule="auto"/>
              <w:rPr>
                <w:rFonts w:ascii="Consolas" w:eastAsia="Calibri" w:hAnsi="Consolas" w:cs="Consolas"/>
                <w:color w:val="000000"/>
                <w:sz w:val="20"/>
                <w:szCs w:val="20"/>
                <w:highlight w:val="white"/>
              </w:rPr>
            </w:pPr>
            <w:r w:rsidRPr="00206DE8">
              <w:rPr>
                <w:rFonts w:ascii="Consolas" w:eastAsia="Calibri" w:hAnsi="Consolas" w:cs="Consolas"/>
                <w:color w:val="000000"/>
                <w:sz w:val="20"/>
                <w:szCs w:val="20"/>
                <w:highlight w:val="white"/>
              </w:rPr>
              <w:t>{</w:t>
            </w:r>
          </w:p>
          <w:p w14:paraId="26A14CB7" w14:textId="793CF76A" w:rsidR="00206DE8" w:rsidRPr="00206DE8" w:rsidRDefault="00206DE8" w:rsidP="00206DE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206DE8">
              <w:rPr>
                <w:rFonts w:ascii="Consolas" w:eastAsia="Calibri" w:hAnsi="Consolas" w:cs="Consolas"/>
                <w:color w:val="0000FF"/>
                <w:sz w:val="20"/>
                <w:szCs w:val="20"/>
                <w:highlight w:val="white"/>
              </w:rPr>
              <w:t>if</w:t>
            </w:r>
            <w:r w:rsidRPr="00206DE8">
              <w:rPr>
                <w:rFonts w:ascii="Consolas" w:eastAsia="Calibri" w:hAnsi="Consolas" w:cs="Consolas"/>
                <w:color w:val="000000"/>
                <w:sz w:val="20"/>
                <w:szCs w:val="20"/>
                <w:highlight w:val="white"/>
              </w:rPr>
              <w:t xml:space="preserve"> (ex </w:t>
            </w:r>
            <w:r w:rsidRPr="00206DE8">
              <w:rPr>
                <w:rFonts w:ascii="Consolas" w:eastAsia="Calibri" w:hAnsi="Consolas" w:cs="Consolas"/>
                <w:color w:val="0000FF"/>
                <w:sz w:val="20"/>
                <w:szCs w:val="20"/>
                <w:highlight w:val="white"/>
              </w:rPr>
              <w:t>is</w:t>
            </w:r>
            <w:r w:rsidRPr="00206DE8">
              <w:rPr>
                <w:rFonts w:ascii="Consolas" w:eastAsia="Calibri" w:hAnsi="Consolas" w:cs="Consolas"/>
                <w:color w:val="000000"/>
                <w:sz w:val="20"/>
                <w:szCs w:val="20"/>
                <w:highlight w:val="white"/>
              </w:rPr>
              <w:t xml:space="preserve"> </w:t>
            </w:r>
            <w:r w:rsidRPr="00206DE8">
              <w:rPr>
                <w:rFonts w:ascii="Consolas" w:eastAsia="Calibri" w:hAnsi="Consolas" w:cs="Consolas"/>
                <w:color w:val="2B91AF"/>
                <w:sz w:val="20"/>
                <w:szCs w:val="20"/>
                <w:highlight w:val="white"/>
              </w:rPr>
              <w:t>FileNotFoundException</w:t>
            </w:r>
            <w:r w:rsidRPr="00206DE8">
              <w:rPr>
                <w:rFonts w:ascii="Consolas" w:eastAsia="Calibri" w:hAnsi="Consolas" w:cs="Consolas"/>
                <w:color w:val="000000"/>
                <w:sz w:val="20"/>
                <w:szCs w:val="20"/>
                <w:highlight w:val="white"/>
              </w:rPr>
              <w:t>)</w:t>
            </w:r>
          </w:p>
          <w:p w14:paraId="1508DD01" w14:textId="32EC95C5" w:rsidR="00206DE8" w:rsidRPr="00206DE8" w:rsidRDefault="00206DE8" w:rsidP="00206DE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206DE8">
              <w:rPr>
                <w:rFonts w:ascii="Consolas" w:eastAsia="Calibri" w:hAnsi="Consolas" w:cs="Consolas"/>
                <w:color w:val="000000"/>
                <w:sz w:val="20"/>
                <w:szCs w:val="20"/>
                <w:highlight w:val="white"/>
              </w:rPr>
              <w:t>{</w:t>
            </w:r>
          </w:p>
          <w:p w14:paraId="10131EA5" w14:textId="393A6E93" w:rsidR="00206DE8" w:rsidRPr="00206DE8" w:rsidRDefault="00206DE8" w:rsidP="00206DE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8000"/>
                <w:sz w:val="20"/>
                <w:szCs w:val="20"/>
                <w:highlight w:val="white"/>
              </w:rPr>
              <w:t xml:space="preserve">    </w:t>
            </w:r>
            <w:r w:rsidRPr="00206DE8">
              <w:rPr>
                <w:rFonts w:ascii="Consolas" w:eastAsia="Calibri" w:hAnsi="Consolas" w:cs="Consolas"/>
                <w:color w:val="008000"/>
                <w:sz w:val="20"/>
                <w:szCs w:val="20"/>
                <w:highlight w:val="white"/>
              </w:rPr>
              <w:t>// Redirect to page not found</w:t>
            </w:r>
          </w:p>
          <w:p w14:paraId="488B6B05" w14:textId="11B0C63C" w:rsidR="00206DE8" w:rsidRPr="00206DE8" w:rsidRDefault="00206DE8" w:rsidP="00206DE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206DE8">
              <w:rPr>
                <w:rFonts w:ascii="Consolas" w:eastAsia="Calibri" w:hAnsi="Consolas" w:cs="Consolas"/>
                <w:color w:val="000000"/>
                <w:sz w:val="20"/>
                <w:szCs w:val="20"/>
                <w:highlight w:val="white"/>
              </w:rPr>
              <w:t>context.Redirect(</w:t>
            </w:r>
            <w:r w:rsidRPr="00206DE8">
              <w:rPr>
                <w:rFonts w:ascii="Consolas" w:eastAsia="Calibri" w:hAnsi="Consolas" w:cs="Consolas"/>
                <w:color w:val="A31515"/>
                <w:sz w:val="20"/>
                <w:szCs w:val="20"/>
                <w:highlight w:val="white"/>
              </w:rPr>
              <w:t>@"ErrorPages\pageNotFound"</w:t>
            </w:r>
            <w:r w:rsidRPr="00206DE8">
              <w:rPr>
                <w:rFonts w:ascii="Consolas" w:eastAsia="Calibri" w:hAnsi="Consolas" w:cs="Consolas"/>
                <w:color w:val="000000"/>
                <w:sz w:val="20"/>
                <w:szCs w:val="20"/>
                <w:highlight w:val="white"/>
              </w:rPr>
              <w:t>);</w:t>
            </w:r>
          </w:p>
          <w:p w14:paraId="279578CF" w14:textId="45B1B48D" w:rsidR="00206DE8" w:rsidRPr="00206DE8" w:rsidRDefault="00206DE8" w:rsidP="00206DE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206DE8">
              <w:rPr>
                <w:rFonts w:ascii="Consolas" w:eastAsia="Calibri" w:hAnsi="Consolas" w:cs="Consolas"/>
                <w:color w:val="000000"/>
                <w:sz w:val="20"/>
                <w:szCs w:val="20"/>
                <w:highlight w:val="white"/>
              </w:rPr>
              <w:t>}</w:t>
            </w:r>
          </w:p>
          <w:p w14:paraId="2C485672" w14:textId="4D686D5F" w:rsidR="00206DE8" w:rsidRPr="00206DE8" w:rsidRDefault="00206DE8" w:rsidP="00206DE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206DE8">
              <w:rPr>
                <w:rFonts w:ascii="Consolas" w:eastAsia="Calibri" w:hAnsi="Consolas" w:cs="Consolas"/>
                <w:color w:val="0000FF"/>
                <w:sz w:val="20"/>
                <w:szCs w:val="20"/>
                <w:highlight w:val="white"/>
              </w:rPr>
              <w:t>else</w:t>
            </w:r>
          </w:p>
          <w:p w14:paraId="6E29248F" w14:textId="3A38C1C9" w:rsidR="00206DE8" w:rsidRPr="00206DE8" w:rsidRDefault="00206DE8" w:rsidP="00206DE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206DE8">
              <w:rPr>
                <w:rFonts w:ascii="Consolas" w:eastAsia="Calibri" w:hAnsi="Consolas" w:cs="Consolas"/>
                <w:color w:val="000000"/>
                <w:sz w:val="20"/>
                <w:szCs w:val="20"/>
                <w:highlight w:val="white"/>
              </w:rPr>
              <w:t>{</w:t>
            </w:r>
          </w:p>
          <w:p w14:paraId="3B6C774A" w14:textId="2E6F018E" w:rsidR="00206DE8" w:rsidRPr="00206DE8" w:rsidRDefault="00206DE8" w:rsidP="00206DE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8000"/>
                <w:sz w:val="20"/>
                <w:szCs w:val="20"/>
                <w:highlight w:val="white"/>
              </w:rPr>
              <w:t xml:space="preserve">   </w:t>
            </w:r>
            <w:r w:rsidRPr="00206DE8">
              <w:rPr>
                <w:rFonts w:ascii="Consolas" w:eastAsia="Calibri" w:hAnsi="Consolas" w:cs="Consolas"/>
                <w:color w:val="008000"/>
                <w:sz w:val="20"/>
                <w:szCs w:val="20"/>
                <w:highlight w:val="white"/>
              </w:rPr>
              <w:t>// Redirect to server error</w:t>
            </w:r>
          </w:p>
          <w:p w14:paraId="4B2916BE" w14:textId="739B6DA3" w:rsidR="00206DE8" w:rsidRPr="00206DE8" w:rsidRDefault="00206DE8" w:rsidP="00206DE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206DE8">
              <w:rPr>
                <w:rFonts w:ascii="Consolas" w:eastAsia="Calibri" w:hAnsi="Consolas" w:cs="Consolas"/>
                <w:color w:val="000000"/>
                <w:sz w:val="20"/>
                <w:szCs w:val="20"/>
                <w:highlight w:val="white"/>
              </w:rPr>
              <w:t>context.Redirect(</w:t>
            </w:r>
            <w:r w:rsidRPr="00206DE8">
              <w:rPr>
                <w:rFonts w:ascii="Consolas" w:eastAsia="Calibri" w:hAnsi="Consolas" w:cs="Consolas"/>
                <w:color w:val="A31515"/>
                <w:sz w:val="20"/>
                <w:szCs w:val="20"/>
                <w:highlight w:val="white"/>
              </w:rPr>
              <w:t>@"ErrorPages\serverError"</w:t>
            </w:r>
            <w:r w:rsidRPr="00206DE8">
              <w:rPr>
                <w:rFonts w:ascii="Consolas" w:eastAsia="Calibri" w:hAnsi="Consolas" w:cs="Consolas"/>
                <w:color w:val="000000"/>
                <w:sz w:val="20"/>
                <w:szCs w:val="20"/>
                <w:highlight w:val="white"/>
              </w:rPr>
              <w:t>);</w:t>
            </w:r>
          </w:p>
          <w:p w14:paraId="025A4E18" w14:textId="2CCA0A3D" w:rsidR="00206DE8" w:rsidRPr="00206DE8" w:rsidRDefault="00206DE8" w:rsidP="00206DE8">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206DE8">
              <w:rPr>
                <w:rFonts w:ascii="Consolas" w:eastAsia="Calibri" w:hAnsi="Consolas" w:cs="Consolas"/>
                <w:color w:val="000000"/>
                <w:sz w:val="20"/>
                <w:szCs w:val="20"/>
                <w:highlight w:val="white"/>
              </w:rPr>
              <w:t>}</w:t>
            </w:r>
          </w:p>
          <w:p w14:paraId="7DE44E6A" w14:textId="1226E572" w:rsidR="00DB78FF" w:rsidRPr="00557B4A" w:rsidRDefault="00206DE8" w:rsidP="008B40A2">
            <w:pPr>
              <w:autoSpaceDE w:val="0"/>
              <w:autoSpaceDN w:val="0"/>
              <w:adjustRightInd w:val="0"/>
              <w:spacing w:after="0" w:line="240" w:lineRule="auto"/>
              <w:rPr>
                <w:rFonts w:ascii="Consolas" w:eastAsia="Calibri" w:hAnsi="Consolas" w:cs="Consolas"/>
                <w:color w:val="000000"/>
                <w:sz w:val="15"/>
                <w:szCs w:val="15"/>
                <w:highlight w:val="white"/>
              </w:rPr>
            </w:pPr>
            <w:r w:rsidRPr="00206DE8">
              <w:rPr>
                <w:rFonts w:ascii="Consolas" w:eastAsia="Calibri" w:hAnsi="Consolas" w:cs="Consolas"/>
                <w:color w:val="000000"/>
                <w:sz w:val="20"/>
                <w:szCs w:val="20"/>
                <w:highlight w:val="white"/>
              </w:rPr>
              <w:t>}</w:t>
            </w:r>
          </w:p>
        </w:tc>
      </w:tr>
    </w:tbl>
    <w:p w14:paraId="555CF79F" w14:textId="77777777" w:rsidR="00DB78FF" w:rsidRDefault="00DB78FF" w:rsidP="00DB78FF">
      <w:pPr>
        <w:pStyle w:val="Body"/>
      </w:pPr>
    </w:p>
    <w:p w14:paraId="0D0CFFED" w14:textId="4B6086B0" w:rsidR="008700E1" w:rsidRDefault="002074F2" w:rsidP="008700E1">
      <w:pPr>
        <w:pStyle w:val="Body"/>
      </w:pPr>
      <w:r>
        <w:t>Note here how we’re redirecting to two different pages, depending on the exception.</w:t>
      </w:r>
    </w:p>
    <w:p w14:paraId="48809DF8" w14:textId="77777777" w:rsidR="008700E1" w:rsidRDefault="008700E1" w:rsidP="008700E1">
      <w:pPr>
        <w:pStyle w:val="Body"/>
      </w:pPr>
    </w:p>
    <w:p w14:paraId="7DA40A08" w14:textId="40B1B3A9" w:rsidR="008F416C" w:rsidRDefault="008F416C" w:rsidP="008F416C">
      <w:pPr>
        <w:pStyle w:val="Heading1"/>
      </w:pPr>
      <w:bookmarkStart w:id="135" w:name="_Toc416246278"/>
      <w:r>
        <w:lastRenderedPageBreak/>
        <w:t>Parameterized Routes</w:t>
      </w:r>
      <w:bookmarkEnd w:id="135"/>
    </w:p>
    <w:p w14:paraId="419C2F7E" w14:textId="08A2F790" w:rsidR="00925246" w:rsidRDefault="008F416C" w:rsidP="00391B3D">
      <w:pPr>
        <w:pStyle w:val="Body"/>
      </w:pPr>
      <w:r>
        <w:t>A common practice is to add parameters within a route.  You’ll see this used frequently in Ruby on Rails applications, though in my personal opinion, I much prefer putting the parameters in the parameter section of a URL.  Regardless, there’s no reason to make a “Marc Clifton” opinionated server, so we should support this feature.</w:t>
      </w:r>
    </w:p>
    <w:p w14:paraId="4B8356BA" w14:textId="6F552718" w:rsidR="008F416C" w:rsidRDefault="008F416C" w:rsidP="00391B3D">
      <w:pPr>
        <w:pStyle w:val="Body"/>
      </w:pPr>
      <w:r>
        <w:t>What is a parameterized route?  It could look like this:</w:t>
      </w:r>
    </w:p>
    <w:p w14:paraId="6F00088E" w14:textId="7F34616F" w:rsidR="008F416C" w:rsidRDefault="008F416C" w:rsidP="00391B3D">
      <w:pPr>
        <w:pStyle w:val="Body"/>
      </w:pPr>
      <w:proofErr w:type="gramStart"/>
      <w:r>
        <w:t>localhost/items/1/subitems</w:t>
      </w:r>
      <w:proofErr w:type="gramEnd"/>
    </w:p>
    <w:p w14:paraId="0A0BBBE8" w14:textId="157618F2" w:rsidR="008F416C" w:rsidRDefault="008F416C" w:rsidP="00391B3D">
      <w:pPr>
        <w:pStyle w:val="Body"/>
      </w:pPr>
      <w:proofErr w:type="gramStart"/>
      <w:r>
        <w:t>where</w:t>
      </w:r>
      <w:proofErr w:type="gramEnd"/>
      <w:r>
        <w:t xml:space="preserve"> “1” is the ID of an item in the items collection.  Or, another example:</w:t>
      </w:r>
    </w:p>
    <w:p w14:paraId="5EFFC6AF" w14:textId="30FACCC5" w:rsidR="008F416C" w:rsidRDefault="008F416C" w:rsidP="00391B3D">
      <w:pPr>
        <w:pStyle w:val="Body"/>
      </w:pPr>
      <w:proofErr w:type="gramStart"/>
      <w:r>
        <w:t>localhost/items/groceries/subitems</w:t>
      </w:r>
      <w:proofErr w:type="gramEnd"/>
    </w:p>
    <w:p w14:paraId="06F98E0E" w14:textId="216B1013" w:rsidR="008F416C" w:rsidRDefault="008F416C" w:rsidP="00391B3D">
      <w:pPr>
        <w:pStyle w:val="Body"/>
      </w:pPr>
      <w:proofErr w:type="gramStart"/>
      <w:r>
        <w:t>where</w:t>
      </w:r>
      <w:proofErr w:type="gramEnd"/>
      <w:r>
        <w:t xml:space="preserve"> “groceries” is the name of an item in the items collection.  There are a variety of assumptions that a router will make with regards to the second form to replace “groceries” with the id value.  Here are some of the possible assumptions:</w:t>
      </w:r>
    </w:p>
    <w:p w14:paraId="04553F86" w14:textId="77777777" w:rsidR="008F416C" w:rsidRDefault="008F416C" w:rsidP="008F416C">
      <w:pPr>
        <w:pStyle w:val="BulletedList"/>
      </w:pPr>
      <w:r>
        <w:t>There’s a table called “Items”</w:t>
      </w:r>
    </w:p>
    <w:p w14:paraId="1B479309" w14:textId="42D774DF" w:rsidR="008F416C" w:rsidRDefault="008F416C" w:rsidP="008F416C">
      <w:pPr>
        <w:pStyle w:val="BulletedList"/>
      </w:pPr>
      <w:r>
        <w:t>There’s a model called “Item” in the singular</w:t>
      </w:r>
    </w:p>
    <w:p w14:paraId="597A45DF" w14:textId="76F88071" w:rsidR="008F416C" w:rsidRDefault="008F416C" w:rsidP="008F416C">
      <w:pPr>
        <w:pStyle w:val="BulletedList"/>
      </w:pPr>
      <w:r>
        <w:t>The model may define (or not) a way to map a non-numeric parameter to a lookup field</w:t>
      </w:r>
    </w:p>
    <w:p w14:paraId="23546020" w14:textId="01DDB5A6" w:rsidR="008F416C" w:rsidRDefault="008F416C" w:rsidP="008F416C">
      <w:pPr>
        <w:pStyle w:val="BulletedList"/>
      </w:pPr>
      <w:r>
        <w:t>The router has the ability to look up an ID from a non-numeric parameter, either</w:t>
      </w:r>
    </w:p>
    <w:p w14:paraId="037A3206" w14:textId="3B4EDA3B" w:rsidR="008F416C" w:rsidRDefault="008F416C" w:rsidP="008F416C">
      <w:pPr>
        <w:pStyle w:val="BulletedList"/>
        <w:numPr>
          <w:ilvl w:val="1"/>
          <w:numId w:val="1"/>
        </w:numPr>
      </w:pPr>
      <w:r>
        <w:t>Directly from the database</w:t>
      </w:r>
    </w:p>
    <w:p w14:paraId="318E4DE3" w14:textId="150EC927" w:rsidR="008F416C" w:rsidRDefault="008F416C" w:rsidP="008F416C">
      <w:pPr>
        <w:pStyle w:val="BulletedList"/>
        <w:numPr>
          <w:ilvl w:val="1"/>
          <w:numId w:val="1"/>
        </w:numPr>
      </w:pPr>
      <w:r>
        <w:t>Indirectly through a model</w:t>
      </w:r>
    </w:p>
    <w:p w14:paraId="5B16CEF7" w14:textId="77777777" w:rsidR="008F416C" w:rsidRDefault="008F416C" w:rsidP="008F416C">
      <w:pPr>
        <w:pStyle w:val="Body"/>
      </w:pPr>
    </w:p>
    <w:p w14:paraId="393689F6" w14:textId="016B5312" w:rsidR="00C00ED8" w:rsidRDefault="00C00ED8" w:rsidP="008F416C">
      <w:pPr>
        <w:pStyle w:val="Body"/>
      </w:pPr>
      <w:r>
        <w:t>The issue can be considerably more complex.  Consider the routing options that NancyFx</w:t>
      </w:r>
      <w:r>
        <w:rPr>
          <w:rStyle w:val="FootnoteReference"/>
        </w:rPr>
        <w:footnoteReference w:id="36"/>
      </w:r>
      <w:r>
        <w:t xml:space="preserve"> supports:</w:t>
      </w:r>
    </w:p>
    <w:p w14:paraId="7C576281" w14:textId="1C4473BB" w:rsidR="00C00ED8" w:rsidRDefault="00C00ED8" w:rsidP="00C00ED8">
      <w:pPr>
        <w:pStyle w:val="BulletedList"/>
      </w:pPr>
      <w:r>
        <w:t>Literal segments (like mypage/mystuff/foobar)</w:t>
      </w:r>
    </w:p>
    <w:p w14:paraId="56DE443F" w14:textId="3BB098EB" w:rsidR="00C00ED8" w:rsidRDefault="00C00ED8" w:rsidP="00C00ED8">
      <w:pPr>
        <w:pStyle w:val="BulletedList"/>
      </w:pPr>
      <w:r>
        <w:t>Capture segments (what I’m calling parameterized URLs) like “/tasks/{tasked}”</w:t>
      </w:r>
    </w:p>
    <w:p w14:paraId="00E73655" w14:textId="6C73A9D3" w:rsidR="00C00ED8" w:rsidRDefault="00C00ED8" w:rsidP="00C00ED8">
      <w:pPr>
        <w:pStyle w:val="BulletedList"/>
      </w:pPr>
      <w:r>
        <w:t>Optional capture segments</w:t>
      </w:r>
    </w:p>
    <w:p w14:paraId="411C0EE1" w14:textId="237FA7E0" w:rsidR="00C00ED8" w:rsidRDefault="00C00ED8" w:rsidP="00C00ED8">
      <w:pPr>
        <w:pStyle w:val="BulletedList"/>
      </w:pPr>
      <w:r>
        <w:t>Capture segments with default values</w:t>
      </w:r>
    </w:p>
    <w:p w14:paraId="7D684082" w14:textId="11CCB686" w:rsidR="00C00ED8" w:rsidRDefault="00C00ED8" w:rsidP="00C00ED8">
      <w:pPr>
        <w:pStyle w:val="BulletedList"/>
      </w:pPr>
      <w:r>
        <w:t>RegEx segments</w:t>
      </w:r>
    </w:p>
    <w:p w14:paraId="7357FE89" w14:textId="39686258" w:rsidR="00C00ED8" w:rsidRDefault="00C00ED8" w:rsidP="00C00ED8">
      <w:pPr>
        <w:pStyle w:val="BulletedList"/>
      </w:pPr>
      <w:r>
        <w:t>Greedy segments</w:t>
      </w:r>
    </w:p>
    <w:p w14:paraId="7582E3C1" w14:textId="0EFEB3A3" w:rsidR="00C00ED8" w:rsidRDefault="00C00ED8" w:rsidP="00C00ED8">
      <w:pPr>
        <w:pStyle w:val="BulletedList"/>
      </w:pPr>
      <w:r>
        <w:t>Greedy RegEx segments</w:t>
      </w:r>
    </w:p>
    <w:p w14:paraId="74918DED" w14:textId="59966B2D" w:rsidR="00C00ED8" w:rsidRDefault="00C00ED8" w:rsidP="00C00ED8">
      <w:pPr>
        <w:pStyle w:val="BulletedList"/>
      </w:pPr>
      <w:r>
        <w:t>Multiple Captures Segment</w:t>
      </w:r>
    </w:p>
    <w:p w14:paraId="5C3E357A" w14:textId="77777777" w:rsidR="00C00ED8" w:rsidRDefault="00C00ED8" w:rsidP="00C00ED8">
      <w:pPr>
        <w:pStyle w:val="Body"/>
      </w:pPr>
    </w:p>
    <w:p w14:paraId="73479476" w14:textId="182B8BEE" w:rsidR="008F416C" w:rsidRDefault="00C00ED8" w:rsidP="008F416C">
      <w:pPr>
        <w:pStyle w:val="Body"/>
      </w:pPr>
      <w:r>
        <w:lastRenderedPageBreak/>
        <w:t xml:space="preserve">These are all potentially useful ways of pattern matching a URL on a route handler.  This should give </w:t>
      </w:r>
      <w:r w:rsidR="008F416C">
        <w:t xml:space="preserve">you a sense of the </w:t>
      </w:r>
      <w:r>
        <w:t>complexities one could introduce into routing.  For the purposes of this chapter, we’ll keep it fairly simple</w:t>
      </w:r>
      <w:r w:rsidR="00A42392">
        <w:t xml:space="preserve"> and focus </w:t>
      </w:r>
      <w:proofErr w:type="gramStart"/>
      <w:r w:rsidR="00A42392">
        <w:t>on  simply</w:t>
      </w:r>
      <w:proofErr w:type="gramEnd"/>
      <w:r w:rsidR="00A42392">
        <w:t xml:space="preserve"> capturing the parameter and passing it into the route handler in the PathParams collection. B</w:t>
      </w:r>
      <w:r>
        <w:t>ut it does suggest that there be a way to call back to the application for very specialized routing requirements</w:t>
      </w:r>
      <w:r w:rsidR="008D44B7">
        <w:t>.</w:t>
      </w:r>
    </w:p>
    <w:p w14:paraId="59A3E6D3" w14:textId="14F8CEE2" w:rsidR="00A42392" w:rsidRDefault="00A42392" w:rsidP="00A42392">
      <w:pPr>
        <w:pStyle w:val="Heading2"/>
      </w:pPr>
      <w:bookmarkStart w:id="136" w:name="_Toc416246279"/>
      <w:r>
        <w:t>Agreeing on a Syntax</w:t>
      </w:r>
      <w:bookmarkEnd w:id="136"/>
    </w:p>
    <w:p w14:paraId="64D79498" w14:textId="5A24A7E1" w:rsidR="00A42392" w:rsidRDefault="00A42392" w:rsidP="00A42392">
      <w:pPr>
        <w:pStyle w:val="Body"/>
      </w:pPr>
      <w:r>
        <w:t>We can use whatever syntax we for how parameters in the path are specified.  For example, we might require a form like this (used by Rails):</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A42392" w:rsidRPr="009045E5" w14:paraId="02CC9DDB" w14:textId="77777777" w:rsidTr="00F14306">
        <w:tc>
          <w:tcPr>
            <w:tcW w:w="9576" w:type="dxa"/>
            <w:shd w:val="clear" w:color="auto" w:fill="F0F0F0"/>
          </w:tcPr>
          <w:p w14:paraId="3D6C6788" w14:textId="3A0D28F8" w:rsidR="00A42392" w:rsidRPr="00A42392" w:rsidRDefault="00A42392" w:rsidP="00A42392">
            <w:pPr>
              <w:autoSpaceDE w:val="0"/>
              <w:autoSpaceDN w:val="0"/>
              <w:adjustRightInd w:val="0"/>
              <w:spacing w:after="0" w:line="240" w:lineRule="auto"/>
              <w:rPr>
                <w:rFonts w:ascii="Consolas" w:eastAsia="Calibri" w:hAnsi="Consolas" w:cs="Consolas"/>
                <w:color w:val="000000"/>
                <w:sz w:val="20"/>
                <w:szCs w:val="20"/>
                <w:highlight w:val="white"/>
              </w:rPr>
            </w:pPr>
            <w:r w:rsidRPr="00A42392">
              <w:rPr>
                <w:rFonts w:ascii="Consolas" w:eastAsia="Calibri" w:hAnsi="Consolas" w:cs="Consolas"/>
                <w:color w:val="000000"/>
                <w:sz w:val="20"/>
                <w:szCs w:val="20"/>
              </w:rPr>
              <w:t>param/:p1</w:t>
            </w:r>
            <w:r>
              <w:rPr>
                <w:rFonts w:ascii="Consolas" w:eastAsia="Calibri" w:hAnsi="Consolas" w:cs="Consolas"/>
                <w:color w:val="000000"/>
                <w:sz w:val="20"/>
                <w:szCs w:val="20"/>
              </w:rPr>
              <w:t>/subpage/:p2</w:t>
            </w:r>
          </w:p>
        </w:tc>
      </w:tr>
    </w:tbl>
    <w:p w14:paraId="7ED09F0A" w14:textId="77777777" w:rsidR="00A42392" w:rsidRDefault="00A42392" w:rsidP="00A42392">
      <w:pPr>
        <w:pStyle w:val="Body"/>
        <w:tabs>
          <w:tab w:val="left" w:pos="0"/>
        </w:tabs>
      </w:pPr>
    </w:p>
    <w:p w14:paraId="24724397" w14:textId="12D98B85" w:rsidR="00A42392" w:rsidRDefault="00A42392" w:rsidP="00A42392">
      <w:pPr>
        <w:pStyle w:val="Body"/>
        <w:tabs>
          <w:tab w:val="left" w:pos="0"/>
        </w:tabs>
      </w:pPr>
      <w:r>
        <w:t>However, we’ll use the ASP.NET MVC and NancyFx form:</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A42392" w:rsidRPr="009045E5" w14:paraId="2CBFA01A" w14:textId="77777777" w:rsidTr="00F14306">
        <w:tc>
          <w:tcPr>
            <w:tcW w:w="9576" w:type="dxa"/>
            <w:shd w:val="clear" w:color="auto" w:fill="F0F0F0"/>
          </w:tcPr>
          <w:p w14:paraId="4E97B320" w14:textId="72E1C6D8" w:rsidR="00A42392" w:rsidRPr="00557B4A" w:rsidRDefault="00A42392" w:rsidP="00A42392">
            <w:pPr>
              <w:autoSpaceDE w:val="0"/>
              <w:autoSpaceDN w:val="0"/>
              <w:adjustRightInd w:val="0"/>
              <w:spacing w:after="0" w:line="240" w:lineRule="auto"/>
              <w:rPr>
                <w:rFonts w:ascii="Consolas" w:eastAsia="Calibri" w:hAnsi="Consolas" w:cs="Consolas"/>
                <w:color w:val="000000"/>
                <w:sz w:val="15"/>
                <w:szCs w:val="15"/>
                <w:highlight w:val="white"/>
              </w:rPr>
            </w:pPr>
            <w:r w:rsidRPr="00A42392">
              <w:rPr>
                <w:rFonts w:ascii="Consolas" w:eastAsia="Calibri" w:hAnsi="Consolas" w:cs="Consolas"/>
                <w:color w:val="000000"/>
                <w:sz w:val="20"/>
                <w:szCs w:val="20"/>
              </w:rPr>
              <w:t>param/</w:t>
            </w:r>
            <w:r>
              <w:rPr>
                <w:rFonts w:ascii="Consolas" w:eastAsia="Calibri" w:hAnsi="Consolas" w:cs="Consolas"/>
                <w:color w:val="000000"/>
                <w:sz w:val="20"/>
                <w:szCs w:val="20"/>
              </w:rPr>
              <w:t>{</w:t>
            </w:r>
            <w:r w:rsidRPr="00A42392">
              <w:rPr>
                <w:rFonts w:ascii="Consolas" w:eastAsia="Calibri" w:hAnsi="Consolas" w:cs="Consolas"/>
                <w:color w:val="000000"/>
                <w:sz w:val="20"/>
                <w:szCs w:val="20"/>
              </w:rPr>
              <w:t>p1</w:t>
            </w:r>
            <w:r>
              <w:rPr>
                <w:rFonts w:ascii="Consolas" w:eastAsia="Calibri" w:hAnsi="Consolas" w:cs="Consolas"/>
                <w:color w:val="000000"/>
                <w:sz w:val="20"/>
                <w:szCs w:val="20"/>
              </w:rPr>
              <w:t>}/subpage/{p2}</w:t>
            </w:r>
          </w:p>
        </w:tc>
      </w:tr>
    </w:tbl>
    <w:p w14:paraId="523FFF7D" w14:textId="0E41537A" w:rsidR="008D44B7" w:rsidRDefault="008D44B7" w:rsidP="008D44B7">
      <w:pPr>
        <w:pStyle w:val="Heading2"/>
      </w:pPr>
      <w:bookmarkStart w:id="137" w:name="_Toc416246280"/>
      <w:r>
        <w:t>Handling ID’s</w:t>
      </w:r>
      <w:bookmarkEnd w:id="137"/>
    </w:p>
    <w:p w14:paraId="241B9D0D" w14:textId="2EFC89B5" w:rsidR="008D44B7" w:rsidRDefault="008D44B7" w:rsidP="008D44B7">
      <w:pPr>
        <w:pStyle w:val="Body"/>
      </w:pPr>
      <w:r>
        <w:t>Recall in our RouteHandler that we make a call in an attempt to acquire the route handler:</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8D44B7" w:rsidRPr="009045E5" w14:paraId="7F22E0D9" w14:textId="77777777" w:rsidTr="00F14306">
        <w:tc>
          <w:tcPr>
            <w:tcW w:w="9576" w:type="dxa"/>
            <w:shd w:val="clear" w:color="auto" w:fill="F0F0F0"/>
          </w:tcPr>
          <w:p w14:paraId="5264C693" w14:textId="4FE6B5F3" w:rsidR="008D44B7" w:rsidRPr="008D44B7" w:rsidRDefault="008D44B7" w:rsidP="00F14306">
            <w:pPr>
              <w:autoSpaceDE w:val="0"/>
              <w:autoSpaceDN w:val="0"/>
              <w:adjustRightInd w:val="0"/>
              <w:spacing w:after="0" w:line="240" w:lineRule="auto"/>
              <w:rPr>
                <w:rFonts w:ascii="Consolas" w:eastAsia="Calibri" w:hAnsi="Consolas" w:cs="Consolas"/>
                <w:color w:val="000000"/>
                <w:sz w:val="20"/>
                <w:szCs w:val="20"/>
                <w:highlight w:val="white"/>
              </w:rPr>
            </w:pPr>
            <w:r w:rsidRPr="008D44B7">
              <w:rPr>
                <w:rFonts w:ascii="Consolas" w:eastAsia="Calibri" w:hAnsi="Consolas" w:cs="Consolas"/>
                <w:color w:val="0000FF"/>
                <w:sz w:val="20"/>
                <w:szCs w:val="20"/>
                <w:highlight w:val="white"/>
              </w:rPr>
              <w:t>if</w:t>
            </w:r>
            <w:r w:rsidRPr="008D44B7">
              <w:rPr>
                <w:rFonts w:ascii="Consolas" w:eastAsia="Calibri" w:hAnsi="Consolas" w:cs="Consolas"/>
                <w:color w:val="000000"/>
                <w:sz w:val="20"/>
                <w:szCs w:val="20"/>
                <w:highlight w:val="white"/>
              </w:rPr>
              <w:t xml:space="preserve"> (routeTable.TryGetRouteEntry(context.Verb(), context.Path(), </w:t>
            </w:r>
            <w:r w:rsidRPr="008D44B7">
              <w:rPr>
                <w:rFonts w:ascii="Consolas" w:eastAsia="Calibri" w:hAnsi="Consolas" w:cs="Consolas"/>
                <w:color w:val="0000FF"/>
                <w:sz w:val="20"/>
                <w:szCs w:val="20"/>
                <w:highlight w:val="white"/>
              </w:rPr>
              <w:t>out</w:t>
            </w:r>
            <w:r w:rsidRPr="008D44B7">
              <w:rPr>
                <w:rFonts w:ascii="Consolas" w:eastAsia="Calibri" w:hAnsi="Consolas" w:cs="Consolas"/>
                <w:color w:val="000000"/>
                <w:sz w:val="20"/>
                <w:szCs w:val="20"/>
                <w:highlight w:val="white"/>
              </w:rPr>
              <w:t xml:space="preserve"> entry))</w:t>
            </w:r>
          </w:p>
        </w:tc>
      </w:tr>
    </w:tbl>
    <w:p w14:paraId="7818D0CD" w14:textId="77777777" w:rsidR="008D44B7" w:rsidRDefault="008D44B7" w:rsidP="008D44B7">
      <w:pPr>
        <w:pStyle w:val="Body"/>
        <w:tabs>
          <w:tab w:val="left" w:pos="0"/>
        </w:tabs>
      </w:pPr>
    </w:p>
    <w:p w14:paraId="6B0F3EEF" w14:textId="3ED2CF9C" w:rsidR="008D44B7" w:rsidRDefault="008D44B7" w:rsidP="008D44B7">
      <w:pPr>
        <w:pStyle w:val="Body"/>
        <w:tabs>
          <w:tab w:val="left" w:pos="0"/>
        </w:tabs>
      </w:pPr>
      <w:r>
        <w:t>Currently implemented as</w:t>
      </w:r>
      <w:r w:rsidR="00AC3124">
        <w:t xml:space="preserve"> a few overloaded methods of these two names</w:t>
      </w:r>
      <w:r>
        <w:t>:</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8D44B7" w:rsidRPr="009045E5" w14:paraId="47D06FDD" w14:textId="77777777" w:rsidTr="00F14306">
        <w:tc>
          <w:tcPr>
            <w:tcW w:w="9576" w:type="dxa"/>
            <w:shd w:val="clear" w:color="auto" w:fill="F0F0F0"/>
          </w:tcPr>
          <w:p w14:paraId="15D8B0B6" w14:textId="77777777" w:rsidR="00AC3124" w:rsidRPr="00AC3124" w:rsidRDefault="00AC3124" w:rsidP="00AC3124">
            <w:pPr>
              <w:autoSpaceDE w:val="0"/>
              <w:autoSpaceDN w:val="0"/>
              <w:adjustRightInd w:val="0"/>
              <w:spacing w:after="0" w:line="240" w:lineRule="auto"/>
              <w:rPr>
                <w:rFonts w:ascii="Consolas" w:eastAsia="Calibri" w:hAnsi="Consolas" w:cs="Consolas"/>
                <w:color w:val="000000"/>
                <w:sz w:val="20"/>
                <w:szCs w:val="20"/>
                <w:highlight w:val="white"/>
              </w:rPr>
            </w:pPr>
            <w:r w:rsidRPr="00AC3124">
              <w:rPr>
                <w:rFonts w:ascii="Consolas" w:eastAsia="Calibri" w:hAnsi="Consolas" w:cs="Consolas"/>
                <w:color w:val="0000FF"/>
                <w:sz w:val="20"/>
                <w:szCs w:val="20"/>
                <w:highlight w:val="white"/>
              </w:rPr>
              <w:t>public</w:t>
            </w:r>
            <w:r w:rsidRPr="00AC3124">
              <w:rPr>
                <w:rFonts w:ascii="Consolas" w:eastAsia="Calibri" w:hAnsi="Consolas" w:cs="Consolas"/>
                <w:color w:val="000000"/>
                <w:sz w:val="20"/>
                <w:szCs w:val="20"/>
                <w:highlight w:val="white"/>
              </w:rPr>
              <w:t xml:space="preserve"> </w:t>
            </w:r>
            <w:r w:rsidRPr="00AC3124">
              <w:rPr>
                <w:rFonts w:ascii="Consolas" w:eastAsia="Calibri" w:hAnsi="Consolas" w:cs="Consolas"/>
                <w:color w:val="2B91AF"/>
                <w:sz w:val="20"/>
                <w:szCs w:val="20"/>
                <w:highlight w:val="white"/>
              </w:rPr>
              <w:t>RouteEntry</w:t>
            </w:r>
            <w:r w:rsidRPr="00AC3124">
              <w:rPr>
                <w:rFonts w:ascii="Consolas" w:eastAsia="Calibri" w:hAnsi="Consolas" w:cs="Consolas"/>
                <w:color w:val="000000"/>
                <w:sz w:val="20"/>
                <w:szCs w:val="20"/>
                <w:highlight w:val="white"/>
              </w:rPr>
              <w:t xml:space="preserve"> GetRouteEntry(</w:t>
            </w:r>
            <w:r w:rsidRPr="00AC3124">
              <w:rPr>
                <w:rFonts w:ascii="Consolas" w:eastAsia="Calibri" w:hAnsi="Consolas" w:cs="Consolas"/>
                <w:color w:val="2B91AF"/>
                <w:sz w:val="20"/>
                <w:szCs w:val="20"/>
                <w:highlight w:val="white"/>
              </w:rPr>
              <w:t>RouteKey</w:t>
            </w:r>
            <w:r w:rsidRPr="00AC3124">
              <w:rPr>
                <w:rFonts w:ascii="Consolas" w:eastAsia="Calibri" w:hAnsi="Consolas" w:cs="Consolas"/>
                <w:color w:val="000000"/>
                <w:sz w:val="20"/>
                <w:szCs w:val="20"/>
                <w:highlight w:val="white"/>
              </w:rPr>
              <w:t xml:space="preserve"> key)</w:t>
            </w:r>
          </w:p>
          <w:p w14:paraId="34FFF6B5" w14:textId="77777777" w:rsidR="00AC3124" w:rsidRPr="00AC3124" w:rsidRDefault="00AC3124" w:rsidP="00AC3124">
            <w:pPr>
              <w:autoSpaceDE w:val="0"/>
              <w:autoSpaceDN w:val="0"/>
              <w:adjustRightInd w:val="0"/>
              <w:spacing w:after="0" w:line="240" w:lineRule="auto"/>
              <w:rPr>
                <w:rFonts w:ascii="Consolas" w:eastAsia="Calibri" w:hAnsi="Consolas" w:cs="Consolas"/>
                <w:color w:val="000000"/>
                <w:sz w:val="20"/>
                <w:szCs w:val="20"/>
                <w:highlight w:val="white"/>
              </w:rPr>
            </w:pPr>
            <w:r w:rsidRPr="00AC3124">
              <w:rPr>
                <w:rFonts w:ascii="Consolas" w:eastAsia="Calibri" w:hAnsi="Consolas" w:cs="Consolas"/>
                <w:color w:val="000000"/>
                <w:sz w:val="20"/>
                <w:szCs w:val="20"/>
                <w:highlight w:val="white"/>
              </w:rPr>
              <w:t>{</w:t>
            </w:r>
          </w:p>
          <w:p w14:paraId="5AA84742" w14:textId="77777777" w:rsidR="00AC3124" w:rsidRPr="00AC3124" w:rsidRDefault="00AC3124" w:rsidP="00AC3124">
            <w:pPr>
              <w:autoSpaceDE w:val="0"/>
              <w:autoSpaceDN w:val="0"/>
              <w:adjustRightInd w:val="0"/>
              <w:spacing w:after="0" w:line="240" w:lineRule="auto"/>
              <w:rPr>
                <w:rFonts w:ascii="Consolas" w:eastAsia="Calibri" w:hAnsi="Consolas" w:cs="Consolas"/>
                <w:color w:val="000000"/>
                <w:sz w:val="20"/>
                <w:szCs w:val="20"/>
                <w:highlight w:val="white"/>
              </w:rPr>
            </w:pPr>
            <w:proofErr w:type="gramStart"/>
            <w:r w:rsidRPr="00AC3124">
              <w:rPr>
                <w:rFonts w:ascii="Consolas" w:eastAsia="Calibri" w:hAnsi="Consolas" w:cs="Consolas"/>
                <w:color w:val="0000FF"/>
                <w:sz w:val="20"/>
                <w:szCs w:val="20"/>
                <w:highlight w:val="white"/>
              </w:rPr>
              <w:t>return</w:t>
            </w:r>
            <w:proofErr w:type="gramEnd"/>
            <w:r w:rsidRPr="00AC3124">
              <w:rPr>
                <w:rFonts w:ascii="Consolas" w:eastAsia="Calibri" w:hAnsi="Consolas" w:cs="Consolas"/>
                <w:color w:val="000000"/>
                <w:sz w:val="20"/>
                <w:szCs w:val="20"/>
                <w:highlight w:val="white"/>
              </w:rPr>
              <w:t xml:space="preserve"> routes.ThrowIfKeyDoesNotExist(key, </w:t>
            </w:r>
            <w:r w:rsidRPr="00AC3124">
              <w:rPr>
                <w:rFonts w:ascii="Consolas" w:eastAsia="Calibri" w:hAnsi="Consolas" w:cs="Consolas"/>
                <w:color w:val="A31515"/>
                <w:sz w:val="20"/>
                <w:szCs w:val="20"/>
                <w:highlight w:val="white"/>
              </w:rPr>
              <w:t>"The route key "</w:t>
            </w:r>
            <w:r w:rsidRPr="00AC3124">
              <w:rPr>
                <w:rFonts w:ascii="Consolas" w:eastAsia="Calibri" w:hAnsi="Consolas" w:cs="Consolas"/>
                <w:color w:val="000000"/>
                <w:sz w:val="20"/>
                <w:szCs w:val="20"/>
                <w:highlight w:val="white"/>
              </w:rPr>
              <w:t xml:space="preserve"> + key.ToString() + </w:t>
            </w:r>
            <w:r w:rsidRPr="00AC3124">
              <w:rPr>
                <w:rFonts w:ascii="Consolas" w:eastAsia="Calibri" w:hAnsi="Consolas" w:cs="Consolas"/>
                <w:color w:val="A31515"/>
                <w:sz w:val="20"/>
                <w:szCs w:val="20"/>
                <w:highlight w:val="white"/>
              </w:rPr>
              <w:t>" does not exist."</w:t>
            </w:r>
            <w:r w:rsidRPr="00AC3124">
              <w:rPr>
                <w:rFonts w:ascii="Consolas" w:eastAsia="Calibri" w:hAnsi="Consolas" w:cs="Consolas"/>
                <w:color w:val="000000"/>
                <w:sz w:val="20"/>
                <w:szCs w:val="20"/>
                <w:highlight w:val="white"/>
              </w:rPr>
              <w:t>)[key];</w:t>
            </w:r>
          </w:p>
          <w:p w14:paraId="26DDD6E3" w14:textId="390A935A" w:rsidR="008D44B7" w:rsidRPr="008D44B7" w:rsidRDefault="00AC3124" w:rsidP="008D44B7">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w:t>
            </w:r>
            <w:r>
              <w:rPr>
                <w:rFonts w:ascii="Consolas" w:eastAsia="Calibri" w:hAnsi="Consolas" w:cs="Consolas"/>
                <w:color w:val="0000FF"/>
                <w:sz w:val="20"/>
                <w:szCs w:val="20"/>
                <w:highlight w:val="white"/>
              </w:rPr>
              <w:br/>
            </w:r>
            <w:r>
              <w:rPr>
                <w:rFonts w:ascii="Consolas" w:eastAsia="Calibri" w:hAnsi="Consolas" w:cs="Consolas"/>
                <w:color w:val="0000FF"/>
                <w:sz w:val="20"/>
                <w:szCs w:val="20"/>
                <w:highlight w:val="white"/>
              </w:rPr>
              <w:br/>
            </w:r>
            <w:r w:rsidR="008D44B7" w:rsidRPr="008D44B7">
              <w:rPr>
                <w:rFonts w:ascii="Consolas" w:eastAsia="Calibri" w:hAnsi="Consolas" w:cs="Consolas"/>
                <w:color w:val="0000FF"/>
                <w:sz w:val="20"/>
                <w:szCs w:val="20"/>
                <w:highlight w:val="white"/>
              </w:rPr>
              <w:t>public</w:t>
            </w:r>
            <w:r w:rsidR="008D44B7" w:rsidRPr="008D44B7">
              <w:rPr>
                <w:rFonts w:ascii="Consolas" w:eastAsia="Calibri" w:hAnsi="Consolas" w:cs="Consolas"/>
                <w:color w:val="000000"/>
                <w:sz w:val="20"/>
                <w:szCs w:val="20"/>
                <w:highlight w:val="white"/>
              </w:rPr>
              <w:t xml:space="preserve"> </w:t>
            </w:r>
            <w:r w:rsidR="008D44B7" w:rsidRPr="008D44B7">
              <w:rPr>
                <w:rFonts w:ascii="Consolas" w:eastAsia="Calibri" w:hAnsi="Consolas" w:cs="Consolas"/>
                <w:color w:val="0000FF"/>
                <w:sz w:val="20"/>
                <w:szCs w:val="20"/>
                <w:highlight w:val="white"/>
              </w:rPr>
              <w:t>bool</w:t>
            </w:r>
            <w:r w:rsidR="008D44B7" w:rsidRPr="008D44B7">
              <w:rPr>
                <w:rFonts w:ascii="Consolas" w:eastAsia="Calibri" w:hAnsi="Consolas" w:cs="Consolas"/>
                <w:color w:val="000000"/>
                <w:sz w:val="20"/>
                <w:szCs w:val="20"/>
                <w:highlight w:val="white"/>
              </w:rPr>
              <w:t xml:space="preserve"> TryGetRouteEntry(</w:t>
            </w:r>
            <w:r w:rsidR="008D44B7" w:rsidRPr="008D44B7">
              <w:rPr>
                <w:rFonts w:ascii="Consolas" w:eastAsia="Calibri" w:hAnsi="Consolas" w:cs="Consolas"/>
                <w:color w:val="0000FF"/>
                <w:sz w:val="20"/>
                <w:szCs w:val="20"/>
                <w:highlight w:val="white"/>
              </w:rPr>
              <w:t>string</w:t>
            </w:r>
            <w:r w:rsidR="008D44B7" w:rsidRPr="008D44B7">
              <w:rPr>
                <w:rFonts w:ascii="Consolas" w:eastAsia="Calibri" w:hAnsi="Consolas" w:cs="Consolas"/>
                <w:color w:val="000000"/>
                <w:sz w:val="20"/>
                <w:szCs w:val="20"/>
                <w:highlight w:val="white"/>
              </w:rPr>
              <w:t xml:space="preserve"> verb, </w:t>
            </w:r>
            <w:r w:rsidR="008D44B7" w:rsidRPr="008D44B7">
              <w:rPr>
                <w:rFonts w:ascii="Consolas" w:eastAsia="Calibri" w:hAnsi="Consolas" w:cs="Consolas"/>
                <w:color w:val="0000FF"/>
                <w:sz w:val="20"/>
                <w:szCs w:val="20"/>
                <w:highlight w:val="white"/>
              </w:rPr>
              <w:t>string</w:t>
            </w:r>
            <w:r w:rsidR="008D44B7" w:rsidRPr="008D44B7">
              <w:rPr>
                <w:rFonts w:ascii="Consolas" w:eastAsia="Calibri" w:hAnsi="Consolas" w:cs="Consolas"/>
                <w:color w:val="000000"/>
                <w:sz w:val="20"/>
                <w:szCs w:val="20"/>
                <w:highlight w:val="white"/>
              </w:rPr>
              <w:t xml:space="preserve"> path, </w:t>
            </w:r>
            <w:r w:rsidR="008D44B7" w:rsidRPr="008D44B7">
              <w:rPr>
                <w:rFonts w:ascii="Consolas" w:eastAsia="Calibri" w:hAnsi="Consolas" w:cs="Consolas"/>
                <w:color w:val="0000FF"/>
                <w:sz w:val="20"/>
                <w:szCs w:val="20"/>
                <w:highlight w:val="white"/>
              </w:rPr>
              <w:t>out</w:t>
            </w:r>
            <w:r w:rsidR="008D44B7" w:rsidRPr="008D44B7">
              <w:rPr>
                <w:rFonts w:ascii="Consolas" w:eastAsia="Calibri" w:hAnsi="Consolas" w:cs="Consolas"/>
                <w:color w:val="000000"/>
                <w:sz w:val="20"/>
                <w:szCs w:val="20"/>
                <w:highlight w:val="white"/>
              </w:rPr>
              <w:t xml:space="preserve"> </w:t>
            </w:r>
            <w:r w:rsidR="008D44B7" w:rsidRPr="008D44B7">
              <w:rPr>
                <w:rFonts w:ascii="Consolas" w:eastAsia="Calibri" w:hAnsi="Consolas" w:cs="Consolas"/>
                <w:color w:val="2B91AF"/>
                <w:sz w:val="20"/>
                <w:szCs w:val="20"/>
                <w:highlight w:val="white"/>
              </w:rPr>
              <w:t>RouteEntry</w:t>
            </w:r>
            <w:r w:rsidR="008D44B7" w:rsidRPr="008D44B7">
              <w:rPr>
                <w:rFonts w:ascii="Consolas" w:eastAsia="Calibri" w:hAnsi="Consolas" w:cs="Consolas"/>
                <w:color w:val="000000"/>
                <w:sz w:val="20"/>
                <w:szCs w:val="20"/>
                <w:highlight w:val="white"/>
              </w:rPr>
              <w:t xml:space="preserve"> entry)</w:t>
            </w:r>
          </w:p>
          <w:p w14:paraId="27898467" w14:textId="03E3EDAC" w:rsidR="008D44B7" w:rsidRPr="008D44B7" w:rsidRDefault="008D44B7" w:rsidP="008D44B7">
            <w:pPr>
              <w:autoSpaceDE w:val="0"/>
              <w:autoSpaceDN w:val="0"/>
              <w:adjustRightInd w:val="0"/>
              <w:spacing w:after="0" w:line="240" w:lineRule="auto"/>
              <w:rPr>
                <w:rFonts w:ascii="Consolas" w:eastAsia="Calibri" w:hAnsi="Consolas" w:cs="Consolas"/>
                <w:color w:val="000000"/>
                <w:sz w:val="20"/>
                <w:szCs w:val="20"/>
                <w:highlight w:val="white"/>
              </w:rPr>
            </w:pPr>
            <w:r w:rsidRPr="008D44B7">
              <w:rPr>
                <w:rFonts w:ascii="Consolas" w:eastAsia="Calibri" w:hAnsi="Consolas" w:cs="Consolas"/>
                <w:color w:val="000000"/>
                <w:sz w:val="20"/>
                <w:szCs w:val="20"/>
                <w:highlight w:val="white"/>
              </w:rPr>
              <w:t>{</w:t>
            </w:r>
          </w:p>
          <w:p w14:paraId="61A93743" w14:textId="54ED3A97" w:rsidR="008D44B7" w:rsidRPr="008D44B7" w:rsidRDefault="008D44B7" w:rsidP="008D44B7">
            <w:pPr>
              <w:autoSpaceDE w:val="0"/>
              <w:autoSpaceDN w:val="0"/>
              <w:adjustRightInd w:val="0"/>
              <w:spacing w:after="0" w:line="240" w:lineRule="auto"/>
              <w:rPr>
                <w:rFonts w:ascii="Consolas" w:eastAsia="Calibri" w:hAnsi="Consolas" w:cs="Consolas"/>
                <w:color w:val="000000"/>
                <w:sz w:val="20"/>
                <w:szCs w:val="20"/>
                <w:highlight w:val="white"/>
              </w:rPr>
            </w:pPr>
            <w:r w:rsidRPr="008D44B7">
              <w:rPr>
                <w:rFonts w:ascii="Consolas" w:eastAsia="Calibri" w:hAnsi="Consolas" w:cs="Consolas"/>
                <w:color w:val="0000FF"/>
                <w:sz w:val="20"/>
                <w:szCs w:val="20"/>
                <w:highlight w:val="white"/>
              </w:rPr>
              <w:t xml:space="preserve">  return</w:t>
            </w:r>
            <w:r w:rsidRPr="008D44B7">
              <w:rPr>
                <w:rFonts w:ascii="Consolas" w:eastAsia="Calibri" w:hAnsi="Consolas" w:cs="Consolas"/>
                <w:color w:val="000000"/>
                <w:sz w:val="20"/>
                <w:szCs w:val="20"/>
                <w:highlight w:val="white"/>
              </w:rPr>
              <w:t xml:space="preserve"> routes.TryGetValue(NewKey(verb, path), </w:t>
            </w:r>
            <w:r w:rsidRPr="008D44B7">
              <w:rPr>
                <w:rFonts w:ascii="Consolas" w:eastAsia="Calibri" w:hAnsi="Consolas" w:cs="Consolas"/>
                <w:color w:val="0000FF"/>
                <w:sz w:val="20"/>
                <w:szCs w:val="20"/>
                <w:highlight w:val="white"/>
              </w:rPr>
              <w:t>out</w:t>
            </w:r>
            <w:r w:rsidRPr="008D44B7">
              <w:rPr>
                <w:rFonts w:ascii="Consolas" w:eastAsia="Calibri" w:hAnsi="Consolas" w:cs="Consolas"/>
                <w:color w:val="000000"/>
                <w:sz w:val="20"/>
                <w:szCs w:val="20"/>
                <w:highlight w:val="white"/>
              </w:rPr>
              <w:t xml:space="preserve"> entry);</w:t>
            </w:r>
          </w:p>
          <w:p w14:paraId="42EE3768" w14:textId="52142B1B" w:rsidR="008D44B7" w:rsidRPr="00557B4A" w:rsidRDefault="008D44B7" w:rsidP="00F14306">
            <w:pPr>
              <w:autoSpaceDE w:val="0"/>
              <w:autoSpaceDN w:val="0"/>
              <w:adjustRightInd w:val="0"/>
              <w:spacing w:after="0" w:line="240" w:lineRule="auto"/>
              <w:rPr>
                <w:rFonts w:ascii="Consolas" w:eastAsia="Calibri" w:hAnsi="Consolas" w:cs="Consolas"/>
                <w:color w:val="000000"/>
                <w:sz w:val="15"/>
                <w:szCs w:val="15"/>
                <w:highlight w:val="white"/>
              </w:rPr>
            </w:pPr>
            <w:r w:rsidRPr="008D44B7">
              <w:rPr>
                <w:rFonts w:ascii="Consolas" w:eastAsia="Calibri" w:hAnsi="Consolas" w:cs="Consolas"/>
                <w:color w:val="000000"/>
                <w:sz w:val="20"/>
                <w:szCs w:val="20"/>
                <w:highlight w:val="white"/>
              </w:rPr>
              <w:t>}</w:t>
            </w:r>
          </w:p>
        </w:tc>
      </w:tr>
    </w:tbl>
    <w:p w14:paraId="7DAB9979" w14:textId="77777777" w:rsidR="00C00ED8" w:rsidRDefault="00C00ED8" w:rsidP="008D44B7">
      <w:pPr>
        <w:pStyle w:val="Body"/>
        <w:tabs>
          <w:tab w:val="left" w:pos="0"/>
        </w:tabs>
      </w:pPr>
    </w:p>
    <w:p w14:paraId="66119B0F" w14:textId="148D53A5" w:rsidR="008D44B7" w:rsidRDefault="008D44B7" w:rsidP="008D44B7">
      <w:pPr>
        <w:pStyle w:val="Body"/>
        <w:tabs>
          <w:tab w:val="left" w:pos="0"/>
        </w:tabs>
      </w:pPr>
      <w:r>
        <w:t>Here we expect an exact match between the request path and the route’s definition.</w:t>
      </w:r>
      <w:r w:rsidR="00AC3124">
        <w:t xml:space="preserve">  We need to refactor this code (and some other areas of the code which I will not show because they’re trivial) to match on a parameterized URL and, we would like those parameters returned in a key-value dictionary, for which I’ve simply derived a specific type: </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8D44B7" w:rsidRPr="009045E5" w14:paraId="77BC3755" w14:textId="77777777" w:rsidTr="00F14306">
        <w:tc>
          <w:tcPr>
            <w:tcW w:w="9576" w:type="dxa"/>
            <w:shd w:val="clear" w:color="auto" w:fill="F0F0F0"/>
          </w:tcPr>
          <w:p w14:paraId="2FC8B699" w14:textId="77777777" w:rsidR="00AC3124" w:rsidRPr="00AC3124" w:rsidRDefault="00AC3124" w:rsidP="00AC3124">
            <w:pPr>
              <w:autoSpaceDE w:val="0"/>
              <w:autoSpaceDN w:val="0"/>
              <w:adjustRightInd w:val="0"/>
              <w:spacing w:after="0" w:line="240" w:lineRule="auto"/>
              <w:rPr>
                <w:rFonts w:ascii="Consolas" w:eastAsia="Calibri" w:hAnsi="Consolas" w:cs="Consolas"/>
                <w:color w:val="000000"/>
                <w:sz w:val="20"/>
                <w:szCs w:val="20"/>
                <w:highlight w:val="white"/>
              </w:rPr>
            </w:pPr>
            <w:r w:rsidRPr="00AC3124">
              <w:rPr>
                <w:rFonts w:ascii="Consolas" w:eastAsia="Calibri" w:hAnsi="Consolas" w:cs="Consolas"/>
                <w:color w:val="0000FF"/>
                <w:sz w:val="20"/>
                <w:szCs w:val="20"/>
                <w:highlight w:val="white"/>
              </w:rPr>
              <w:lastRenderedPageBreak/>
              <w:t>public</w:t>
            </w:r>
            <w:r w:rsidRPr="00AC3124">
              <w:rPr>
                <w:rFonts w:ascii="Consolas" w:eastAsia="Calibri" w:hAnsi="Consolas" w:cs="Consolas"/>
                <w:color w:val="000000"/>
                <w:sz w:val="20"/>
                <w:szCs w:val="20"/>
                <w:highlight w:val="white"/>
              </w:rPr>
              <w:t xml:space="preserve"> </w:t>
            </w:r>
            <w:r w:rsidRPr="00AC3124">
              <w:rPr>
                <w:rFonts w:ascii="Consolas" w:eastAsia="Calibri" w:hAnsi="Consolas" w:cs="Consolas"/>
                <w:color w:val="0000FF"/>
                <w:sz w:val="20"/>
                <w:szCs w:val="20"/>
                <w:highlight w:val="white"/>
              </w:rPr>
              <w:t>class</w:t>
            </w:r>
            <w:r w:rsidRPr="00AC3124">
              <w:rPr>
                <w:rFonts w:ascii="Consolas" w:eastAsia="Calibri" w:hAnsi="Consolas" w:cs="Consolas"/>
                <w:color w:val="000000"/>
                <w:sz w:val="20"/>
                <w:szCs w:val="20"/>
                <w:highlight w:val="white"/>
              </w:rPr>
              <w:t xml:space="preserve"> </w:t>
            </w:r>
            <w:r w:rsidRPr="00AC3124">
              <w:rPr>
                <w:rFonts w:ascii="Consolas" w:eastAsia="Calibri" w:hAnsi="Consolas" w:cs="Consolas"/>
                <w:color w:val="2B91AF"/>
                <w:sz w:val="20"/>
                <w:szCs w:val="20"/>
                <w:highlight w:val="white"/>
              </w:rPr>
              <w:t>PathParams</w:t>
            </w:r>
            <w:r w:rsidRPr="00AC3124">
              <w:rPr>
                <w:rFonts w:ascii="Consolas" w:eastAsia="Calibri" w:hAnsi="Consolas" w:cs="Consolas"/>
                <w:color w:val="000000"/>
                <w:sz w:val="20"/>
                <w:szCs w:val="20"/>
                <w:highlight w:val="white"/>
              </w:rPr>
              <w:t xml:space="preserve"> : </w:t>
            </w:r>
            <w:r w:rsidRPr="00AC3124">
              <w:rPr>
                <w:rFonts w:ascii="Consolas" w:eastAsia="Calibri" w:hAnsi="Consolas" w:cs="Consolas"/>
                <w:color w:val="2B91AF"/>
                <w:sz w:val="20"/>
                <w:szCs w:val="20"/>
                <w:highlight w:val="white"/>
              </w:rPr>
              <w:t>Dictionary</w:t>
            </w:r>
            <w:r w:rsidRPr="00AC3124">
              <w:rPr>
                <w:rFonts w:ascii="Consolas" w:eastAsia="Calibri" w:hAnsi="Consolas" w:cs="Consolas"/>
                <w:color w:val="000000"/>
                <w:sz w:val="20"/>
                <w:szCs w:val="20"/>
                <w:highlight w:val="white"/>
              </w:rPr>
              <w:t>&lt;</w:t>
            </w:r>
            <w:r w:rsidRPr="00AC3124">
              <w:rPr>
                <w:rFonts w:ascii="Consolas" w:eastAsia="Calibri" w:hAnsi="Consolas" w:cs="Consolas"/>
                <w:color w:val="0000FF"/>
                <w:sz w:val="20"/>
                <w:szCs w:val="20"/>
                <w:highlight w:val="white"/>
              </w:rPr>
              <w:t>string</w:t>
            </w:r>
            <w:r w:rsidRPr="00AC3124">
              <w:rPr>
                <w:rFonts w:ascii="Consolas" w:eastAsia="Calibri" w:hAnsi="Consolas" w:cs="Consolas"/>
                <w:color w:val="000000"/>
                <w:sz w:val="20"/>
                <w:szCs w:val="20"/>
                <w:highlight w:val="white"/>
              </w:rPr>
              <w:t xml:space="preserve">, </w:t>
            </w:r>
            <w:r w:rsidRPr="00AC3124">
              <w:rPr>
                <w:rFonts w:ascii="Consolas" w:eastAsia="Calibri" w:hAnsi="Consolas" w:cs="Consolas"/>
                <w:color w:val="0000FF"/>
                <w:sz w:val="20"/>
                <w:szCs w:val="20"/>
                <w:highlight w:val="white"/>
              </w:rPr>
              <w:t>string</w:t>
            </w:r>
            <w:r w:rsidRPr="00AC3124">
              <w:rPr>
                <w:rFonts w:ascii="Consolas" w:eastAsia="Calibri" w:hAnsi="Consolas" w:cs="Consolas"/>
                <w:color w:val="000000"/>
                <w:sz w:val="20"/>
                <w:szCs w:val="20"/>
                <w:highlight w:val="white"/>
              </w:rPr>
              <w:t>&gt;</w:t>
            </w:r>
          </w:p>
          <w:p w14:paraId="4211C9B3" w14:textId="77777777" w:rsidR="00AC3124" w:rsidRPr="00AC3124" w:rsidRDefault="00AC3124" w:rsidP="00AC3124">
            <w:pPr>
              <w:autoSpaceDE w:val="0"/>
              <w:autoSpaceDN w:val="0"/>
              <w:adjustRightInd w:val="0"/>
              <w:spacing w:after="0" w:line="240" w:lineRule="auto"/>
              <w:rPr>
                <w:rFonts w:ascii="Consolas" w:eastAsia="Calibri" w:hAnsi="Consolas" w:cs="Consolas"/>
                <w:color w:val="000000"/>
                <w:sz w:val="20"/>
                <w:szCs w:val="20"/>
                <w:highlight w:val="white"/>
              </w:rPr>
            </w:pPr>
            <w:r w:rsidRPr="00AC3124">
              <w:rPr>
                <w:rFonts w:ascii="Consolas" w:eastAsia="Calibri" w:hAnsi="Consolas" w:cs="Consolas"/>
                <w:color w:val="000000"/>
                <w:sz w:val="20"/>
                <w:szCs w:val="20"/>
                <w:highlight w:val="white"/>
              </w:rPr>
              <w:t>{</w:t>
            </w:r>
          </w:p>
          <w:p w14:paraId="4C7676E6" w14:textId="52115F20" w:rsidR="008D44B7" w:rsidRPr="00557B4A" w:rsidRDefault="00AC3124" w:rsidP="00F14306">
            <w:pPr>
              <w:autoSpaceDE w:val="0"/>
              <w:autoSpaceDN w:val="0"/>
              <w:adjustRightInd w:val="0"/>
              <w:spacing w:after="0" w:line="240" w:lineRule="auto"/>
              <w:rPr>
                <w:rFonts w:ascii="Consolas" w:eastAsia="Calibri" w:hAnsi="Consolas" w:cs="Consolas"/>
                <w:color w:val="000000"/>
                <w:sz w:val="15"/>
                <w:szCs w:val="15"/>
                <w:highlight w:val="white"/>
              </w:rPr>
            </w:pPr>
            <w:r w:rsidRPr="00AC3124">
              <w:rPr>
                <w:rFonts w:ascii="Consolas" w:eastAsia="Calibri" w:hAnsi="Consolas" w:cs="Consolas"/>
                <w:color w:val="000000"/>
                <w:sz w:val="20"/>
                <w:szCs w:val="20"/>
                <w:highlight w:val="white"/>
              </w:rPr>
              <w:t>}</w:t>
            </w:r>
          </w:p>
        </w:tc>
      </w:tr>
    </w:tbl>
    <w:p w14:paraId="0AA3B9A9" w14:textId="77777777" w:rsidR="008D44B7" w:rsidRDefault="008D44B7" w:rsidP="008D44B7">
      <w:pPr>
        <w:pStyle w:val="Body"/>
        <w:tabs>
          <w:tab w:val="left" w:pos="0"/>
        </w:tabs>
      </w:pPr>
    </w:p>
    <w:p w14:paraId="46162C96" w14:textId="0731B5C2" w:rsidR="008D44B7" w:rsidRDefault="00AF73E5" w:rsidP="008D44B7">
      <w:pPr>
        <w:pStyle w:val="Body"/>
        <w:tabs>
          <w:tab w:val="left" w:pos="0"/>
        </w:tabs>
      </w:pPr>
      <w:r>
        <w:t>We refactor the GetRouteEntry methods to a form similar to this (not all overloads shown):</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8D44B7" w:rsidRPr="009045E5" w14:paraId="6DC1D044" w14:textId="77777777" w:rsidTr="00F14306">
        <w:tc>
          <w:tcPr>
            <w:tcW w:w="9576" w:type="dxa"/>
            <w:shd w:val="clear" w:color="auto" w:fill="F0F0F0"/>
          </w:tcPr>
          <w:p w14:paraId="7258FF7F" w14:textId="7777777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sidRPr="00AF73E5">
              <w:rPr>
                <w:rFonts w:ascii="Consolas" w:eastAsia="Calibri" w:hAnsi="Consolas" w:cs="Consolas"/>
                <w:color w:val="0000FF"/>
                <w:sz w:val="20"/>
                <w:szCs w:val="20"/>
                <w:highlight w:val="white"/>
              </w:rPr>
              <w:t>public</w:t>
            </w:r>
            <w:r w:rsidRPr="00AF73E5">
              <w:rPr>
                <w:rFonts w:ascii="Consolas" w:eastAsia="Calibri" w:hAnsi="Consolas" w:cs="Consolas"/>
                <w:color w:val="000000"/>
                <w:sz w:val="20"/>
                <w:szCs w:val="20"/>
                <w:highlight w:val="white"/>
              </w:rPr>
              <w:t xml:space="preserve"> </w:t>
            </w:r>
            <w:r w:rsidRPr="00AF73E5">
              <w:rPr>
                <w:rFonts w:ascii="Consolas" w:eastAsia="Calibri" w:hAnsi="Consolas" w:cs="Consolas"/>
                <w:color w:val="2B91AF"/>
                <w:sz w:val="20"/>
                <w:szCs w:val="20"/>
                <w:highlight w:val="white"/>
              </w:rPr>
              <w:t>RouteEntry</w:t>
            </w:r>
            <w:r w:rsidRPr="00AF73E5">
              <w:rPr>
                <w:rFonts w:ascii="Consolas" w:eastAsia="Calibri" w:hAnsi="Consolas" w:cs="Consolas"/>
                <w:color w:val="000000"/>
                <w:sz w:val="20"/>
                <w:szCs w:val="20"/>
                <w:highlight w:val="white"/>
              </w:rPr>
              <w:t xml:space="preserve"> GetRouteEntry(</w:t>
            </w:r>
            <w:r w:rsidRPr="00AF73E5">
              <w:rPr>
                <w:rFonts w:ascii="Consolas" w:eastAsia="Calibri" w:hAnsi="Consolas" w:cs="Consolas"/>
                <w:color w:val="2B91AF"/>
                <w:sz w:val="20"/>
                <w:szCs w:val="20"/>
                <w:highlight w:val="white"/>
              </w:rPr>
              <w:t>RouteKey</w:t>
            </w:r>
            <w:r w:rsidRPr="00AF73E5">
              <w:rPr>
                <w:rFonts w:ascii="Consolas" w:eastAsia="Calibri" w:hAnsi="Consolas" w:cs="Consolas"/>
                <w:color w:val="000000"/>
                <w:sz w:val="20"/>
                <w:szCs w:val="20"/>
                <w:highlight w:val="white"/>
              </w:rPr>
              <w:t xml:space="preserve"> key, </w:t>
            </w:r>
            <w:r w:rsidRPr="00AF73E5">
              <w:rPr>
                <w:rFonts w:ascii="Consolas" w:eastAsia="Calibri" w:hAnsi="Consolas" w:cs="Consolas"/>
                <w:color w:val="0000FF"/>
                <w:sz w:val="20"/>
                <w:szCs w:val="20"/>
                <w:highlight w:val="white"/>
              </w:rPr>
              <w:t>out</w:t>
            </w:r>
            <w:r w:rsidRPr="00AF73E5">
              <w:rPr>
                <w:rFonts w:ascii="Consolas" w:eastAsia="Calibri" w:hAnsi="Consolas" w:cs="Consolas"/>
                <w:color w:val="000000"/>
                <w:sz w:val="20"/>
                <w:szCs w:val="20"/>
                <w:highlight w:val="white"/>
              </w:rPr>
              <w:t xml:space="preserve"> </w:t>
            </w:r>
            <w:r w:rsidRPr="00AF73E5">
              <w:rPr>
                <w:rFonts w:ascii="Consolas" w:eastAsia="Calibri" w:hAnsi="Consolas" w:cs="Consolas"/>
                <w:color w:val="2B91AF"/>
                <w:sz w:val="20"/>
                <w:szCs w:val="20"/>
                <w:highlight w:val="white"/>
              </w:rPr>
              <w:t>PathParams</w:t>
            </w:r>
            <w:r w:rsidRPr="00AF73E5">
              <w:rPr>
                <w:rFonts w:ascii="Consolas" w:eastAsia="Calibri" w:hAnsi="Consolas" w:cs="Consolas"/>
                <w:color w:val="000000"/>
                <w:sz w:val="20"/>
                <w:szCs w:val="20"/>
                <w:highlight w:val="white"/>
              </w:rPr>
              <w:t xml:space="preserve"> parms)</w:t>
            </w:r>
          </w:p>
          <w:p w14:paraId="5B4E9E00" w14:textId="7777777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sidRPr="00AF73E5">
              <w:rPr>
                <w:rFonts w:ascii="Consolas" w:eastAsia="Calibri" w:hAnsi="Consolas" w:cs="Consolas"/>
                <w:color w:val="000000"/>
                <w:sz w:val="20"/>
                <w:szCs w:val="20"/>
                <w:highlight w:val="white"/>
              </w:rPr>
              <w:t>{</w:t>
            </w:r>
          </w:p>
          <w:p w14:paraId="7210515F" w14:textId="38607B83"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sidRPr="00AF73E5">
              <w:rPr>
                <w:rFonts w:ascii="Consolas" w:eastAsia="Calibri" w:hAnsi="Consolas" w:cs="Consolas"/>
                <w:color w:val="000000"/>
                <w:sz w:val="20"/>
                <w:szCs w:val="20"/>
                <w:highlight w:val="white"/>
              </w:rPr>
              <w:t xml:space="preserve">  parms = </w:t>
            </w:r>
            <w:r w:rsidRPr="00AF73E5">
              <w:rPr>
                <w:rFonts w:ascii="Consolas" w:eastAsia="Calibri" w:hAnsi="Consolas" w:cs="Consolas"/>
                <w:color w:val="0000FF"/>
                <w:sz w:val="20"/>
                <w:szCs w:val="20"/>
                <w:highlight w:val="white"/>
              </w:rPr>
              <w:t>new</w:t>
            </w:r>
            <w:r w:rsidRPr="00AF73E5">
              <w:rPr>
                <w:rFonts w:ascii="Consolas" w:eastAsia="Calibri" w:hAnsi="Consolas" w:cs="Consolas"/>
                <w:color w:val="000000"/>
                <w:sz w:val="20"/>
                <w:szCs w:val="20"/>
                <w:highlight w:val="white"/>
              </w:rPr>
              <w:t xml:space="preserve"> </w:t>
            </w:r>
            <w:r w:rsidRPr="00AF73E5">
              <w:rPr>
                <w:rFonts w:ascii="Consolas" w:eastAsia="Calibri" w:hAnsi="Consolas" w:cs="Consolas"/>
                <w:color w:val="2B91AF"/>
                <w:sz w:val="20"/>
                <w:szCs w:val="20"/>
                <w:highlight w:val="white"/>
              </w:rPr>
              <w:t>PathParams</w:t>
            </w:r>
            <w:r w:rsidRPr="00AF73E5">
              <w:rPr>
                <w:rFonts w:ascii="Consolas" w:eastAsia="Calibri" w:hAnsi="Consolas" w:cs="Consolas"/>
                <w:color w:val="000000"/>
                <w:sz w:val="20"/>
                <w:szCs w:val="20"/>
                <w:highlight w:val="white"/>
              </w:rPr>
              <w:t>();</w:t>
            </w:r>
          </w:p>
          <w:p w14:paraId="770E8E83" w14:textId="09D5C57E"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sidRPr="00AF73E5">
              <w:rPr>
                <w:rFonts w:ascii="Consolas" w:eastAsia="Calibri" w:hAnsi="Consolas" w:cs="Consolas"/>
                <w:color w:val="000000"/>
                <w:sz w:val="20"/>
                <w:szCs w:val="20"/>
                <w:highlight w:val="white"/>
              </w:rPr>
              <w:t xml:space="preserve">  </w:t>
            </w:r>
            <w:r w:rsidRPr="00AF73E5">
              <w:rPr>
                <w:rFonts w:ascii="Consolas" w:eastAsia="Calibri" w:hAnsi="Consolas" w:cs="Consolas"/>
                <w:color w:val="2B91AF"/>
                <w:sz w:val="20"/>
                <w:szCs w:val="20"/>
                <w:highlight w:val="white"/>
              </w:rPr>
              <w:t>RouteEntry</w:t>
            </w:r>
            <w:r w:rsidRPr="00AF73E5">
              <w:rPr>
                <w:rFonts w:ascii="Consolas" w:eastAsia="Calibri" w:hAnsi="Consolas" w:cs="Consolas"/>
                <w:color w:val="000000"/>
                <w:sz w:val="20"/>
                <w:szCs w:val="20"/>
                <w:highlight w:val="white"/>
              </w:rPr>
              <w:t xml:space="preserve"> entry = Parse(key, parms);</w:t>
            </w:r>
          </w:p>
          <w:p w14:paraId="047E321A" w14:textId="7777777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p>
          <w:p w14:paraId="7854C252" w14:textId="69062BB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sidRPr="00AF73E5">
              <w:rPr>
                <w:rFonts w:ascii="Consolas" w:eastAsia="Calibri" w:hAnsi="Consolas" w:cs="Consolas"/>
                <w:color w:val="000000"/>
                <w:sz w:val="20"/>
                <w:szCs w:val="20"/>
                <w:highlight w:val="white"/>
              </w:rPr>
              <w:t xml:space="preserve">  </w:t>
            </w:r>
            <w:r w:rsidRPr="00AF73E5">
              <w:rPr>
                <w:rFonts w:ascii="Consolas" w:eastAsia="Calibri" w:hAnsi="Consolas" w:cs="Consolas"/>
                <w:color w:val="0000FF"/>
                <w:sz w:val="20"/>
                <w:szCs w:val="20"/>
                <w:highlight w:val="white"/>
              </w:rPr>
              <w:t>if</w:t>
            </w:r>
            <w:r w:rsidRPr="00AF73E5">
              <w:rPr>
                <w:rFonts w:ascii="Consolas" w:eastAsia="Calibri" w:hAnsi="Consolas" w:cs="Consolas"/>
                <w:color w:val="000000"/>
                <w:sz w:val="20"/>
                <w:szCs w:val="20"/>
                <w:highlight w:val="white"/>
              </w:rPr>
              <w:t xml:space="preserve"> (entry == </w:t>
            </w:r>
            <w:r w:rsidRPr="00AF73E5">
              <w:rPr>
                <w:rFonts w:ascii="Consolas" w:eastAsia="Calibri" w:hAnsi="Consolas" w:cs="Consolas"/>
                <w:color w:val="0000FF"/>
                <w:sz w:val="20"/>
                <w:szCs w:val="20"/>
                <w:highlight w:val="white"/>
              </w:rPr>
              <w:t>null</w:t>
            </w:r>
            <w:r w:rsidRPr="00AF73E5">
              <w:rPr>
                <w:rFonts w:ascii="Consolas" w:eastAsia="Calibri" w:hAnsi="Consolas" w:cs="Consolas"/>
                <w:color w:val="000000"/>
                <w:sz w:val="20"/>
                <w:szCs w:val="20"/>
                <w:highlight w:val="white"/>
              </w:rPr>
              <w:t>)</w:t>
            </w:r>
          </w:p>
          <w:p w14:paraId="66AFAA70" w14:textId="2CC80D7C"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sidRPr="00AF73E5">
              <w:rPr>
                <w:rFonts w:ascii="Consolas" w:eastAsia="Calibri" w:hAnsi="Consolas" w:cs="Consolas"/>
                <w:color w:val="000000"/>
                <w:sz w:val="20"/>
                <w:szCs w:val="20"/>
                <w:highlight w:val="white"/>
              </w:rPr>
              <w:t xml:space="preserve">  {</w:t>
            </w:r>
          </w:p>
          <w:p w14:paraId="7C2A8531" w14:textId="28B0D9A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sidRPr="00AF73E5">
              <w:rPr>
                <w:rFonts w:ascii="Consolas" w:eastAsia="Calibri" w:hAnsi="Consolas" w:cs="Consolas"/>
                <w:color w:val="000000"/>
                <w:sz w:val="20"/>
                <w:szCs w:val="20"/>
                <w:highlight w:val="white"/>
              </w:rPr>
              <w:t xml:space="preserve">    </w:t>
            </w:r>
            <w:proofErr w:type="gramStart"/>
            <w:r w:rsidRPr="00AF73E5">
              <w:rPr>
                <w:rFonts w:ascii="Consolas" w:eastAsia="Calibri" w:hAnsi="Consolas" w:cs="Consolas"/>
                <w:color w:val="0000FF"/>
                <w:sz w:val="20"/>
                <w:szCs w:val="20"/>
                <w:highlight w:val="white"/>
              </w:rPr>
              <w:t>throw</w:t>
            </w:r>
            <w:proofErr w:type="gramEnd"/>
            <w:r w:rsidRPr="00AF73E5">
              <w:rPr>
                <w:rFonts w:ascii="Consolas" w:eastAsia="Calibri" w:hAnsi="Consolas" w:cs="Consolas"/>
                <w:color w:val="000000"/>
                <w:sz w:val="20"/>
                <w:szCs w:val="20"/>
                <w:highlight w:val="white"/>
              </w:rPr>
              <w:t xml:space="preserve"> </w:t>
            </w:r>
            <w:r w:rsidRPr="00AF73E5">
              <w:rPr>
                <w:rFonts w:ascii="Consolas" w:eastAsia="Calibri" w:hAnsi="Consolas" w:cs="Consolas"/>
                <w:color w:val="0000FF"/>
                <w:sz w:val="20"/>
                <w:szCs w:val="20"/>
                <w:highlight w:val="white"/>
              </w:rPr>
              <w:t>new</w:t>
            </w:r>
            <w:r w:rsidRPr="00AF73E5">
              <w:rPr>
                <w:rFonts w:ascii="Consolas" w:eastAsia="Calibri" w:hAnsi="Consolas" w:cs="Consolas"/>
                <w:color w:val="000000"/>
                <w:sz w:val="20"/>
                <w:szCs w:val="20"/>
                <w:highlight w:val="white"/>
              </w:rPr>
              <w:t xml:space="preserve"> </w:t>
            </w:r>
            <w:r w:rsidRPr="00AF73E5">
              <w:rPr>
                <w:rFonts w:ascii="Consolas" w:eastAsia="Calibri" w:hAnsi="Consolas" w:cs="Consolas"/>
                <w:color w:val="2B91AF"/>
                <w:sz w:val="20"/>
                <w:szCs w:val="20"/>
                <w:highlight w:val="white"/>
              </w:rPr>
              <w:t>ApplicationException</w:t>
            </w:r>
            <w:r w:rsidRPr="00AF73E5">
              <w:rPr>
                <w:rFonts w:ascii="Consolas" w:eastAsia="Calibri" w:hAnsi="Consolas" w:cs="Consolas"/>
                <w:color w:val="000000"/>
                <w:sz w:val="20"/>
                <w:szCs w:val="20"/>
                <w:highlight w:val="white"/>
              </w:rPr>
              <w:t>(</w:t>
            </w:r>
            <w:r w:rsidRPr="00AF73E5">
              <w:rPr>
                <w:rFonts w:ascii="Consolas" w:eastAsia="Calibri" w:hAnsi="Consolas" w:cs="Consolas"/>
                <w:color w:val="A31515"/>
                <w:sz w:val="20"/>
                <w:szCs w:val="20"/>
                <w:highlight w:val="white"/>
              </w:rPr>
              <w:t>"The route key "</w:t>
            </w:r>
            <w:r w:rsidRPr="00AF73E5">
              <w:rPr>
                <w:rFonts w:ascii="Consolas" w:eastAsia="Calibri" w:hAnsi="Consolas" w:cs="Consolas"/>
                <w:color w:val="000000"/>
                <w:sz w:val="20"/>
                <w:szCs w:val="20"/>
                <w:highlight w:val="white"/>
              </w:rPr>
              <w:t xml:space="preserve"> + key.ToString() + </w:t>
            </w:r>
            <w:r w:rsidRPr="00AF73E5">
              <w:rPr>
                <w:rFonts w:ascii="Consolas" w:eastAsia="Calibri" w:hAnsi="Consolas" w:cs="Consolas"/>
                <w:color w:val="A31515"/>
                <w:sz w:val="20"/>
                <w:szCs w:val="20"/>
                <w:highlight w:val="white"/>
              </w:rPr>
              <w:t>" does not exist."</w:t>
            </w:r>
            <w:r w:rsidRPr="00AF73E5">
              <w:rPr>
                <w:rFonts w:ascii="Consolas" w:eastAsia="Calibri" w:hAnsi="Consolas" w:cs="Consolas"/>
                <w:color w:val="000000"/>
                <w:sz w:val="20"/>
                <w:szCs w:val="20"/>
                <w:highlight w:val="white"/>
              </w:rPr>
              <w:t>);</w:t>
            </w:r>
          </w:p>
          <w:p w14:paraId="0644A855" w14:textId="239AB2E3"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sidRPr="00AF73E5">
              <w:rPr>
                <w:rFonts w:ascii="Consolas" w:eastAsia="Calibri" w:hAnsi="Consolas" w:cs="Consolas"/>
                <w:color w:val="000000"/>
                <w:sz w:val="20"/>
                <w:szCs w:val="20"/>
                <w:highlight w:val="white"/>
              </w:rPr>
              <w:t xml:space="preserve">  }</w:t>
            </w:r>
          </w:p>
          <w:p w14:paraId="12FA7E5A" w14:textId="7777777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p>
          <w:p w14:paraId="2ECE0263" w14:textId="00CD726E"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sidRPr="00AF73E5">
              <w:rPr>
                <w:rFonts w:ascii="Consolas" w:eastAsia="Calibri" w:hAnsi="Consolas" w:cs="Consolas"/>
                <w:color w:val="000000"/>
                <w:sz w:val="20"/>
                <w:szCs w:val="20"/>
                <w:highlight w:val="white"/>
              </w:rPr>
              <w:t xml:space="preserve">  </w:t>
            </w:r>
            <w:r w:rsidRPr="00AF73E5">
              <w:rPr>
                <w:rFonts w:ascii="Consolas" w:eastAsia="Calibri" w:hAnsi="Consolas" w:cs="Consolas"/>
                <w:color w:val="0000FF"/>
                <w:sz w:val="20"/>
                <w:szCs w:val="20"/>
                <w:highlight w:val="white"/>
              </w:rPr>
              <w:t>return</w:t>
            </w:r>
            <w:r w:rsidRPr="00AF73E5">
              <w:rPr>
                <w:rFonts w:ascii="Consolas" w:eastAsia="Calibri" w:hAnsi="Consolas" w:cs="Consolas"/>
                <w:color w:val="000000"/>
                <w:sz w:val="20"/>
                <w:szCs w:val="20"/>
                <w:highlight w:val="white"/>
              </w:rPr>
              <w:t xml:space="preserve"> entry;</w:t>
            </w:r>
          </w:p>
          <w:p w14:paraId="5BB94611" w14:textId="61F2BD99" w:rsidR="008D44B7" w:rsidRPr="00557B4A" w:rsidRDefault="00AF73E5" w:rsidP="00F14306">
            <w:pPr>
              <w:autoSpaceDE w:val="0"/>
              <w:autoSpaceDN w:val="0"/>
              <w:adjustRightInd w:val="0"/>
              <w:spacing w:after="0" w:line="240" w:lineRule="auto"/>
              <w:rPr>
                <w:rFonts w:ascii="Consolas" w:eastAsia="Calibri" w:hAnsi="Consolas" w:cs="Consolas"/>
                <w:color w:val="000000"/>
                <w:sz w:val="15"/>
                <w:szCs w:val="15"/>
                <w:highlight w:val="white"/>
              </w:rPr>
            </w:pPr>
            <w:r w:rsidRPr="00AF73E5">
              <w:rPr>
                <w:rFonts w:ascii="Consolas" w:eastAsia="Calibri" w:hAnsi="Consolas" w:cs="Consolas"/>
                <w:color w:val="000000"/>
                <w:sz w:val="20"/>
                <w:szCs w:val="20"/>
                <w:highlight w:val="white"/>
              </w:rPr>
              <w:t>}</w:t>
            </w:r>
          </w:p>
        </w:tc>
      </w:tr>
    </w:tbl>
    <w:p w14:paraId="3F5FB597" w14:textId="77777777" w:rsidR="008D44B7" w:rsidRDefault="008D44B7" w:rsidP="008D44B7">
      <w:pPr>
        <w:pStyle w:val="Body"/>
        <w:tabs>
          <w:tab w:val="left" w:pos="0"/>
        </w:tabs>
      </w:pPr>
    </w:p>
    <w:p w14:paraId="55C6497B" w14:textId="7CC00B80" w:rsidR="008D44B7" w:rsidRDefault="00AF73E5" w:rsidP="008D44B7">
      <w:pPr>
        <w:pStyle w:val="Body"/>
        <w:tabs>
          <w:tab w:val="left" w:pos="0"/>
        </w:tabs>
      </w:pPr>
      <w:r>
        <w:t xml:space="preserve">We implement simple parser that iterates through the </w:t>
      </w:r>
      <w:proofErr w:type="gramStart"/>
      <w:r>
        <w:t>routes,</w:t>
      </w:r>
      <w:proofErr w:type="gramEnd"/>
      <w:r>
        <w:t xml:space="preserve"> find the first one that matches. This method has to parts: the iterator and the matcher.  The iterator:</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8D44B7" w:rsidRPr="009045E5" w14:paraId="4EF5F183" w14:textId="77777777" w:rsidTr="00F14306">
        <w:tc>
          <w:tcPr>
            <w:tcW w:w="9576" w:type="dxa"/>
            <w:shd w:val="clear" w:color="auto" w:fill="F0F0F0"/>
          </w:tcPr>
          <w:p w14:paraId="374C3547" w14:textId="7777777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sidRPr="00AF73E5">
              <w:rPr>
                <w:rFonts w:ascii="Consolas" w:eastAsia="Calibri" w:hAnsi="Consolas" w:cs="Consolas"/>
                <w:color w:val="808080"/>
                <w:sz w:val="20"/>
                <w:szCs w:val="20"/>
                <w:highlight w:val="white"/>
              </w:rPr>
              <w:t>///</w:t>
            </w:r>
            <w:r w:rsidRPr="00AF73E5">
              <w:rPr>
                <w:rFonts w:ascii="Consolas" w:eastAsia="Calibri" w:hAnsi="Consolas" w:cs="Consolas"/>
                <w:color w:val="008000"/>
                <w:sz w:val="20"/>
                <w:szCs w:val="20"/>
                <w:highlight w:val="white"/>
              </w:rPr>
              <w:t xml:space="preserve"> </w:t>
            </w:r>
            <w:r w:rsidRPr="00AF73E5">
              <w:rPr>
                <w:rFonts w:ascii="Consolas" w:eastAsia="Calibri" w:hAnsi="Consolas" w:cs="Consolas"/>
                <w:color w:val="808080"/>
                <w:sz w:val="20"/>
                <w:szCs w:val="20"/>
                <w:highlight w:val="white"/>
              </w:rPr>
              <w:t>&lt;summary&gt;</w:t>
            </w:r>
          </w:p>
          <w:p w14:paraId="01A4B32C" w14:textId="7777777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sidRPr="00AF73E5">
              <w:rPr>
                <w:rFonts w:ascii="Consolas" w:eastAsia="Calibri" w:hAnsi="Consolas" w:cs="Consolas"/>
                <w:color w:val="808080"/>
                <w:sz w:val="20"/>
                <w:szCs w:val="20"/>
                <w:highlight w:val="white"/>
              </w:rPr>
              <w:t>///</w:t>
            </w:r>
            <w:r w:rsidRPr="00AF73E5">
              <w:rPr>
                <w:rFonts w:ascii="Consolas" w:eastAsia="Calibri" w:hAnsi="Consolas" w:cs="Consolas"/>
                <w:color w:val="008000"/>
                <w:sz w:val="20"/>
                <w:szCs w:val="20"/>
                <w:highlight w:val="white"/>
              </w:rPr>
              <w:t xml:space="preserve"> Parse the browser's path request and match it against the routes.</w:t>
            </w:r>
          </w:p>
          <w:p w14:paraId="267A5250" w14:textId="7777777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sidRPr="00AF73E5">
              <w:rPr>
                <w:rFonts w:ascii="Consolas" w:eastAsia="Calibri" w:hAnsi="Consolas" w:cs="Consolas"/>
                <w:color w:val="808080"/>
                <w:sz w:val="20"/>
                <w:szCs w:val="20"/>
                <w:highlight w:val="white"/>
              </w:rPr>
              <w:t>///</w:t>
            </w:r>
            <w:r w:rsidRPr="00AF73E5">
              <w:rPr>
                <w:rFonts w:ascii="Consolas" w:eastAsia="Calibri" w:hAnsi="Consolas" w:cs="Consolas"/>
                <w:color w:val="008000"/>
                <w:sz w:val="20"/>
                <w:szCs w:val="20"/>
                <w:highlight w:val="white"/>
              </w:rPr>
              <w:t xml:space="preserve"> If found, return the route entry (otherwise null). </w:t>
            </w:r>
          </w:p>
          <w:p w14:paraId="3DB48ACD" w14:textId="7777777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sidRPr="00AF73E5">
              <w:rPr>
                <w:rFonts w:ascii="Consolas" w:eastAsia="Calibri" w:hAnsi="Consolas" w:cs="Consolas"/>
                <w:color w:val="808080"/>
                <w:sz w:val="20"/>
                <w:szCs w:val="20"/>
                <w:highlight w:val="white"/>
              </w:rPr>
              <w:t>///</w:t>
            </w:r>
            <w:r w:rsidRPr="00AF73E5">
              <w:rPr>
                <w:rFonts w:ascii="Consolas" w:eastAsia="Calibri" w:hAnsi="Consolas" w:cs="Consolas"/>
                <w:color w:val="008000"/>
                <w:sz w:val="20"/>
                <w:szCs w:val="20"/>
                <w:highlight w:val="white"/>
              </w:rPr>
              <w:t xml:space="preserve"> Also if found, the parms will be populated with any segment parameters.</w:t>
            </w:r>
          </w:p>
          <w:p w14:paraId="523DA13E" w14:textId="7777777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sidRPr="00AF73E5">
              <w:rPr>
                <w:rFonts w:ascii="Consolas" w:eastAsia="Calibri" w:hAnsi="Consolas" w:cs="Consolas"/>
                <w:color w:val="808080"/>
                <w:sz w:val="20"/>
                <w:szCs w:val="20"/>
                <w:highlight w:val="white"/>
              </w:rPr>
              <w:t>///</w:t>
            </w:r>
            <w:r w:rsidRPr="00AF73E5">
              <w:rPr>
                <w:rFonts w:ascii="Consolas" w:eastAsia="Calibri" w:hAnsi="Consolas" w:cs="Consolas"/>
                <w:color w:val="008000"/>
                <w:sz w:val="20"/>
                <w:szCs w:val="20"/>
                <w:highlight w:val="white"/>
              </w:rPr>
              <w:t xml:space="preserve"> </w:t>
            </w:r>
            <w:r w:rsidRPr="00AF73E5">
              <w:rPr>
                <w:rFonts w:ascii="Consolas" w:eastAsia="Calibri" w:hAnsi="Consolas" w:cs="Consolas"/>
                <w:color w:val="808080"/>
                <w:sz w:val="20"/>
                <w:szCs w:val="20"/>
                <w:highlight w:val="white"/>
              </w:rPr>
              <w:t>&lt;/summary&gt;</w:t>
            </w:r>
          </w:p>
          <w:p w14:paraId="215FA3B0" w14:textId="7777777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sidRPr="00AF73E5">
              <w:rPr>
                <w:rFonts w:ascii="Consolas" w:eastAsia="Calibri" w:hAnsi="Consolas" w:cs="Consolas"/>
                <w:color w:val="0000FF"/>
                <w:sz w:val="20"/>
                <w:szCs w:val="20"/>
                <w:highlight w:val="white"/>
              </w:rPr>
              <w:t>protected</w:t>
            </w:r>
            <w:r w:rsidRPr="00AF73E5">
              <w:rPr>
                <w:rFonts w:ascii="Consolas" w:eastAsia="Calibri" w:hAnsi="Consolas" w:cs="Consolas"/>
                <w:color w:val="000000"/>
                <w:sz w:val="20"/>
                <w:szCs w:val="20"/>
                <w:highlight w:val="white"/>
              </w:rPr>
              <w:t xml:space="preserve"> </w:t>
            </w:r>
            <w:r w:rsidRPr="00AF73E5">
              <w:rPr>
                <w:rFonts w:ascii="Consolas" w:eastAsia="Calibri" w:hAnsi="Consolas" w:cs="Consolas"/>
                <w:color w:val="2B91AF"/>
                <w:sz w:val="20"/>
                <w:szCs w:val="20"/>
                <w:highlight w:val="white"/>
              </w:rPr>
              <w:t>RouteEntry</w:t>
            </w:r>
            <w:r w:rsidRPr="00AF73E5">
              <w:rPr>
                <w:rFonts w:ascii="Consolas" w:eastAsia="Calibri" w:hAnsi="Consolas" w:cs="Consolas"/>
                <w:color w:val="000000"/>
                <w:sz w:val="20"/>
                <w:szCs w:val="20"/>
                <w:highlight w:val="white"/>
              </w:rPr>
              <w:t xml:space="preserve"> Parse(</w:t>
            </w:r>
            <w:r w:rsidRPr="00AF73E5">
              <w:rPr>
                <w:rFonts w:ascii="Consolas" w:eastAsia="Calibri" w:hAnsi="Consolas" w:cs="Consolas"/>
                <w:color w:val="2B91AF"/>
                <w:sz w:val="20"/>
                <w:szCs w:val="20"/>
                <w:highlight w:val="white"/>
              </w:rPr>
              <w:t>RouteKey</w:t>
            </w:r>
            <w:r w:rsidRPr="00AF73E5">
              <w:rPr>
                <w:rFonts w:ascii="Consolas" w:eastAsia="Calibri" w:hAnsi="Consolas" w:cs="Consolas"/>
                <w:color w:val="000000"/>
                <w:sz w:val="20"/>
                <w:szCs w:val="20"/>
                <w:highlight w:val="white"/>
              </w:rPr>
              <w:t xml:space="preserve"> key, </w:t>
            </w:r>
            <w:r w:rsidRPr="00AF73E5">
              <w:rPr>
                <w:rFonts w:ascii="Consolas" w:eastAsia="Calibri" w:hAnsi="Consolas" w:cs="Consolas"/>
                <w:color w:val="2B91AF"/>
                <w:sz w:val="20"/>
                <w:szCs w:val="20"/>
                <w:highlight w:val="white"/>
              </w:rPr>
              <w:t>PathParams</w:t>
            </w:r>
            <w:r w:rsidRPr="00AF73E5">
              <w:rPr>
                <w:rFonts w:ascii="Consolas" w:eastAsia="Calibri" w:hAnsi="Consolas" w:cs="Consolas"/>
                <w:color w:val="000000"/>
                <w:sz w:val="20"/>
                <w:szCs w:val="20"/>
                <w:highlight w:val="white"/>
              </w:rPr>
              <w:t xml:space="preserve"> parms)</w:t>
            </w:r>
          </w:p>
          <w:p w14:paraId="6D175A72" w14:textId="7777777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sidRPr="00AF73E5">
              <w:rPr>
                <w:rFonts w:ascii="Consolas" w:eastAsia="Calibri" w:hAnsi="Consolas" w:cs="Consolas"/>
                <w:color w:val="000000"/>
                <w:sz w:val="20"/>
                <w:szCs w:val="20"/>
                <w:highlight w:val="white"/>
              </w:rPr>
              <w:t>{</w:t>
            </w:r>
          </w:p>
          <w:p w14:paraId="33F5BA81" w14:textId="2A004660"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AF73E5">
              <w:rPr>
                <w:rFonts w:ascii="Consolas" w:eastAsia="Calibri" w:hAnsi="Consolas" w:cs="Consolas"/>
                <w:color w:val="2B91AF"/>
                <w:sz w:val="20"/>
                <w:szCs w:val="20"/>
                <w:highlight w:val="white"/>
              </w:rPr>
              <w:t>RouteEntry</w:t>
            </w:r>
            <w:r w:rsidRPr="00AF73E5">
              <w:rPr>
                <w:rFonts w:ascii="Consolas" w:eastAsia="Calibri" w:hAnsi="Consolas" w:cs="Consolas"/>
                <w:color w:val="000000"/>
                <w:sz w:val="20"/>
                <w:szCs w:val="20"/>
                <w:highlight w:val="white"/>
              </w:rPr>
              <w:t xml:space="preserve"> entry = </w:t>
            </w:r>
            <w:r w:rsidRPr="00AF73E5">
              <w:rPr>
                <w:rFonts w:ascii="Consolas" w:eastAsia="Calibri" w:hAnsi="Consolas" w:cs="Consolas"/>
                <w:color w:val="0000FF"/>
                <w:sz w:val="20"/>
                <w:szCs w:val="20"/>
                <w:highlight w:val="white"/>
              </w:rPr>
              <w:t>null</w:t>
            </w:r>
            <w:r w:rsidRPr="00AF73E5">
              <w:rPr>
                <w:rFonts w:ascii="Consolas" w:eastAsia="Calibri" w:hAnsi="Consolas" w:cs="Consolas"/>
                <w:color w:val="000000"/>
                <w:sz w:val="20"/>
                <w:szCs w:val="20"/>
                <w:highlight w:val="white"/>
              </w:rPr>
              <w:t>;</w:t>
            </w:r>
          </w:p>
          <w:p w14:paraId="7500C0B3" w14:textId="64927A6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AF73E5">
              <w:rPr>
                <w:rFonts w:ascii="Consolas" w:eastAsia="Calibri" w:hAnsi="Consolas" w:cs="Consolas"/>
                <w:color w:val="0000FF"/>
                <w:sz w:val="20"/>
                <w:szCs w:val="20"/>
                <w:highlight w:val="white"/>
              </w:rPr>
              <w:t>string</w:t>
            </w:r>
            <w:r w:rsidRPr="00AF73E5">
              <w:rPr>
                <w:rFonts w:ascii="Consolas" w:eastAsia="Calibri" w:hAnsi="Consolas" w:cs="Consolas"/>
                <w:color w:val="000000"/>
                <w:sz w:val="20"/>
                <w:szCs w:val="20"/>
                <w:highlight w:val="white"/>
              </w:rPr>
              <w:t>[] pathSegments = key.Path.Split(</w:t>
            </w:r>
            <w:r w:rsidRPr="00AF73E5">
              <w:rPr>
                <w:rFonts w:ascii="Consolas" w:eastAsia="Calibri" w:hAnsi="Consolas" w:cs="Consolas"/>
                <w:color w:val="A31515"/>
                <w:sz w:val="20"/>
                <w:szCs w:val="20"/>
                <w:highlight w:val="white"/>
              </w:rPr>
              <w:t>'/'</w:t>
            </w:r>
            <w:r w:rsidRPr="00AF73E5">
              <w:rPr>
                <w:rFonts w:ascii="Consolas" w:eastAsia="Calibri" w:hAnsi="Consolas" w:cs="Consolas"/>
                <w:color w:val="000000"/>
                <w:sz w:val="20"/>
                <w:szCs w:val="20"/>
                <w:highlight w:val="white"/>
              </w:rPr>
              <w:t>);</w:t>
            </w:r>
          </w:p>
          <w:p w14:paraId="38ED8B10" w14:textId="7777777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p>
          <w:p w14:paraId="0BFCBE5B" w14:textId="626EB9C0"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AF73E5">
              <w:rPr>
                <w:rFonts w:ascii="Consolas" w:eastAsia="Calibri" w:hAnsi="Consolas" w:cs="Consolas"/>
                <w:color w:val="0000FF"/>
                <w:sz w:val="20"/>
                <w:szCs w:val="20"/>
                <w:highlight w:val="white"/>
              </w:rPr>
              <w:t>foreach</w:t>
            </w:r>
            <w:r w:rsidRPr="00AF73E5">
              <w:rPr>
                <w:rFonts w:ascii="Consolas" w:eastAsia="Calibri" w:hAnsi="Consolas" w:cs="Consolas"/>
                <w:color w:val="000000"/>
                <w:sz w:val="20"/>
                <w:szCs w:val="20"/>
                <w:highlight w:val="white"/>
              </w:rPr>
              <w:t xml:space="preserve"> (</w:t>
            </w:r>
            <w:r w:rsidRPr="00AF73E5">
              <w:rPr>
                <w:rFonts w:ascii="Consolas" w:eastAsia="Calibri" w:hAnsi="Consolas" w:cs="Consolas"/>
                <w:color w:val="2B91AF"/>
                <w:sz w:val="20"/>
                <w:szCs w:val="20"/>
                <w:highlight w:val="white"/>
              </w:rPr>
              <w:t>KeyValuePair</w:t>
            </w:r>
            <w:r w:rsidRPr="00AF73E5">
              <w:rPr>
                <w:rFonts w:ascii="Consolas" w:eastAsia="Calibri" w:hAnsi="Consolas" w:cs="Consolas"/>
                <w:color w:val="000000"/>
                <w:sz w:val="20"/>
                <w:szCs w:val="20"/>
                <w:highlight w:val="white"/>
              </w:rPr>
              <w:t>&lt;</w:t>
            </w:r>
            <w:r w:rsidRPr="00AF73E5">
              <w:rPr>
                <w:rFonts w:ascii="Consolas" w:eastAsia="Calibri" w:hAnsi="Consolas" w:cs="Consolas"/>
                <w:color w:val="2B91AF"/>
                <w:sz w:val="20"/>
                <w:szCs w:val="20"/>
                <w:highlight w:val="white"/>
              </w:rPr>
              <w:t>RouteKey</w:t>
            </w:r>
            <w:r w:rsidRPr="00AF73E5">
              <w:rPr>
                <w:rFonts w:ascii="Consolas" w:eastAsia="Calibri" w:hAnsi="Consolas" w:cs="Consolas"/>
                <w:color w:val="000000"/>
                <w:sz w:val="20"/>
                <w:szCs w:val="20"/>
                <w:highlight w:val="white"/>
              </w:rPr>
              <w:t xml:space="preserve">, </w:t>
            </w:r>
            <w:r w:rsidRPr="00AF73E5">
              <w:rPr>
                <w:rFonts w:ascii="Consolas" w:eastAsia="Calibri" w:hAnsi="Consolas" w:cs="Consolas"/>
                <w:color w:val="2B91AF"/>
                <w:sz w:val="20"/>
                <w:szCs w:val="20"/>
                <w:highlight w:val="white"/>
              </w:rPr>
              <w:t>RouteEntry</w:t>
            </w:r>
            <w:r w:rsidRPr="00AF73E5">
              <w:rPr>
                <w:rFonts w:ascii="Consolas" w:eastAsia="Calibri" w:hAnsi="Consolas" w:cs="Consolas"/>
                <w:color w:val="000000"/>
                <w:sz w:val="20"/>
                <w:szCs w:val="20"/>
                <w:highlight w:val="white"/>
              </w:rPr>
              <w:t xml:space="preserve">&gt; route </w:t>
            </w:r>
            <w:r w:rsidRPr="00AF73E5">
              <w:rPr>
                <w:rFonts w:ascii="Consolas" w:eastAsia="Calibri" w:hAnsi="Consolas" w:cs="Consolas"/>
                <w:color w:val="0000FF"/>
                <w:sz w:val="20"/>
                <w:szCs w:val="20"/>
                <w:highlight w:val="white"/>
              </w:rPr>
              <w:t>in</w:t>
            </w:r>
            <w:r w:rsidRPr="00AF73E5">
              <w:rPr>
                <w:rFonts w:ascii="Consolas" w:eastAsia="Calibri" w:hAnsi="Consolas" w:cs="Consolas"/>
                <w:color w:val="000000"/>
                <w:sz w:val="20"/>
                <w:szCs w:val="20"/>
                <w:highlight w:val="white"/>
              </w:rPr>
              <w:t xml:space="preserve"> routes)</w:t>
            </w:r>
          </w:p>
          <w:p w14:paraId="7A1F5EDB" w14:textId="4CD8F003"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AF73E5">
              <w:rPr>
                <w:rFonts w:ascii="Consolas" w:eastAsia="Calibri" w:hAnsi="Consolas" w:cs="Consolas"/>
                <w:color w:val="000000"/>
                <w:sz w:val="20"/>
                <w:szCs w:val="20"/>
                <w:highlight w:val="white"/>
              </w:rPr>
              <w:t>{</w:t>
            </w:r>
          </w:p>
          <w:p w14:paraId="2086E16F" w14:textId="795B5669"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AF73E5">
              <w:rPr>
                <w:rFonts w:ascii="Consolas" w:eastAsia="Calibri" w:hAnsi="Consolas" w:cs="Consolas"/>
                <w:color w:val="008000"/>
                <w:sz w:val="20"/>
                <w:szCs w:val="20"/>
                <w:highlight w:val="white"/>
              </w:rPr>
              <w:t>// Above all else, verbs must match.</w:t>
            </w:r>
          </w:p>
          <w:p w14:paraId="71832C1F" w14:textId="1B36882E"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AF73E5">
              <w:rPr>
                <w:rFonts w:ascii="Consolas" w:eastAsia="Calibri" w:hAnsi="Consolas" w:cs="Consolas"/>
                <w:color w:val="0000FF"/>
                <w:sz w:val="20"/>
                <w:szCs w:val="20"/>
                <w:highlight w:val="white"/>
              </w:rPr>
              <w:t>if</w:t>
            </w:r>
            <w:r w:rsidRPr="00AF73E5">
              <w:rPr>
                <w:rFonts w:ascii="Consolas" w:eastAsia="Calibri" w:hAnsi="Consolas" w:cs="Consolas"/>
                <w:color w:val="000000"/>
                <w:sz w:val="20"/>
                <w:szCs w:val="20"/>
                <w:highlight w:val="white"/>
              </w:rPr>
              <w:t xml:space="preserve"> (route.Key.Verb == key.Verb)</w:t>
            </w:r>
          </w:p>
          <w:p w14:paraId="5040A86F" w14:textId="7465074D"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AF73E5">
              <w:rPr>
                <w:rFonts w:ascii="Consolas" w:eastAsia="Calibri" w:hAnsi="Consolas" w:cs="Consolas"/>
                <w:color w:val="000000"/>
                <w:sz w:val="20"/>
                <w:szCs w:val="20"/>
                <w:highlight w:val="white"/>
              </w:rPr>
              <w:t>{</w:t>
            </w:r>
          </w:p>
          <w:p w14:paraId="5B8A77E0" w14:textId="79FFA63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AF73E5">
              <w:rPr>
                <w:rFonts w:ascii="Consolas" w:eastAsia="Calibri" w:hAnsi="Consolas" w:cs="Consolas"/>
                <w:color w:val="0000FF"/>
                <w:sz w:val="20"/>
                <w:szCs w:val="20"/>
                <w:highlight w:val="white"/>
              </w:rPr>
              <w:t>string</w:t>
            </w:r>
            <w:r w:rsidRPr="00AF73E5">
              <w:rPr>
                <w:rFonts w:ascii="Consolas" w:eastAsia="Calibri" w:hAnsi="Consolas" w:cs="Consolas"/>
                <w:color w:val="000000"/>
                <w:sz w:val="20"/>
                <w:szCs w:val="20"/>
                <w:highlight w:val="white"/>
              </w:rPr>
              <w:t>[] routeSegments = route.Key.Path.Split(</w:t>
            </w:r>
            <w:r w:rsidRPr="00AF73E5">
              <w:rPr>
                <w:rFonts w:ascii="Consolas" w:eastAsia="Calibri" w:hAnsi="Consolas" w:cs="Consolas"/>
                <w:color w:val="A31515"/>
                <w:sz w:val="20"/>
                <w:szCs w:val="20"/>
                <w:highlight w:val="white"/>
              </w:rPr>
              <w:t>'/'</w:t>
            </w:r>
            <w:r w:rsidRPr="00AF73E5">
              <w:rPr>
                <w:rFonts w:ascii="Consolas" w:eastAsia="Calibri" w:hAnsi="Consolas" w:cs="Consolas"/>
                <w:color w:val="000000"/>
                <w:sz w:val="20"/>
                <w:szCs w:val="20"/>
                <w:highlight w:val="white"/>
              </w:rPr>
              <w:t>);</w:t>
            </w:r>
          </w:p>
          <w:p w14:paraId="6A25A623" w14:textId="7777777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p>
          <w:p w14:paraId="41637DC8" w14:textId="58BB1BAE"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AF73E5">
              <w:rPr>
                <w:rFonts w:ascii="Consolas" w:eastAsia="Calibri" w:hAnsi="Consolas" w:cs="Consolas"/>
                <w:color w:val="008000"/>
                <w:sz w:val="20"/>
                <w:szCs w:val="20"/>
                <w:highlight w:val="white"/>
              </w:rPr>
              <w:t>// Then, segments must match</w:t>
            </w:r>
          </w:p>
          <w:p w14:paraId="20DD3F2B" w14:textId="52DC8636"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AF73E5">
              <w:rPr>
                <w:rFonts w:ascii="Consolas" w:eastAsia="Calibri" w:hAnsi="Consolas" w:cs="Consolas"/>
                <w:color w:val="0000FF"/>
                <w:sz w:val="20"/>
                <w:szCs w:val="20"/>
                <w:highlight w:val="white"/>
              </w:rPr>
              <w:t>if</w:t>
            </w:r>
            <w:r w:rsidRPr="00AF73E5">
              <w:rPr>
                <w:rFonts w:ascii="Consolas" w:eastAsia="Calibri" w:hAnsi="Consolas" w:cs="Consolas"/>
                <w:color w:val="000000"/>
                <w:sz w:val="20"/>
                <w:szCs w:val="20"/>
                <w:highlight w:val="white"/>
              </w:rPr>
              <w:t xml:space="preserve"> (Match(pathSegments, routeSegments, parms))</w:t>
            </w:r>
          </w:p>
          <w:p w14:paraId="62CD2278" w14:textId="496ADE6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AF73E5">
              <w:rPr>
                <w:rFonts w:ascii="Consolas" w:eastAsia="Calibri" w:hAnsi="Consolas" w:cs="Consolas"/>
                <w:color w:val="000000"/>
                <w:sz w:val="20"/>
                <w:szCs w:val="20"/>
                <w:highlight w:val="white"/>
              </w:rPr>
              <w:t>{</w:t>
            </w:r>
          </w:p>
          <w:p w14:paraId="72B04B3A" w14:textId="7CE67579"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AF73E5">
              <w:rPr>
                <w:rFonts w:ascii="Consolas" w:eastAsia="Calibri" w:hAnsi="Consolas" w:cs="Consolas"/>
                <w:color w:val="000000"/>
                <w:sz w:val="20"/>
                <w:szCs w:val="20"/>
                <w:highlight w:val="white"/>
              </w:rPr>
              <w:t>entry = route.Value;</w:t>
            </w:r>
          </w:p>
          <w:p w14:paraId="7042F703" w14:textId="0E3FE422"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AF73E5">
              <w:rPr>
                <w:rFonts w:ascii="Consolas" w:eastAsia="Calibri" w:hAnsi="Consolas" w:cs="Consolas"/>
                <w:color w:val="0000FF"/>
                <w:sz w:val="20"/>
                <w:szCs w:val="20"/>
                <w:highlight w:val="white"/>
              </w:rPr>
              <w:t>break</w:t>
            </w:r>
            <w:r w:rsidRPr="00AF73E5">
              <w:rPr>
                <w:rFonts w:ascii="Consolas" w:eastAsia="Calibri" w:hAnsi="Consolas" w:cs="Consolas"/>
                <w:color w:val="000000"/>
                <w:sz w:val="20"/>
                <w:szCs w:val="20"/>
                <w:highlight w:val="white"/>
              </w:rPr>
              <w:t>;</w:t>
            </w:r>
          </w:p>
          <w:p w14:paraId="540B3389" w14:textId="25E5794F"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AF73E5">
              <w:rPr>
                <w:rFonts w:ascii="Consolas" w:eastAsia="Calibri" w:hAnsi="Consolas" w:cs="Consolas"/>
                <w:color w:val="000000"/>
                <w:sz w:val="20"/>
                <w:szCs w:val="20"/>
                <w:highlight w:val="white"/>
              </w:rPr>
              <w:t>}</w:t>
            </w:r>
          </w:p>
          <w:p w14:paraId="4CC4FBF1" w14:textId="0DB2283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2B91AF"/>
                <w:sz w:val="20"/>
                <w:szCs w:val="20"/>
                <w:highlight w:val="white"/>
              </w:rPr>
              <w:t xml:space="preserve">    </w:t>
            </w:r>
            <w:r w:rsidRPr="00AF73E5">
              <w:rPr>
                <w:rFonts w:ascii="Consolas" w:eastAsia="Calibri" w:hAnsi="Consolas" w:cs="Consolas"/>
                <w:color w:val="000000"/>
                <w:sz w:val="20"/>
                <w:szCs w:val="20"/>
                <w:highlight w:val="white"/>
              </w:rPr>
              <w:t>}</w:t>
            </w:r>
          </w:p>
          <w:p w14:paraId="37851326" w14:textId="58CD76E8"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AF73E5">
              <w:rPr>
                <w:rFonts w:ascii="Consolas" w:eastAsia="Calibri" w:hAnsi="Consolas" w:cs="Consolas"/>
                <w:color w:val="000000"/>
                <w:sz w:val="20"/>
                <w:szCs w:val="20"/>
                <w:highlight w:val="white"/>
              </w:rPr>
              <w:t>}</w:t>
            </w:r>
            <w:r>
              <w:rPr>
                <w:rFonts w:ascii="Consolas" w:eastAsia="Calibri" w:hAnsi="Consolas" w:cs="Consolas"/>
                <w:color w:val="000000"/>
                <w:sz w:val="20"/>
                <w:szCs w:val="20"/>
                <w:highlight w:val="white"/>
              </w:rPr>
              <w:br/>
            </w:r>
          </w:p>
          <w:p w14:paraId="073C7AF7" w14:textId="4B2B57A0"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lastRenderedPageBreak/>
              <w:t xml:space="preserve">  </w:t>
            </w:r>
            <w:r w:rsidRPr="00AF73E5">
              <w:rPr>
                <w:rFonts w:ascii="Consolas" w:eastAsia="Calibri" w:hAnsi="Consolas" w:cs="Consolas"/>
                <w:color w:val="0000FF"/>
                <w:sz w:val="20"/>
                <w:szCs w:val="20"/>
                <w:highlight w:val="white"/>
              </w:rPr>
              <w:t>return</w:t>
            </w:r>
            <w:r w:rsidRPr="00AF73E5">
              <w:rPr>
                <w:rFonts w:ascii="Consolas" w:eastAsia="Calibri" w:hAnsi="Consolas" w:cs="Consolas"/>
                <w:color w:val="000000"/>
                <w:sz w:val="20"/>
                <w:szCs w:val="20"/>
                <w:highlight w:val="white"/>
              </w:rPr>
              <w:t xml:space="preserve"> entry;</w:t>
            </w:r>
          </w:p>
          <w:p w14:paraId="32FDD58B" w14:textId="37914B4A" w:rsidR="008D44B7" w:rsidRPr="00557B4A" w:rsidRDefault="00AF73E5" w:rsidP="00F14306">
            <w:pPr>
              <w:autoSpaceDE w:val="0"/>
              <w:autoSpaceDN w:val="0"/>
              <w:adjustRightInd w:val="0"/>
              <w:spacing w:after="0" w:line="240" w:lineRule="auto"/>
              <w:rPr>
                <w:rFonts w:ascii="Consolas" w:eastAsia="Calibri" w:hAnsi="Consolas" w:cs="Consolas"/>
                <w:color w:val="000000"/>
                <w:sz w:val="15"/>
                <w:szCs w:val="15"/>
                <w:highlight w:val="white"/>
              </w:rPr>
            </w:pPr>
            <w:r w:rsidRPr="00AF73E5">
              <w:rPr>
                <w:rFonts w:ascii="Consolas" w:eastAsia="Calibri" w:hAnsi="Consolas" w:cs="Consolas"/>
                <w:color w:val="000000"/>
                <w:sz w:val="20"/>
                <w:szCs w:val="20"/>
                <w:highlight w:val="white"/>
              </w:rPr>
              <w:t>}</w:t>
            </w:r>
          </w:p>
        </w:tc>
      </w:tr>
    </w:tbl>
    <w:p w14:paraId="4C3F1B63" w14:textId="77777777" w:rsidR="008D44B7" w:rsidRDefault="008D44B7" w:rsidP="008D44B7">
      <w:pPr>
        <w:pStyle w:val="Body"/>
        <w:tabs>
          <w:tab w:val="left" w:pos="0"/>
        </w:tabs>
      </w:pPr>
    </w:p>
    <w:p w14:paraId="2C0A74EA" w14:textId="6BA83791" w:rsidR="008D44B7" w:rsidRDefault="00AF73E5" w:rsidP="008D44B7">
      <w:pPr>
        <w:pStyle w:val="Body"/>
        <w:tabs>
          <w:tab w:val="left" w:pos="0"/>
        </w:tabs>
      </w:pPr>
      <w:r>
        <w:t>And the matcher (note how we could add additional behaviors here for matching a capture segment):</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8D44B7" w:rsidRPr="009045E5" w14:paraId="6F13990C" w14:textId="77777777" w:rsidTr="00F14306">
        <w:tc>
          <w:tcPr>
            <w:tcW w:w="9576" w:type="dxa"/>
            <w:shd w:val="clear" w:color="auto" w:fill="F0F0F0"/>
          </w:tcPr>
          <w:p w14:paraId="335D09F8" w14:textId="7777777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sidRPr="00AF73E5">
              <w:rPr>
                <w:rFonts w:ascii="Consolas" w:eastAsia="Calibri" w:hAnsi="Consolas" w:cs="Consolas"/>
                <w:color w:val="808080"/>
                <w:sz w:val="20"/>
                <w:szCs w:val="20"/>
                <w:highlight w:val="white"/>
              </w:rPr>
              <w:t>///</w:t>
            </w:r>
            <w:r w:rsidRPr="00AF73E5">
              <w:rPr>
                <w:rFonts w:ascii="Consolas" w:eastAsia="Calibri" w:hAnsi="Consolas" w:cs="Consolas"/>
                <w:color w:val="008000"/>
                <w:sz w:val="20"/>
                <w:szCs w:val="20"/>
                <w:highlight w:val="white"/>
              </w:rPr>
              <w:t xml:space="preserve"> </w:t>
            </w:r>
            <w:r w:rsidRPr="00AF73E5">
              <w:rPr>
                <w:rFonts w:ascii="Consolas" w:eastAsia="Calibri" w:hAnsi="Consolas" w:cs="Consolas"/>
                <w:color w:val="808080"/>
                <w:sz w:val="20"/>
                <w:szCs w:val="20"/>
                <w:highlight w:val="white"/>
              </w:rPr>
              <w:t>&lt;summary&gt;</w:t>
            </w:r>
          </w:p>
          <w:p w14:paraId="13544138" w14:textId="7777777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sidRPr="00AF73E5">
              <w:rPr>
                <w:rFonts w:ascii="Consolas" w:eastAsia="Calibri" w:hAnsi="Consolas" w:cs="Consolas"/>
                <w:color w:val="808080"/>
                <w:sz w:val="20"/>
                <w:szCs w:val="20"/>
                <w:highlight w:val="white"/>
              </w:rPr>
              <w:t>///</w:t>
            </w:r>
            <w:r w:rsidRPr="00AF73E5">
              <w:rPr>
                <w:rFonts w:ascii="Consolas" w:eastAsia="Calibri" w:hAnsi="Consolas" w:cs="Consolas"/>
                <w:color w:val="008000"/>
                <w:sz w:val="20"/>
                <w:szCs w:val="20"/>
                <w:highlight w:val="white"/>
              </w:rPr>
              <w:t xml:space="preserve"> Return true if the path and the route segments match.  Any parameters in the path</w:t>
            </w:r>
          </w:p>
          <w:p w14:paraId="2256B7D2" w14:textId="7777777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sidRPr="00AF73E5">
              <w:rPr>
                <w:rFonts w:ascii="Consolas" w:eastAsia="Calibri" w:hAnsi="Consolas" w:cs="Consolas"/>
                <w:color w:val="808080"/>
                <w:sz w:val="20"/>
                <w:szCs w:val="20"/>
                <w:highlight w:val="white"/>
              </w:rPr>
              <w:t>///</w:t>
            </w:r>
            <w:r w:rsidRPr="00AF73E5">
              <w:rPr>
                <w:rFonts w:ascii="Consolas" w:eastAsia="Calibri" w:hAnsi="Consolas" w:cs="Consolas"/>
                <w:color w:val="008000"/>
                <w:sz w:val="20"/>
                <w:szCs w:val="20"/>
                <w:highlight w:val="white"/>
              </w:rPr>
              <w:t xml:space="preserve"> </w:t>
            </w:r>
            <w:proofErr w:type="gramStart"/>
            <w:r w:rsidRPr="00AF73E5">
              <w:rPr>
                <w:rFonts w:ascii="Consolas" w:eastAsia="Calibri" w:hAnsi="Consolas" w:cs="Consolas"/>
                <w:color w:val="008000"/>
                <w:sz w:val="20"/>
                <w:szCs w:val="20"/>
                <w:highlight w:val="white"/>
              </w:rPr>
              <w:t>get</w:t>
            </w:r>
            <w:proofErr w:type="gramEnd"/>
            <w:r w:rsidRPr="00AF73E5">
              <w:rPr>
                <w:rFonts w:ascii="Consolas" w:eastAsia="Calibri" w:hAnsi="Consolas" w:cs="Consolas"/>
                <w:color w:val="008000"/>
                <w:sz w:val="20"/>
                <w:szCs w:val="20"/>
                <w:highlight w:val="white"/>
              </w:rPr>
              <w:t xml:space="preserve"> put into parms.  The first route that matches will win.</w:t>
            </w:r>
          </w:p>
          <w:p w14:paraId="73D6A8C9" w14:textId="7777777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sidRPr="00AF73E5">
              <w:rPr>
                <w:rFonts w:ascii="Consolas" w:eastAsia="Calibri" w:hAnsi="Consolas" w:cs="Consolas"/>
                <w:color w:val="808080"/>
                <w:sz w:val="20"/>
                <w:szCs w:val="20"/>
                <w:highlight w:val="white"/>
              </w:rPr>
              <w:t>///</w:t>
            </w:r>
            <w:r w:rsidRPr="00AF73E5">
              <w:rPr>
                <w:rFonts w:ascii="Consolas" w:eastAsia="Calibri" w:hAnsi="Consolas" w:cs="Consolas"/>
                <w:color w:val="008000"/>
                <w:sz w:val="20"/>
                <w:szCs w:val="20"/>
                <w:highlight w:val="white"/>
              </w:rPr>
              <w:t xml:space="preserve"> </w:t>
            </w:r>
            <w:r w:rsidRPr="00AF73E5">
              <w:rPr>
                <w:rFonts w:ascii="Consolas" w:eastAsia="Calibri" w:hAnsi="Consolas" w:cs="Consolas"/>
                <w:color w:val="808080"/>
                <w:sz w:val="20"/>
                <w:szCs w:val="20"/>
                <w:highlight w:val="white"/>
              </w:rPr>
              <w:t>&lt;/summary&gt;</w:t>
            </w:r>
          </w:p>
          <w:p w14:paraId="0D161B63" w14:textId="7777777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sidRPr="00AF73E5">
              <w:rPr>
                <w:rFonts w:ascii="Consolas" w:eastAsia="Calibri" w:hAnsi="Consolas" w:cs="Consolas"/>
                <w:color w:val="0000FF"/>
                <w:sz w:val="20"/>
                <w:szCs w:val="20"/>
                <w:highlight w:val="white"/>
              </w:rPr>
              <w:t>protected</w:t>
            </w:r>
            <w:r w:rsidRPr="00AF73E5">
              <w:rPr>
                <w:rFonts w:ascii="Consolas" w:eastAsia="Calibri" w:hAnsi="Consolas" w:cs="Consolas"/>
                <w:color w:val="000000"/>
                <w:sz w:val="20"/>
                <w:szCs w:val="20"/>
                <w:highlight w:val="white"/>
              </w:rPr>
              <w:t xml:space="preserve"> </w:t>
            </w:r>
            <w:r w:rsidRPr="00AF73E5">
              <w:rPr>
                <w:rFonts w:ascii="Consolas" w:eastAsia="Calibri" w:hAnsi="Consolas" w:cs="Consolas"/>
                <w:color w:val="0000FF"/>
                <w:sz w:val="20"/>
                <w:szCs w:val="20"/>
                <w:highlight w:val="white"/>
              </w:rPr>
              <w:t>bool</w:t>
            </w:r>
            <w:r w:rsidRPr="00AF73E5">
              <w:rPr>
                <w:rFonts w:ascii="Consolas" w:eastAsia="Calibri" w:hAnsi="Consolas" w:cs="Consolas"/>
                <w:color w:val="000000"/>
                <w:sz w:val="20"/>
                <w:szCs w:val="20"/>
                <w:highlight w:val="white"/>
              </w:rPr>
              <w:t xml:space="preserve"> Match(</w:t>
            </w:r>
            <w:r w:rsidRPr="00AF73E5">
              <w:rPr>
                <w:rFonts w:ascii="Consolas" w:eastAsia="Calibri" w:hAnsi="Consolas" w:cs="Consolas"/>
                <w:color w:val="0000FF"/>
                <w:sz w:val="20"/>
                <w:szCs w:val="20"/>
                <w:highlight w:val="white"/>
              </w:rPr>
              <w:t>string</w:t>
            </w:r>
            <w:r w:rsidRPr="00AF73E5">
              <w:rPr>
                <w:rFonts w:ascii="Consolas" w:eastAsia="Calibri" w:hAnsi="Consolas" w:cs="Consolas"/>
                <w:color w:val="000000"/>
                <w:sz w:val="20"/>
                <w:szCs w:val="20"/>
                <w:highlight w:val="white"/>
              </w:rPr>
              <w:t xml:space="preserve">[] pathSegments, </w:t>
            </w:r>
            <w:r w:rsidRPr="00AF73E5">
              <w:rPr>
                <w:rFonts w:ascii="Consolas" w:eastAsia="Calibri" w:hAnsi="Consolas" w:cs="Consolas"/>
                <w:color w:val="0000FF"/>
                <w:sz w:val="20"/>
                <w:szCs w:val="20"/>
                <w:highlight w:val="white"/>
              </w:rPr>
              <w:t>string</w:t>
            </w:r>
            <w:r w:rsidRPr="00AF73E5">
              <w:rPr>
                <w:rFonts w:ascii="Consolas" w:eastAsia="Calibri" w:hAnsi="Consolas" w:cs="Consolas"/>
                <w:color w:val="000000"/>
                <w:sz w:val="20"/>
                <w:szCs w:val="20"/>
                <w:highlight w:val="white"/>
              </w:rPr>
              <w:t xml:space="preserve">[] routeSegments, </w:t>
            </w:r>
            <w:r w:rsidRPr="00AF73E5">
              <w:rPr>
                <w:rFonts w:ascii="Consolas" w:eastAsia="Calibri" w:hAnsi="Consolas" w:cs="Consolas"/>
                <w:color w:val="2B91AF"/>
                <w:sz w:val="20"/>
                <w:szCs w:val="20"/>
                <w:highlight w:val="white"/>
              </w:rPr>
              <w:t>PathParams</w:t>
            </w:r>
            <w:r w:rsidRPr="00AF73E5">
              <w:rPr>
                <w:rFonts w:ascii="Consolas" w:eastAsia="Calibri" w:hAnsi="Consolas" w:cs="Consolas"/>
                <w:color w:val="000000"/>
                <w:sz w:val="20"/>
                <w:szCs w:val="20"/>
                <w:highlight w:val="white"/>
              </w:rPr>
              <w:t xml:space="preserve"> parms)</w:t>
            </w:r>
          </w:p>
          <w:p w14:paraId="24255BE4" w14:textId="7777777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sidRPr="00AF73E5">
              <w:rPr>
                <w:rFonts w:ascii="Consolas" w:eastAsia="Calibri" w:hAnsi="Consolas" w:cs="Consolas"/>
                <w:color w:val="000000"/>
                <w:sz w:val="20"/>
                <w:szCs w:val="20"/>
                <w:highlight w:val="white"/>
              </w:rPr>
              <w:t>{</w:t>
            </w:r>
          </w:p>
          <w:p w14:paraId="4842F2C6" w14:textId="0FB85535"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8000"/>
                <w:sz w:val="20"/>
                <w:szCs w:val="20"/>
                <w:highlight w:val="white"/>
              </w:rPr>
              <w:t xml:space="preserve">  </w:t>
            </w:r>
            <w:r w:rsidRPr="00AF73E5">
              <w:rPr>
                <w:rFonts w:ascii="Consolas" w:eastAsia="Calibri" w:hAnsi="Consolas" w:cs="Consolas"/>
                <w:color w:val="008000"/>
                <w:sz w:val="20"/>
                <w:szCs w:val="20"/>
                <w:highlight w:val="white"/>
              </w:rPr>
              <w:t>// Basic check: # of segments must be the same.</w:t>
            </w:r>
          </w:p>
          <w:p w14:paraId="4B687191" w14:textId="2DA98F3F"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F73E5">
              <w:rPr>
                <w:rFonts w:ascii="Consolas" w:eastAsia="Calibri" w:hAnsi="Consolas" w:cs="Consolas"/>
                <w:color w:val="0000FF"/>
                <w:sz w:val="20"/>
                <w:szCs w:val="20"/>
                <w:highlight w:val="white"/>
              </w:rPr>
              <w:t>bool</w:t>
            </w:r>
            <w:r w:rsidRPr="00AF73E5">
              <w:rPr>
                <w:rFonts w:ascii="Consolas" w:eastAsia="Calibri" w:hAnsi="Consolas" w:cs="Consolas"/>
                <w:color w:val="000000"/>
                <w:sz w:val="20"/>
                <w:szCs w:val="20"/>
                <w:highlight w:val="white"/>
              </w:rPr>
              <w:t xml:space="preserve"> ret = pathSegments.Length == routeSegments.Length;</w:t>
            </w:r>
          </w:p>
          <w:p w14:paraId="00D9A723" w14:textId="7777777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p>
          <w:p w14:paraId="38EDACED" w14:textId="5CE9382E"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F73E5">
              <w:rPr>
                <w:rFonts w:ascii="Consolas" w:eastAsia="Calibri" w:hAnsi="Consolas" w:cs="Consolas"/>
                <w:color w:val="0000FF"/>
                <w:sz w:val="20"/>
                <w:szCs w:val="20"/>
                <w:highlight w:val="white"/>
              </w:rPr>
              <w:t>if</w:t>
            </w:r>
            <w:r w:rsidRPr="00AF73E5">
              <w:rPr>
                <w:rFonts w:ascii="Consolas" w:eastAsia="Calibri" w:hAnsi="Consolas" w:cs="Consolas"/>
                <w:color w:val="000000"/>
                <w:sz w:val="20"/>
                <w:szCs w:val="20"/>
                <w:highlight w:val="white"/>
              </w:rPr>
              <w:t xml:space="preserve"> (ret)</w:t>
            </w:r>
          </w:p>
          <w:p w14:paraId="110FD752" w14:textId="7A1D23CF"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AF73E5">
              <w:rPr>
                <w:rFonts w:ascii="Consolas" w:eastAsia="Calibri" w:hAnsi="Consolas" w:cs="Consolas"/>
                <w:color w:val="000000"/>
                <w:sz w:val="20"/>
                <w:szCs w:val="20"/>
                <w:highlight w:val="white"/>
              </w:rPr>
              <w:t>{</w:t>
            </w:r>
          </w:p>
          <w:p w14:paraId="27C40DDA" w14:textId="4AF3BA01"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F73E5">
              <w:rPr>
                <w:rFonts w:ascii="Consolas" w:eastAsia="Calibri" w:hAnsi="Consolas" w:cs="Consolas"/>
                <w:color w:val="0000FF"/>
                <w:sz w:val="20"/>
                <w:szCs w:val="20"/>
                <w:highlight w:val="white"/>
              </w:rPr>
              <w:t>int</w:t>
            </w:r>
            <w:r w:rsidRPr="00AF73E5">
              <w:rPr>
                <w:rFonts w:ascii="Consolas" w:eastAsia="Calibri" w:hAnsi="Consolas" w:cs="Consolas"/>
                <w:color w:val="000000"/>
                <w:sz w:val="20"/>
                <w:szCs w:val="20"/>
                <w:highlight w:val="white"/>
              </w:rPr>
              <w:t xml:space="preserve"> n = 0;</w:t>
            </w:r>
          </w:p>
          <w:p w14:paraId="27542C5A" w14:textId="7777777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p>
          <w:p w14:paraId="63364F76" w14:textId="0333914F"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8000"/>
                <w:sz w:val="20"/>
                <w:szCs w:val="20"/>
                <w:highlight w:val="white"/>
              </w:rPr>
              <w:t xml:space="preserve">    </w:t>
            </w:r>
            <w:r w:rsidRPr="00AF73E5">
              <w:rPr>
                <w:rFonts w:ascii="Consolas" w:eastAsia="Calibri" w:hAnsi="Consolas" w:cs="Consolas"/>
                <w:color w:val="008000"/>
                <w:sz w:val="20"/>
                <w:szCs w:val="20"/>
                <w:highlight w:val="white"/>
              </w:rPr>
              <w:t>// Check each segment</w:t>
            </w:r>
          </w:p>
          <w:p w14:paraId="359348BF" w14:textId="6C5A281D"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F73E5">
              <w:rPr>
                <w:rFonts w:ascii="Consolas" w:eastAsia="Calibri" w:hAnsi="Consolas" w:cs="Consolas"/>
                <w:color w:val="0000FF"/>
                <w:sz w:val="20"/>
                <w:szCs w:val="20"/>
                <w:highlight w:val="white"/>
              </w:rPr>
              <w:t>while</w:t>
            </w:r>
            <w:r w:rsidRPr="00AF73E5">
              <w:rPr>
                <w:rFonts w:ascii="Consolas" w:eastAsia="Calibri" w:hAnsi="Consolas" w:cs="Consolas"/>
                <w:color w:val="000000"/>
                <w:sz w:val="20"/>
                <w:szCs w:val="20"/>
                <w:highlight w:val="white"/>
              </w:rPr>
              <w:t xml:space="preserve"> (n &lt; pathSegments.Length &amp;&amp; ret)</w:t>
            </w:r>
          </w:p>
          <w:p w14:paraId="6E5A89EC" w14:textId="59C1C504"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AF73E5">
              <w:rPr>
                <w:rFonts w:ascii="Consolas" w:eastAsia="Calibri" w:hAnsi="Consolas" w:cs="Consolas"/>
                <w:color w:val="000000"/>
                <w:sz w:val="20"/>
                <w:szCs w:val="20"/>
                <w:highlight w:val="white"/>
              </w:rPr>
              <w:t>{</w:t>
            </w:r>
          </w:p>
          <w:p w14:paraId="226A07F7" w14:textId="71A9F704"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F73E5">
              <w:rPr>
                <w:rFonts w:ascii="Consolas" w:eastAsia="Calibri" w:hAnsi="Consolas" w:cs="Consolas"/>
                <w:color w:val="0000FF"/>
                <w:sz w:val="20"/>
                <w:szCs w:val="20"/>
                <w:highlight w:val="white"/>
              </w:rPr>
              <w:t>string</w:t>
            </w:r>
            <w:r w:rsidRPr="00AF73E5">
              <w:rPr>
                <w:rFonts w:ascii="Consolas" w:eastAsia="Calibri" w:hAnsi="Consolas" w:cs="Consolas"/>
                <w:color w:val="000000"/>
                <w:sz w:val="20"/>
                <w:szCs w:val="20"/>
                <w:highlight w:val="white"/>
              </w:rPr>
              <w:t xml:space="preserve"> pathSegment = pathSegments[n];</w:t>
            </w:r>
          </w:p>
          <w:p w14:paraId="58C0517E" w14:textId="207658DB"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F73E5">
              <w:rPr>
                <w:rFonts w:ascii="Consolas" w:eastAsia="Calibri" w:hAnsi="Consolas" w:cs="Consolas"/>
                <w:color w:val="0000FF"/>
                <w:sz w:val="20"/>
                <w:szCs w:val="20"/>
                <w:highlight w:val="white"/>
              </w:rPr>
              <w:t>string</w:t>
            </w:r>
            <w:r w:rsidRPr="00AF73E5">
              <w:rPr>
                <w:rFonts w:ascii="Consolas" w:eastAsia="Calibri" w:hAnsi="Consolas" w:cs="Consolas"/>
                <w:color w:val="000000"/>
                <w:sz w:val="20"/>
                <w:szCs w:val="20"/>
                <w:highlight w:val="white"/>
              </w:rPr>
              <w:t xml:space="preserve"> routeSegment = routeSegments[n];</w:t>
            </w:r>
          </w:p>
          <w:p w14:paraId="6503228B" w14:textId="773B7B88"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F73E5">
              <w:rPr>
                <w:rFonts w:ascii="Consolas" w:eastAsia="Calibri" w:hAnsi="Consolas" w:cs="Consolas"/>
                <w:color w:val="000000"/>
                <w:sz w:val="20"/>
                <w:szCs w:val="20"/>
                <w:highlight w:val="white"/>
              </w:rPr>
              <w:t>++n;</w:t>
            </w:r>
          </w:p>
          <w:p w14:paraId="44510B2F" w14:textId="7777777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p>
          <w:p w14:paraId="7426D7FF" w14:textId="3FFF168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F73E5">
              <w:rPr>
                <w:rFonts w:ascii="Consolas" w:eastAsia="Calibri" w:hAnsi="Consolas" w:cs="Consolas"/>
                <w:color w:val="008000"/>
                <w:sz w:val="20"/>
                <w:szCs w:val="20"/>
                <w:highlight w:val="white"/>
              </w:rPr>
              <w:t>// Is it a parameterized segment (aka "capture segment"</w:t>
            </w:r>
            <w:proofErr w:type="gramStart"/>
            <w:r w:rsidRPr="00AF73E5">
              <w:rPr>
                <w:rFonts w:ascii="Consolas" w:eastAsia="Calibri" w:hAnsi="Consolas" w:cs="Consolas"/>
                <w:color w:val="008000"/>
                <w:sz w:val="20"/>
                <w:szCs w:val="20"/>
                <w:highlight w:val="white"/>
              </w:rPr>
              <w:t>) ?</w:t>
            </w:r>
            <w:proofErr w:type="gramEnd"/>
          </w:p>
          <w:p w14:paraId="11394E3F" w14:textId="3810184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F73E5">
              <w:rPr>
                <w:rFonts w:ascii="Consolas" w:eastAsia="Calibri" w:hAnsi="Consolas" w:cs="Consolas"/>
                <w:color w:val="0000FF"/>
                <w:sz w:val="20"/>
                <w:szCs w:val="20"/>
                <w:highlight w:val="white"/>
              </w:rPr>
              <w:t>if</w:t>
            </w:r>
            <w:r w:rsidRPr="00AF73E5">
              <w:rPr>
                <w:rFonts w:ascii="Consolas" w:eastAsia="Calibri" w:hAnsi="Consolas" w:cs="Consolas"/>
                <w:color w:val="000000"/>
                <w:sz w:val="20"/>
                <w:szCs w:val="20"/>
                <w:highlight w:val="white"/>
              </w:rPr>
              <w:t xml:space="preserve"> (routeSegment.BeginsWith(</w:t>
            </w:r>
            <w:r w:rsidRPr="00AF73E5">
              <w:rPr>
                <w:rFonts w:ascii="Consolas" w:eastAsia="Calibri" w:hAnsi="Consolas" w:cs="Consolas"/>
                <w:color w:val="A31515"/>
                <w:sz w:val="20"/>
                <w:szCs w:val="20"/>
                <w:highlight w:val="white"/>
              </w:rPr>
              <w:t>"{"</w:t>
            </w:r>
            <w:r w:rsidRPr="00AF73E5">
              <w:rPr>
                <w:rFonts w:ascii="Consolas" w:eastAsia="Calibri" w:hAnsi="Consolas" w:cs="Consolas"/>
                <w:color w:val="000000"/>
                <w:sz w:val="20"/>
                <w:szCs w:val="20"/>
                <w:highlight w:val="white"/>
              </w:rPr>
              <w:t>))</w:t>
            </w:r>
          </w:p>
          <w:p w14:paraId="5E7B7D0F" w14:textId="5C803076"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F73E5">
              <w:rPr>
                <w:rFonts w:ascii="Consolas" w:eastAsia="Calibri" w:hAnsi="Consolas" w:cs="Consolas"/>
                <w:color w:val="000000"/>
                <w:sz w:val="20"/>
                <w:szCs w:val="20"/>
                <w:highlight w:val="white"/>
              </w:rPr>
              <w:t>{</w:t>
            </w:r>
          </w:p>
          <w:p w14:paraId="42798ECD" w14:textId="3CD00273"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F73E5">
              <w:rPr>
                <w:rFonts w:ascii="Consolas" w:eastAsia="Calibri" w:hAnsi="Consolas" w:cs="Consolas"/>
                <w:color w:val="0000FF"/>
                <w:sz w:val="20"/>
                <w:szCs w:val="20"/>
                <w:highlight w:val="white"/>
              </w:rPr>
              <w:t>string</w:t>
            </w:r>
            <w:r w:rsidRPr="00AF73E5">
              <w:rPr>
                <w:rFonts w:ascii="Consolas" w:eastAsia="Calibri" w:hAnsi="Consolas" w:cs="Consolas"/>
                <w:color w:val="000000"/>
                <w:sz w:val="20"/>
                <w:szCs w:val="20"/>
                <w:highlight w:val="white"/>
              </w:rPr>
              <w:t xml:space="preserve"> parmName = routeSegment.Between(</w:t>
            </w:r>
            <w:r w:rsidRPr="00AF73E5">
              <w:rPr>
                <w:rFonts w:ascii="Consolas" w:eastAsia="Calibri" w:hAnsi="Consolas" w:cs="Consolas"/>
                <w:color w:val="A31515"/>
                <w:sz w:val="20"/>
                <w:szCs w:val="20"/>
                <w:highlight w:val="white"/>
              </w:rPr>
              <w:t>'{'</w:t>
            </w:r>
            <w:r w:rsidRPr="00AF73E5">
              <w:rPr>
                <w:rFonts w:ascii="Consolas" w:eastAsia="Calibri" w:hAnsi="Consolas" w:cs="Consolas"/>
                <w:color w:val="000000"/>
                <w:sz w:val="20"/>
                <w:szCs w:val="20"/>
                <w:highlight w:val="white"/>
              </w:rPr>
              <w:t xml:space="preserve">, </w:t>
            </w:r>
            <w:r w:rsidRPr="00AF73E5">
              <w:rPr>
                <w:rFonts w:ascii="Consolas" w:eastAsia="Calibri" w:hAnsi="Consolas" w:cs="Consolas"/>
                <w:color w:val="A31515"/>
                <w:sz w:val="20"/>
                <w:szCs w:val="20"/>
                <w:highlight w:val="white"/>
              </w:rPr>
              <w:t>'}'</w:t>
            </w:r>
            <w:r w:rsidRPr="00AF73E5">
              <w:rPr>
                <w:rFonts w:ascii="Consolas" w:eastAsia="Calibri" w:hAnsi="Consolas" w:cs="Consolas"/>
                <w:color w:val="000000"/>
                <w:sz w:val="20"/>
                <w:szCs w:val="20"/>
                <w:highlight w:val="white"/>
              </w:rPr>
              <w:t>);</w:t>
            </w:r>
          </w:p>
          <w:p w14:paraId="4C682CF5" w14:textId="12FAB89E"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F73E5">
              <w:rPr>
                <w:rFonts w:ascii="Consolas" w:eastAsia="Calibri" w:hAnsi="Consolas" w:cs="Consolas"/>
                <w:color w:val="0000FF"/>
                <w:sz w:val="20"/>
                <w:szCs w:val="20"/>
                <w:highlight w:val="white"/>
              </w:rPr>
              <w:t>string</w:t>
            </w:r>
            <w:r w:rsidRPr="00AF73E5">
              <w:rPr>
                <w:rFonts w:ascii="Consolas" w:eastAsia="Calibri" w:hAnsi="Consolas" w:cs="Consolas"/>
                <w:color w:val="000000"/>
                <w:sz w:val="20"/>
                <w:szCs w:val="20"/>
                <w:highlight w:val="white"/>
              </w:rPr>
              <w:t xml:space="preserve"> value = pathSegment;</w:t>
            </w:r>
          </w:p>
          <w:p w14:paraId="53918EB7" w14:textId="378939C6"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F73E5">
              <w:rPr>
                <w:rFonts w:ascii="Consolas" w:eastAsia="Calibri" w:hAnsi="Consolas" w:cs="Consolas"/>
                <w:color w:val="000000"/>
                <w:sz w:val="20"/>
                <w:szCs w:val="20"/>
                <w:highlight w:val="white"/>
              </w:rPr>
              <w:t>parms[parmName] = value;</w:t>
            </w:r>
          </w:p>
          <w:p w14:paraId="121CE8E9" w14:textId="267A397F"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F73E5">
              <w:rPr>
                <w:rFonts w:ascii="Consolas" w:eastAsia="Calibri" w:hAnsi="Consolas" w:cs="Consolas"/>
                <w:color w:val="000000"/>
                <w:sz w:val="20"/>
                <w:szCs w:val="20"/>
                <w:highlight w:val="white"/>
              </w:rPr>
              <w:t>}</w:t>
            </w:r>
          </w:p>
          <w:p w14:paraId="7A1FF1BB" w14:textId="39FC8B70"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F73E5">
              <w:rPr>
                <w:rFonts w:ascii="Consolas" w:eastAsia="Calibri" w:hAnsi="Consolas" w:cs="Consolas"/>
                <w:color w:val="0000FF"/>
                <w:sz w:val="20"/>
                <w:szCs w:val="20"/>
                <w:highlight w:val="white"/>
              </w:rPr>
              <w:t>else</w:t>
            </w:r>
            <w:r w:rsidRPr="00AF73E5">
              <w:rPr>
                <w:rFonts w:ascii="Consolas" w:eastAsia="Calibri" w:hAnsi="Consolas" w:cs="Consolas"/>
                <w:color w:val="000000"/>
                <w:sz w:val="20"/>
                <w:szCs w:val="20"/>
                <w:highlight w:val="white"/>
              </w:rPr>
              <w:t xml:space="preserve"> </w:t>
            </w:r>
            <w:r w:rsidRPr="00AF73E5">
              <w:rPr>
                <w:rFonts w:ascii="Consolas" w:eastAsia="Calibri" w:hAnsi="Consolas" w:cs="Consolas"/>
                <w:color w:val="008000"/>
                <w:sz w:val="20"/>
                <w:szCs w:val="20"/>
                <w:highlight w:val="white"/>
              </w:rPr>
              <w:t>// We could perform other checks, such as regex</w:t>
            </w:r>
          </w:p>
          <w:p w14:paraId="368990E4" w14:textId="287E1A69"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F73E5">
              <w:rPr>
                <w:rFonts w:ascii="Consolas" w:eastAsia="Calibri" w:hAnsi="Consolas" w:cs="Consolas"/>
                <w:color w:val="000000"/>
                <w:sz w:val="20"/>
                <w:szCs w:val="20"/>
                <w:highlight w:val="white"/>
              </w:rPr>
              <w:t>{</w:t>
            </w:r>
          </w:p>
          <w:p w14:paraId="56883B57" w14:textId="08C7F601"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F73E5">
              <w:rPr>
                <w:rFonts w:ascii="Consolas" w:eastAsia="Calibri" w:hAnsi="Consolas" w:cs="Consolas"/>
                <w:color w:val="000000"/>
                <w:sz w:val="20"/>
                <w:szCs w:val="20"/>
                <w:highlight w:val="white"/>
              </w:rPr>
              <w:t>ret = pathSegment == routeSegment;</w:t>
            </w:r>
          </w:p>
          <w:p w14:paraId="43596181" w14:textId="7A353F41"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F73E5">
              <w:rPr>
                <w:rFonts w:ascii="Consolas" w:eastAsia="Calibri" w:hAnsi="Consolas" w:cs="Consolas"/>
                <w:color w:val="000000"/>
                <w:sz w:val="20"/>
                <w:szCs w:val="20"/>
                <w:highlight w:val="white"/>
              </w:rPr>
              <w:t>}</w:t>
            </w:r>
          </w:p>
          <w:p w14:paraId="56FE7717" w14:textId="67C897F9"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AF73E5">
              <w:rPr>
                <w:rFonts w:ascii="Consolas" w:eastAsia="Calibri" w:hAnsi="Consolas" w:cs="Consolas"/>
                <w:color w:val="000000"/>
                <w:sz w:val="20"/>
                <w:szCs w:val="20"/>
                <w:highlight w:val="white"/>
              </w:rPr>
              <w:t>}</w:t>
            </w:r>
          </w:p>
          <w:p w14:paraId="7B2B9667" w14:textId="157B12F0"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AF73E5">
              <w:rPr>
                <w:rFonts w:ascii="Consolas" w:eastAsia="Calibri" w:hAnsi="Consolas" w:cs="Consolas"/>
                <w:color w:val="000000"/>
                <w:sz w:val="20"/>
                <w:szCs w:val="20"/>
                <w:highlight w:val="white"/>
              </w:rPr>
              <w:t>}</w:t>
            </w:r>
          </w:p>
          <w:p w14:paraId="5235E095" w14:textId="7777777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p>
          <w:p w14:paraId="77F59502" w14:textId="2D922EBF"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F73E5">
              <w:rPr>
                <w:rFonts w:ascii="Consolas" w:eastAsia="Calibri" w:hAnsi="Consolas" w:cs="Consolas"/>
                <w:color w:val="0000FF"/>
                <w:sz w:val="20"/>
                <w:szCs w:val="20"/>
                <w:highlight w:val="white"/>
              </w:rPr>
              <w:t>return</w:t>
            </w:r>
            <w:r w:rsidRPr="00AF73E5">
              <w:rPr>
                <w:rFonts w:ascii="Consolas" w:eastAsia="Calibri" w:hAnsi="Consolas" w:cs="Consolas"/>
                <w:color w:val="000000"/>
                <w:sz w:val="20"/>
                <w:szCs w:val="20"/>
                <w:highlight w:val="white"/>
              </w:rPr>
              <w:t xml:space="preserve"> ret;</w:t>
            </w:r>
          </w:p>
          <w:p w14:paraId="28340795" w14:textId="1153FE51" w:rsidR="008D44B7" w:rsidRPr="00557B4A" w:rsidRDefault="00AF73E5" w:rsidP="00F14306">
            <w:pPr>
              <w:autoSpaceDE w:val="0"/>
              <w:autoSpaceDN w:val="0"/>
              <w:adjustRightInd w:val="0"/>
              <w:spacing w:after="0" w:line="240" w:lineRule="auto"/>
              <w:rPr>
                <w:rFonts w:ascii="Consolas" w:eastAsia="Calibri" w:hAnsi="Consolas" w:cs="Consolas"/>
                <w:color w:val="000000"/>
                <w:sz w:val="15"/>
                <w:szCs w:val="15"/>
                <w:highlight w:val="white"/>
              </w:rPr>
            </w:pPr>
            <w:r w:rsidRPr="00AF73E5">
              <w:rPr>
                <w:rFonts w:ascii="Consolas" w:eastAsia="Calibri" w:hAnsi="Consolas" w:cs="Consolas"/>
                <w:color w:val="000000"/>
                <w:sz w:val="20"/>
                <w:szCs w:val="20"/>
                <w:highlight w:val="white"/>
              </w:rPr>
              <w:t>}</w:t>
            </w:r>
          </w:p>
        </w:tc>
      </w:tr>
    </w:tbl>
    <w:p w14:paraId="73BBAA2B" w14:textId="4222D333" w:rsidR="008D44B7" w:rsidRDefault="00AF73E5" w:rsidP="00AF73E5">
      <w:pPr>
        <w:pStyle w:val="Heading2"/>
      </w:pPr>
      <w:bookmarkStart w:id="138" w:name="_Toc416246281"/>
      <w:r>
        <w:t>Test It Out!</w:t>
      </w:r>
      <w:bookmarkEnd w:id="138"/>
    </w:p>
    <w:p w14:paraId="4EBE52E7" w14:textId="72836823" w:rsidR="00AF73E5" w:rsidRDefault="00AF73E5" w:rsidP="008D44B7">
      <w:pPr>
        <w:pStyle w:val="Body"/>
        <w:tabs>
          <w:tab w:val="left" w:pos="0"/>
        </w:tabs>
      </w:pPr>
      <w:r>
        <w:t>Let’s write a route handler that expects two parameters and gives us our parameter values back in the browser.  The implementation looks like this (note, the RouteHandler was also refactored to add a PathParams parameter):</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8D44B7" w:rsidRPr="009045E5" w14:paraId="1233B621" w14:textId="77777777" w:rsidTr="00F14306">
        <w:tc>
          <w:tcPr>
            <w:tcW w:w="9576" w:type="dxa"/>
            <w:shd w:val="clear" w:color="auto" w:fill="F0F0F0"/>
          </w:tcPr>
          <w:p w14:paraId="30065A16" w14:textId="7777777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sidRPr="00AF73E5">
              <w:rPr>
                <w:rFonts w:ascii="Consolas" w:eastAsia="Calibri" w:hAnsi="Consolas" w:cs="Consolas"/>
                <w:color w:val="000000"/>
                <w:sz w:val="20"/>
                <w:szCs w:val="20"/>
                <w:highlight w:val="white"/>
              </w:rPr>
              <w:t>routeTable.AddRoute(</w:t>
            </w:r>
            <w:r w:rsidRPr="00AF73E5">
              <w:rPr>
                <w:rFonts w:ascii="Consolas" w:eastAsia="Calibri" w:hAnsi="Consolas" w:cs="Consolas"/>
                <w:color w:val="A31515"/>
                <w:sz w:val="20"/>
                <w:szCs w:val="20"/>
                <w:highlight w:val="white"/>
              </w:rPr>
              <w:t>"get"</w:t>
            </w:r>
            <w:r w:rsidRPr="00AF73E5">
              <w:rPr>
                <w:rFonts w:ascii="Consolas" w:eastAsia="Calibri" w:hAnsi="Consolas" w:cs="Consolas"/>
                <w:color w:val="000000"/>
                <w:sz w:val="20"/>
                <w:szCs w:val="20"/>
                <w:highlight w:val="white"/>
              </w:rPr>
              <w:t xml:space="preserve">, </w:t>
            </w:r>
            <w:r w:rsidRPr="00AF73E5">
              <w:rPr>
                <w:rFonts w:ascii="Consolas" w:eastAsia="Calibri" w:hAnsi="Consolas" w:cs="Consolas"/>
                <w:color w:val="A31515"/>
                <w:sz w:val="20"/>
                <w:szCs w:val="20"/>
                <w:highlight w:val="white"/>
              </w:rPr>
              <w:t>"param/{p1}/subpage/{p2}"</w:t>
            </w:r>
            <w:r w:rsidRPr="00AF73E5">
              <w:rPr>
                <w:rFonts w:ascii="Consolas" w:eastAsia="Calibri" w:hAnsi="Consolas" w:cs="Consolas"/>
                <w:color w:val="000000"/>
                <w:sz w:val="20"/>
                <w:szCs w:val="20"/>
                <w:highlight w:val="white"/>
              </w:rPr>
              <w:t xml:space="preserve">, </w:t>
            </w:r>
            <w:r w:rsidRPr="00AF73E5">
              <w:rPr>
                <w:rFonts w:ascii="Consolas" w:eastAsia="Calibri" w:hAnsi="Consolas" w:cs="Consolas"/>
                <w:color w:val="0000FF"/>
                <w:sz w:val="20"/>
                <w:szCs w:val="20"/>
                <w:highlight w:val="white"/>
              </w:rPr>
              <w:t>new</w:t>
            </w:r>
            <w:r w:rsidRPr="00AF73E5">
              <w:rPr>
                <w:rFonts w:ascii="Consolas" w:eastAsia="Calibri" w:hAnsi="Consolas" w:cs="Consolas"/>
                <w:color w:val="000000"/>
                <w:sz w:val="20"/>
                <w:szCs w:val="20"/>
                <w:highlight w:val="white"/>
              </w:rPr>
              <w:t xml:space="preserve"> </w:t>
            </w:r>
            <w:r w:rsidRPr="00AF73E5">
              <w:rPr>
                <w:rFonts w:ascii="Consolas" w:eastAsia="Calibri" w:hAnsi="Consolas" w:cs="Consolas"/>
                <w:color w:val="2B91AF"/>
                <w:sz w:val="20"/>
                <w:szCs w:val="20"/>
                <w:highlight w:val="white"/>
              </w:rPr>
              <w:t>RouteEntry</w:t>
            </w:r>
            <w:r w:rsidRPr="00AF73E5">
              <w:rPr>
                <w:rFonts w:ascii="Consolas" w:eastAsia="Calibri" w:hAnsi="Consolas" w:cs="Consolas"/>
                <w:color w:val="000000"/>
                <w:sz w:val="20"/>
                <w:szCs w:val="20"/>
                <w:highlight w:val="white"/>
              </w:rPr>
              <w:t>()</w:t>
            </w:r>
          </w:p>
          <w:p w14:paraId="7EBAC732" w14:textId="7777777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sidRPr="00AF73E5">
              <w:rPr>
                <w:rFonts w:ascii="Consolas" w:eastAsia="Calibri" w:hAnsi="Consolas" w:cs="Consolas"/>
                <w:color w:val="000000"/>
                <w:sz w:val="20"/>
                <w:szCs w:val="20"/>
                <w:highlight w:val="white"/>
              </w:rPr>
              <w:t>{</w:t>
            </w:r>
          </w:p>
          <w:p w14:paraId="5E78B4C2" w14:textId="6F97DFEC"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lastRenderedPageBreak/>
              <w:t xml:space="preserve">  </w:t>
            </w:r>
            <w:r w:rsidRPr="00AF73E5">
              <w:rPr>
                <w:rFonts w:ascii="Consolas" w:eastAsia="Calibri" w:hAnsi="Consolas" w:cs="Consolas"/>
                <w:color w:val="000000"/>
                <w:sz w:val="20"/>
                <w:szCs w:val="20"/>
                <w:highlight w:val="white"/>
              </w:rPr>
              <w:t>RouteHandler = (continuation, context, session, parms) =&gt;</w:t>
            </w:r>
          </w:p>
          <w:p w14:paraId="57BB7062" w14:textId="3076502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AF73E5">
              <w:rPr>
                <w:rFonts w:ascii="Consolas" w:eastAsia="Calibri" w:hAnsi="Consolas" w:cs="Consolas"/>
                <w:color w:val="000000"/>
                <w:sz w:val="20"/>
                <w:szCs w:val="20"/>
                <w:highlight w:val="white"/>
              </w:rPr>
              <w:t>{</w:t>
            </w:r>
          </w:p>
          <w:p w14:paraId="4CD34DBF" w14:textId="10EDA27A"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AF73E5">
              <w:rPr>
                <w:rFonts w:ascii="Consolas" w:eastAsia="Calibri" w:hAnsi="Consolas" w:cs="Consolas"/>
                <w:color w:val="000000"/>
                <w:sz w:val="20"/>
                <w:szCs w:val="20"/>
                <w:highlight w:val="white"/>
              </w:rPr>
              <w:t>context.RespondWith(</w:t>
            </w:r>
            <w:r w:rsidRPr="00AF73E5">
              <w:rPr>
                <w:rFonts w:ascii="Consolas" w:eastAsia="Calibri" w:hAnsi="Consolas" w:cs="Consolas"/>
                <w:color w:val="A31515"/>
                <w:sz w:val="20"/>
                <w:szCs w:val="20"/>
                <w:highlight w:val="white"/>
              </w:rPr>
              <w:t>"&lt;p&gt;p1 = "</w:t>
            </w:r>
            <w:r w:rsidRPr="00AF73E5">
              <w:rPr>
                <w:rFonts w:ascii="Consolas" w:eastAsia="Calibri" w:hAnsi="Consolas" w:cs="Consolas"/>
                <w:color w:val="000000"/>
                <w:sz w:val="20"/>
                <w:szCs w:val="20"/>
                <w:highlight w:val="white"/>
              </w:rPr>
              <w:t xml:space="preserve"> + </w:t>
            </w:r>
            <w:r>
              <w:rPr>
                <w:rFonts w:ascii="Consolas" w:eastAsia="Calibri" w:hAnsi="Consolas" w:cs="Consolas"/>
                <w:color w:val="000000"/>
                <w:sz w:val="20"/>
                <w:szCs w:val="20"/>
                <w:highlight w:val="white"/>
              </w:rPr>
              <w:br/>
              <w:t xml:space="preserve">      </w:t>
            </w:r>
            <w:r w:rsidRPr="00AF73E5">
              <w:rPr>
                <w:rFonts w:ascii="Consolas" w:eastAsia="Calibri" w:hAnsi="Consolas" w:cs="Consolas"/>
                <w:color w:val="000000"/>
                <w:sz w:val="20"/>
                <w:szCs w:val="20"/>
                <w:highlight w:val="white"/>
              </w:rPr>
              <w:t>parms[</w:t>
            </w:r>
            <w:r w:rsidRPr="00AF73E5">
              <w:rPr>
                <w:rFonts w:ascii="Consolas" w:eastAsia="Calibri" w:hAnsi="Consolas" w:cs="Consolas"/>
                <w:color w:val="A31515"/>
                <w:sz w:val="20"/>
                <w:szCs w:val="20"/>
                <w:highlight w:val="white"/>
              </w:rPr>
              <w:t>"p1"</w:t>
            </w:r>
            <w:r w:rsidRPr="00AF73E5">
              <w:rPr>
                <w:rFonts w:ascii="Consolas" w:eastAsia="Calibri" w:hAnsi="Consolas" w:cs="Consolas"/>
                <w:color w:val="000000"/>
                <w:sz w:val="20"/>
                <w:szCs w:val="20"/>
                <w:highlight w:val="white"/>
              </w:rPr>
              <w:t xml:space="preserve">] + </w:t>
            </w:r>
            <w:r w:rsidRPr="00AF73E5">
              <w:rPr>
                <w:rFonts w:ascii="Consolas" w:eastAsia="Calibri" w:hAnsi="Consolas" w:cs="Consolas"/>
                <w:color w:val="A31515"/>
                <w:sz w:val="20"/>
                <w:szCs w:val="20"/>
                <w:highlight w:val="white"/>
              </w:rPr>
              <w:t>"&lt;/p&gt;&lt;p&gt;p2 = "</w:t>
            </w:r>
            <w:r w:rsidRPr="00AF73E5">
              <w:rPr>
                <w:rFonts w:ascii="Consolas" w:eastAsia="Calibri" w:hAnsi="Consolas" w:cs="Consolas"/>
                <w:color w:val="000000"/>
                <w:sz w:val="20"/>
                <w:szCs w:val="20"/>
                <w:highlight w:val="white"/>
              </w:rPr>
              <w:t xml:space="preserve"> + </w:t>
            </w:r>
            <w:r>
              <w:rPr>
                <w:rFonts w:ascii="Consolas" w:eastAsia="Calibri" w:hAnsi="Consolas" w:cs="Consolas"/>
                <w:color w:val="000000"/>
                <w:sz w:val="20"/>
                <w:szCs w:val="20"/>
                <w:highlight w:val="white"/>
              </w:rPr>
              <w:br/>
              <w:t xml:space="preserve">      </w:t>
            </w:r>
            <w:r w:rsidRPr="00AF73E5">
              <w:rPr>
                <w:rFonts w:ascii="Consolas" w:eastAsia="Calibri" w:hAnsi="Consolas" w:cs="Consolas"/>
                <w:color w:val="000000"/>
                <w:sz w:val="20"/>
                <w:szCs w:val="20"/>
                <w:highlight w:val="white"/>
              </w:rPr>
              <w:t>parms[</w:t>
            </w:r>
            <w:r w:rsidRPr="00AF73E5">
              <w:rPr>
                <w:rFonts w:ascii="Consolas" w:eastAsia="Calibri" w:hAnsi="Consolas" w:cs="Consolas"/>
                <w:color w:val="A31515"/>
                <w:sz w:val="20"/>
                <w:szCs w:val="20"/>
                <w:highlight w:val="white"/>
              </w:rPr>
              <w:t>"p2"</w:t>
            </w:r>
            <w:r w:rsidRPr="00AF73E5">
              <w:rPr>
                <w:rFonts w:ascii="Consolas" w:eastAsia="Calibri" w:hAnsi="Consolas" w:cs="Consolas"/>
                <w:color w:val="000000"/>
                <w:sz w:val="20"/>
                <w:szCs w:val="20"/>
                <w:highlight w:val="white"/>
              </w:rPr>
              <w:t xml:space="preserve">] + </w:t>
            </w:r>
            <w:r w:rsidRPr="00AF73E5">
              <w:rPr>
                <w:rFonts w:ascii="Consolas" w:eastAsia="Calibri" w:hAnsi="Consolas" w:cs="Consolas"/>
                <w:color w:val="A31515"/>
                <w:sz w:val="20"/>
                <w:szCs w:val="20"/>
                <w:highlight w:val="white"/>
              </w:rPr>
              <w:t>"&lt;/p&gt;"</w:t>
            </w:r>
            <w:r w:rsidRPr="00AF73E5">
              <w:rPr>
                <w:rFonts w:ascii="Consolas" w:eastAsia="Calibri" w:hAnsi="Consolas" w:cs="Consolas"/>
                <w:color w:val="000000"/>
                <w:sz w:val="20"/>
                <w:szCs w:val="20"/>
                <w:highlight w:val="white"/>
              </w:rPr>
              <w:t>);</w:t>
            </w:r>
          </w:p>
          <w:p w14:paraId="615A72AC" w14:textId="77777777"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sidRPr="00AF73E5">
              <w:rPr>
                <w:rFonts w:ascii="Consolas" w:eastAsia="Calibri" w:hAnsi="Consolas" w:cs="Consolas"/>
                <w:color w:val="000000"/>
                <w:sz w:val="20"/>
                <w:szCs w:val="20"/>
                <w:highlight w:val="white"/>
              </w:rPr>
              <w:tab/>
            </w:r>
            <w:r w:rsidRPr="00AF73E5">
              <w:rPr>
                <w:rFonts w:ascii="Consolas" w:eastAsia="Calibri" w:hAnsi="Consolas" w:cs="Consolas"/>
                <w:color w:val="000000"/>
                <w:sz w:val="20"/>
                <w:szCs w:val="20"/>
                <w:highlight w:val="white"/>
              </w:rPr>
              <w:tab/>
            </w:r>
            <w:r w:rsidRPr="00AF73E5">
              <w:rPr>
                <w:rFonts w:ascii="Consolas" w:eastAsia="Calibri" w:hAnsi="Consolas" w:cs="Consolas"/>
                <w:color w:val="000000"/>
                <w:sz w:val="20"/>
                <w:szCs w:val="20"/>
                <w:highlight w:val="white"/>
              </w:rPr>
              <w:tab/>
            </w:r>
            <w:r w:rsidRPr="00AF73E5">
              <w:rPr>
                <w:rFonts w:ascii="Consolas" w:eastAsia="Calibri" w:hAnsi="Consolas" w:cs="Consolas"/>
                <w:color w:val="000000"/>
                <w:sz w:val="20"/>
                <w:szCs w:val="20"/>
                <w:highlight w:val="white"/>
              </w:rPr>
              <w:tab/>
            </w:r>
            <w:r w:rsidRPr="00AF73E5">
              <w:rPr>
                <w:rFonts w:ascii="Consolas" w:eastAsia="Calibri" w:hAnsi="Consolas" w:cs="Consolas"/>
                <w:color w:val="000000"/>
                <w:sz w:val="20"/>
                <w:szCs w:val="20"/>
                <w:highlight w:val="white"/>
              </w:rPr>
              <w:tab/>
            </w:r>
          </w:p>
          <w:p w14:paraId="65EE2BF7" w14:textId="4DCE11AC"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AF73E5">
              <w:rPr>
                <w:rFonts w:ascii="Consolas" w:eastAsia="Calibri" w:hAnsi="Consolas" w:cs="Consolas"/>
                <w:color w:val="0000FF"/>
                <w:sz w:val="20"/>
                <w:szCs w:val="20"/>
                <w:highlight w:val="white"/>
              </w:rPr>
              <w:t>return</w:t>
            </w:r>
            <w:r w:rsidRPr="00AF73E5">
              <w:rPr>
                <w:rFonts w:ascii="Consolas" w:eastAsia="Calibri" w:hAnsi="Consolas" w:cs="Consolas"/>
                <w:color w:val="000000"/>
                <w:sz w:val="20"/>
                <w:szCs w:val="20"/>
                <w:highlight w:val="white"/>
              </w:rPr>
              <w:t xml:space="preserve"> </w:t>
            </w:r>
            <w:r w:rsidRPr="00AF73E5">
              <w:rPr>
                <w:rFonts w:ascii="Consolas" w:eastAsia="Calibri" w:hAnsi="Consolas" w:cs="Consolas"/>
                <w:color w:val="2B91AF"/>
                <w:sz w:val="20"/>
                <w:szCs w:val="20"/>
                <w:highlight w:val="white"/>
              </w:rPr>
              <w:t>WorkflowState</w:t>
            </w:r>
            <w:r w:rsidRPr="00AF73E5">
              <w:rPr>
                <w:rFonts w:ascii="Consolas" w:eastAsia="Calibri" w:hAnsi="Consolas" w:cs="Consolas"/>
                <w:color w:val="000000"/>
                <w:sz w:val="20"/>
                <w:szCs w:val="20"/>
                <w:highlight w:val="white"/>
              </w:rPr>
              <w:t>.Done;</w:t>
            </w:r>
          </w:p>
          <w:p w14:paraId="7D1989C1" w14:textId="7588DCC1" w:rsidR="00AF73E5" w:rsidRPr="00AF73E5" w:rsidRDefault="00AF73E5" w:rsidP="00AF73E5">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AF73E5">
              <w:rPr>
                <w:rFonts w:ascii="Consolas" w:eastAsia="Calibri" w:hAnsi="Consolas" w:cs="Consolas"/>
                <w:color w:val="000000"/>
                <w:sz w:val="20"/>
                <w:szCs w:val="20"/>
                <w:highlight w:val="white"/>
              </w:rPr>
              <w:t>}</w:t>
            </w:r>
          </w:p>
          <w:p w14:paraId="017C2212" w14:textId="7B25F269" w:rsidR="008D44B7" w:rsidRPr="00557B4A" w:rsidRDefault="00AF73E5" w:rsidP="00F14306">
            <w:pPr>
              <w:autoSpaceDE w:val="0"/>
              <w:autoSpaceDN w:val="0"/>
              <w:adjustRightInd w:val="0"/>
              <w:spacing w:after="0" w:line="240" w:lineRule="auto"/>
              <w:rPr>
                <w:rFonts w:ascii="Consolas" w:eastAsia="Calibri" w:hAnsi="Consolas" w:cs="Consolas"/>
                <w:color w:val="000000"/>
                <w:sz w:val="15"/>
                <w:szCs w:val="15"/>
                <w:highlight w:val="white"/>
              </w:rPr>
            </w:pPr>
            <w:r w:rsidRPr="00AF73E5">
              <w:rPr>
                <w:rFonts w:ascii="Consolas" w:eastAsia="Calibri" w:hAnsi="Consolas" w:cs="Consolas"/>
                <w:color w:val="000000"/>
                <w:sz w:val="20"/>
                <w:szCs w:val="20"/>
                <w:highlight w:val="white"/>
              </w:rPr>
              <w:t>});</w:t>
            </w:r>
          </w:p>
        </w:tc>
      </w:tr>
    </w:tbl>
    <w:p w14:paraId="64DEBC32" w14:textId="77777777" w:rsidR="008D44B7" w:rsidRDefault="008D44B7" w:rsidP="008D44B7">
      <w:pPr>
        <w:pStyle w:val="Body"/>
        <w:tabs>
          <w:tab w:val="left" w:pos="0"/>
        </w:tabs>
      </w:pPr>
    </w:p>
    <w:p w14:paraId="13410523" w14:textId="4FEDD7FA" w:rsidR="008D44B7" w:rsidRDefault="00AF73E5" w:rsidP="008F416C">
      <w:pPr>
        <w:pStyle w:val="Body"/>
      </w:pPr>
      <w:r>
        <w:t>Now, when we visit that page and substitute some parameters directly into the URL, we see the server echoing back our captured parameters:</w:t>
      </w:r>
    </w:p>
    <w:p w14:paraId="55EE60C6" w14:textId="77777777" w:rsidR="00AF73E5" w:rsidRDefault="00AF73E5" w:rsidP="00AF73E5">
      <w:pPr>
        <w:pStyle w:val="Body"/>
        <w:keepNext/>
        <w:jc w:val="center"/>
      </w:pPr>
      <w:r>
        <w:rPr>
          <w:noProof/>
        </w:rPr>
        <w:drawing>
          <wp:inline distT="0" distB="0" distL="0" distR="0" wp14:anchorId="4C25843E" wp14:editId="327AC410">
            <wp:extent cx="2619741" cy="1047896"/>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thParams.png"/>
                    <pic:cNvPicPr/>
                  </pic:nvPicPr>
                  <pic:blipFill>
                    <a:blip r:embed="rId47">
                      <a:extLst>
                        <a:ext uri="{28A0092B-C50C-407E-A947-70E740481C1C}">
                          <a14:useLocalDpi xmlns:a14="http://schemas.microsoft.com/office/drawing/2010/main" val="0"/>
                        </a:ext>
                      </a:extLst>
                    </a:blip>
                    <a:stretch>
                      <a:fillRect/>
                    </a:stretch>
                  </pic:blipFill>
                  <pic:spPr>
                    <a:xfrm>
                      <a:off x="0" y="0"/>
                      <a:ext cx="2619741" cy="1047896"/>
                    </a:xfrm>
                    <a:prstGeom prst="rect">
                      <a:avLst/>
                    </a:prstGeom>
                  </pic:spPr>
                </pic:pic>
              </a:graphicData>
            </a:graphic>
          </wp:inline>
        </w:drawing>
      </w:r>
    </w:p>
    <w:p w14:paraId="10A2C860" w14:textId="32A616B2" w:rsidR="00AF73E5" w:rsidRDefault="00AF73E5" w:rsidP="00AF73E5">
      <w:pPr>
        <w:pStyle w:val="Caption"/>
      </w:pPr>
      <w:r>
        <w:t xml:space="preserve">Figure </w:t>
      </w:r>
      <w:r>
        <w:fldChar w:fldCharType="begin"/>
      </w:r>
      <w:r>
        <w:instrText xml:space="preserve"> SEQ Figure \* ARABIC </w:instrText>
      </w:r>
      <w:r>
        <w:fldChar w:fldCharType="separate"/>
      </w:r>
      <w:r w:rsidR="00D9688E">
        <w:t>29</w:t>
      </w:r>
      <w:r>
        <w:fldChar w:fldCharType="end"/>
      </w:r>
      <w:r>
        <w:t>: Path Parameters</w:t>
      </w:r>
    </w:p>
    <w:p w14:paraId="66AA4481" w14:textId="150542C4" w:rsidR="008D44B7" w:rsidRDefault="00AF73E5" w:rsidP="008F416C">
      <w:pPr>
        <w:pStyle w:val="Body"/>
      </w:pPr>
      <w:r>
        <w:t xml:space="preserve">Notice how we don’t care about the parameter type: it can be </w:t>
      </w:r>
      <w:proofErr w:type="gramStart"/>
      <w:r>
        <w:t>a</w:t>
      </w:r>
      <w:proofErr w:type="gramEnd"/>
      <w:r>
        <w:t xml:space="preserve"> integer, a float, a string, as long as it contains valid characters for the path portion of the URL.</w:t>
      </w:r>
    </w:p>
    <w:p w14:paraId="1B1AD73A" w14:textId="21CC012E" w:rsidR="003101EC" w:rsidRDefault="003101EC" w:rsidP="003101EC">
      <w:pPr>
        <w:pStyle w:val="Heading2"/>
      </w:pPr>
      <w:bookmarkStart w:id="139" w:name="_Toc416246282"/>
      <w:r>
        <w:t>Conclusion</w:t>
      </w:r>
      <w:bookmarkEnd w:id="139"/>
    </w:p>
    <w:p w14:paraId="6FBF87DC" w14:textId="341D4968" w:rsidR="003101EC" w:rsidRDefault="003101EC" w:rsidP="008F416C">
      <w:pPr>
        <w:pStyle w:val="Body"/>
      </w:pPr>
      <w:r>
        <w:t>While relatively easy to implement, parameterized routes add complexity to resolving routes and therefore degrade the performance of the application, especially if you have hundreds of routes and thousands of simultaneous requests.  This is why, at the beginning of this chapter, I stated that I do not prefer parameterized URL’s.</w:t>
      </w:r>
    </w:p>
    <w:p w14:paraId="3B89155C" w14:textId="14192006" w:rsidR="00AF73E5" w:rsidRDefault="003101EC" w:rsidP="008F416C">
      <w:pPr>
        <w:pStyle w:val="Body"/>
      </w:pPr>
      <w:r>
        <w:t>While it’s useful to support parameterized routes, we should still support the more optimized lookup implemented earlier.  This is accomplished by first checking against the route table with a path “as is”.  The implementation of this is not shown here, but is in the source code repo for this book.</w:t>
      </w:r>
    </w:p>
    <w:p w14:paraId="2B0E0434" w14:textId="77777777" w:rsidR="00AF73E5" w:rsidRDefault="00AF73E5" w:rsidP="008F416C">
      <w:pPr>
        <w:pStyle w:val="Body"/>
      </w:pPr>
    </w:p>
    <w:p w14:paraId="096BB137" w14:textId="77777777" w:rsidR="008F416C" w:rsidRDefault="008F416C" w:rsidP="008F416C">
      <w:pPr>
        <w:pStyle w:val="Body"/>
      </w:pPr>
    </w:p>
    <w:p w14:paraId="6EA7A892" w14:textId="5572B366" w:rsidR="008F416C" w:rsidRDefault="008F416C" w:rsidP="00391B3D">
      <w:pPr>
        <w:pStyle w:val="Body"/>
      </w:pPr>
      <w:r>
        <w:t xml:space="preserve"> </w:t>
      </w:r>
    </w:p>
    <w:p w14:paraId="3B2F9A60" w14:textId="77777777" w:rsidR="008F416C" w:rsidRDefault="008F416C" w:rsidP="00391B3D">
      <w:pPr>
        <w:pStyle w:val="Body"/>
      </w:pPr>
    </w:p>
    <w:p w14:paraId="33158DA8" w14:textId="77777777" w:rsidR="008442E7" w:rsidRDefault="008442E7" w:rsidP="00391B3D">
      <w:pPr>
        <w:pStyle w:val="Body"/>
      </w:pPr>
    </w:p>
    <w:p w14:paraId="5779B827" w14:textId="77777777" w:rsidR="008442E7" w:rsidRDefault="008442E7" w:rsidP="00391B3D">
      <w:pPr>
        <w:pStyle w:val="Body"/>
      </w:pPr>
    </w:p>
    <w:p w14:paraId="59EAC2C0" w14:textId="54F122BB" w:rsidR="003101EC" w:rsidRDefault="003101EC" w:rsidP="004123F8">
      <w:pPr>
        <w:pStyle w:val="Heading1"/>
      </w:pPr>
      <w:bookmarkStart w:id="140" w:name="_Toc416246283"/>
      <w:r>
        <w:lastRenderedPageBreak/>
        <w:t>Form Parameters</w:t>
      </w:r>
      <w:bookmarkEnd w:id="140"/>
      <w:r w:rsidR="00BB1881">
        <w:t xml:space="preserve"> and AJAX</w:t>
      </w:r>
    </w:p>
    <w:p w14:paraId="41CE34AD" w14:textId="61FD96BB" w:rsidR="00BB1881" w:rsidRDefault="002074F2" w:rsidP="002074F2">
      <w:pPr>
        <w:pStyle w:val="Body"/>
      </w:pPr>
      <w:r>
        <w:t xml:space="preserve">Let’s look at a route handler for a common client-side practice, entering data into a form.  </w:t>
      </w:r>
      <w:r w:rsidR="00BB1881">
        <w:t xml:space="preserve">We can take a couple approaches here.  We’ll first look at a form postback, and next we’ll look at </w:t>
      </w:r>
      <w:proofErr w:type="gramStart"/>
      <w:r w:rsidR="00BB1881">
        <w:t>a</w:t>
      </w:r>
      <w:proofErr w:type="gramEnd"/>
      <w:r w:rsidR="00BB1881">
        <w:t xml:space="preserve"> AJAX post and compare the differences.</w:t>
      </w:r>
    </w:p>
    <w:p w14:paraId="6F6CF6C4" w14:textId="77777777" w:rsidR="00BB1881" w:rsidRDefault="00BB1881" w:rsidP="00BB1881">
      <w:pPr>
        <w:pStyle w:val="Heading2"/>
      </w:pPr>
      <w:r>
        <w:t>Form Parameters</w:t>
      </w:r>
    </w:p>
    <w:p w14:paraId="5EC5599F" w14:textId="4243BEAE" w:rsidR="002074F2" w:rsidRDefault="002074F2" w:rsidP="002074F2">
      <w:pPr>
        <w:pStyle w:val="Body"/>
      </w:pPr>
      <w:r>
        <w:t>We’ll start with a basic login HTML form:</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2074F2" w:rsidRPr="009045E5" w14:paraId="6C289B7A" w14:textId="77777777" w:rsidTr="008B40A2">
        <w:tc>
          <w:tcPr>
            <w:tcW w:w="9576" w:type="dxa"/>
            <w:shd w:val="clear" w:color="auto" w:fill="F0F0F0"/>
          </w:tcPr>
          <w:p w14:paraId="7C8CADC3" w14:textId="77777777" w:rsidR="002074F2" w:rsidRPr="002074F2" w:rsidRDefault="002074F2" w:rsidP="002074F2">
            <w:pPr>
              <w:autoSpaceDE w:val="0"/>
              <w:autoSpaceDN w:val="0"/>
              <w:adjustRightInd w:val="0"/>
              <w:spacing w:after="0" w:line="240" w:lineRule="auto"/>
              <w:rPr>
                <w:rFonts w:ascii="Consolas" w:eastAsia="Calibri" w:hAnsi="Consolas" w:cs="Consolas"/>
                <w:color w:val="000000"/>
                <w:sz w:val="20"/>
                <w:szCs w:val="20"/>
                <w:highlight w:val="white"/>
              </w:rPr>
            </w:pPr>
            <w:r w:rsidRPr="002074F2">
              <w:rPr>
                <w:rFonts w:ascii="Consolas" w:eastAsia="Calibri" w:hAnsi="Consolas" w:cs="Consolas"/>
                <w:color w:val="0000FF"/>
                <w:sz w:val="20"/>
                <w:szCs w:val="20"/>
                <w:highlight w:val="white"/>
              </w:rPr>
              <w:t>&lt;!</w:t>
            </w:r>
            <w:r w:rsidRPr="002074F2">
              <w:rPr>
                <w:rFonts w:ascii="Consolas" w:eastAsia="Calibri" w:hAnsi="Consolas" w:cs="Consolas"/>
                <w:color w:val="800000"/>
                <w:sz w:val="20"/>
                <w:szCs w:val="20"/>
                <w:highlight w:val="white"/>
              </w:rPr>
              <w:t>DOCTYPE</w:t>
            </w: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FF0000"/>
                <w:sz w:val="20"/>
                <w:szCs w:val="20"/>
                <w:highlight w:val="white"/>
              </w:rPr>
              <w:t>html</w:t>
            </w:r>
            <w:r w:rsidRPr="002074F2">
              <w:rPr>
                <w:rFonts w:ascii="Consolas" w:eastAsia="Calibri" w:hAnsi="Consolas" w:cs="Consolas"/>
                <w:color w:val="0000FF"/>
                <w:sz w:val="20"/>
                <w:szCs w:val="20"/>
                <w:highlight w:val="white"/>
              </w:rPr>
              <w:t>&gt;</w:t>
            </w:r>
          </w:p>
          <w:p w14:paraId="3BF31903" w14:textId="77777777" w:rsidR="002074F2" w:rsidRPr="002074F2" w:rsidRDefault="002074F2" w:rsidP="002074F2">
            <w:pPr>
              <w:autoSpaceDE w:val="0"/>
              <w:autoSpaceDN w:val="0"/>
              <w:adjustRightInd w:val="0"/>
              <w:spacing w:after="0" w:line="240" w:lineRule="auto"/>
              <w:rPr>
                <w:rFonts w:ascii="Consolas" w:eastAsia="Calibri" w:hAnsi="Consolas" w:cs="Consolas"/>
                <w:color w:val="000000"/>
                <w:sz w:val="20"/>
                <w:szCs w:val="20"/>
                <w:highlight w:val="white"/>
              </w:rPr>
            </w:pPr>
          </w:p>
          <w:p w14:paraId="78136CB7" w14:textId="77777777" w:rsidR="002074F2" w:rsidRPr="002074F2" w:rsidRDefault="002074F2" w:rsidP="002074F2">
            <w:pPr>
              <w:autoSpaceDE w:val="0"/>
              <w:autoSpaceDN w:val="0"/>
              <w:adjustRightInd w:val="0"/>
              <w:spacing w:after="0" w:line="240" w:lineRule="auto"/>
              <w:rPr>
                <w:rFonts w:ascii="Consolas" w:eastAsia="Calibri" w:hAnsi="Consolas" w:cs="Consolas"/>
                <w:color w:val="000000"/>
                <w:sz w:val="20"/>
                <w:szCs w:val="20"/>
                <w:highlight w:val="white"/>
              </w:rPr>
            </w:pPr>
            <w:r w:rsidRPr="002074F2">
              <w:rPr>
                <w:rFonts w:ascii="Consolas" w:eastAsia="Calibri" w:hAnsi="Consolas" w:cs="Consolas"/>
                <w:color w:val="0000FF"/>
                <w:sz w:val="20"/>
                <w:szCs w:val="20"/>
                <w:highlight w:val="white"/>
              </w:rPr>
              <w:t>&lt;</w:t>
            </w:r>
            <w:r w:rsidRPr="002074F2">
              <w:rPr>
                <w:rFonts w:ascii="Consolas" w:eastAsia="Calibri" w:hAnsi="Consolas" w:cs="Consolas"/>
                <w:color w:val="800000"/>
                <w:sz w:val="20"/>
                <w:szCs w:val="20"/>
                <w:highlight w:val="white"/>
              </w:rPr>
              <w:t>html</w:t>
            </w: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FF0000"/>
                <w:sz w:val="20"/>
                <w:szCs w:val="20"/>
                <w:highlight w:val="white"/>
              </w:rPr>
              <w:t>lang</w:t>
            </w:r>
            <w:r w:rsidRPr="002074F2">
              <w:rPr>
                <w:rFonts w:ascii="Consolas" w:eastAsia="Calibri" w:hAnsi="Consolas" w:cs="Consolas"/>
                <w:color w:val="0000FF"/>
                <w:sz w:val="20"/>
                <w:szCs w:val="20"/>
                <w:highlight w:val="white"/>
              </w:rPr>
              <w:t>="en"</w:t>
            </w: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FF0000"/>
                <w:sz w:val="20"/>
                <w:szCs w:val="20"/>
                <w:highlight w:val="white"/>
              </w:rPr>
              <w:t>xmlns</w:t>
            </w:r>
            <w:r w:rsidRPr="002074F2">
              <w:rPr>
                <w:rFonts w:ascii="Consolas" w:eastAsia="Calibri" w:hAnsi="Consolas" w:cs="Consolas"/>
                <w:color w:val="0000FF"/>
                <w:sz w:val="20"/>
                <w:szCs w:val="20"/>
                <w:highlight w:val="white"/>
              </w:rPr>
              <w:t>="http://www.w3.org/1999/xhtml"&gt;</w:t>
            </w:r>
          </w:p>
          <w:p w14:paraId="1C3EA683" w14:textId="77777777" w:rsidR="002074F2" w:rsidRPr="002074F2" w:rsidRDefault="002074F2" w:rsidP="002074F2">
            <w:pPr>
              <w:autoSpaceDE w:val="0"/>
              <w:autoSpaceDN w:val="0"/>
              <w:adjustRightInd w:val="0"/>
              <w:spacing w:after="0" w:line="240" w:lineRule="auto"/>
              <w:rPr>
                <w:rFonts w:ascii="Consolas" w:eastAsia="Calibri" w:hAnsi="Consolas" w:cs="Consolas"/>
                <w:color w:val="000000"/>
                <w:sz w:val="20"/>
                <w:szCs w:val="20"/>
                <w:highlight w:val="white"/>
              </w:rPr>
            </w:pPr>
            <w:r w:rsidRPr="002074F2">
              <w:rPr>
                <w:rFonts w:ascii="Consolas" w:eastAsia="Calibri" w:hAnsi="Consolas" w:cs="Consolas"/>
                <w:color w:val="0000FF"/>
                <w:sz w:val="20"/>
                <w:szCs w:val="20"/>
                <w:highlight w:val="white"/>
              </w:rPr>
              <w:t>&lt;</w:t>
            </w:r>
            <w:r w:rsidRPr="002074F2">
              <w:rPr>
                <w:rFonts w:ascii="Consolas" w:eastAsia="Calibri" w:hAnsi="Consolas" w:cs="Consolas"/>
                <w:color w:val="800000"/>
                <w:sz w:val="20"/>
                <w:szCs w:val="20"/>
                <w:highlight w:val="white"/>
              </w:rPr>
              <w:t>head</w:t>
            </w:r>
            <w:r w:rsidRPr="002074F2">
              <w:rPr>
                <w:rFonts w:ascii="Consolas" w:eastAsia="Calibri" w:hAnsi="Consolas" w:cs="Consolas"/>
                <w:color w:val="0000FF"/>
                <w:sz w:val="20"/>
                <w:szCs w:val="20"/>
                <w:highlight w:val="white"/>
              </w:rPr>
              <w:t>&gt;</w:t>
            </w:r>
          </w:p>
          <w:p w14:paraId="2A86B726" w14:textId="77777777" w:rsidR="002074F2" w:rsidRPr="002074F2" w:rsidRDefault="002074F2" w:rsidP="002074F2">
            <w:pPr>
              <w:autoSpaceDE w:val="0"/>
              <w:autoSpaceDN w:val="0"/>
              <w:adjustRightInd w:val="0"/>
              <w:spacing w:after="0" w:line="240" w:lineRule="auto"/>
              <w:rPr>
                <w:rFonts w:ascii="Consolas" w:eastAsia="Calibri" w:hAnsi="Consolas" w:cs="Consolas"/>
                <w:color w:val="000000"/>
                <w:sz w:val="20"/>
                <w:szCs w:val="20"/>
                <w:highlight w:val="white"/>
              </w:rPr>
            </w:pP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0000FF"/>
                <w:sz w:val="20"/>
                <w:szCs w:val="20"/>
                <w:highlight w:val="white"/>
              </w:rPr>
              <w:t>&lt;</w:t>
            </w:r>
            <w:r w:rsidRPr="002074F2">
              <w:rPr>
                <w:rFonts w:ascii="Consolas" w:eastAsia="Calibri" w:hAnsi="Consolas" w:cs="Consolas"/>
                <w:color w:val="800000"/>
                <w:sz w:val="20"/>
                <w:szCs w:val="20"/>
                <w:highlight w:val="white"/>
              </w:rPr>
              <w:t>meta</w:t>
            </w: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FF0000"/>
                <w:sz w:val="20"/>
                <w:szCs w:val="20"/>
                <w:highlight w:val="white"/>
              </w:rPr>
              <w:t>charset</w:t>
            </w:r>
            <w:r w:rsidRPr="002074F2">
              <w:rPr>
                <w:rFonts w:ascii="Consolas" w:eastAsia="Calibri" w:hAnsi="Consolas" w:cs="Consolas"/>
                <w:color w:val="0000FF"/>
                <w:sz w:val="20"/>
                <w:szCs w:val="20"/>
                <w:highlight w:val="white"/>
              </w:rPr>
              <w:t>="utf-8"</w:t>
            </w: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0000FF"/>
                <w:sz w:val="20"/>
                <w:szCs w:val="20"/>
                <w:highlight w:val="white"/>
              </w:rPr>
              <w:t>/&gt;</w:t>
            </w:r>
          </w:p>
          <w:p w14:paraId="0D2CF231" w14:textId="77777777" w:rsidR="002074F2" w:rsidRPr="002074F2" w:rsidRDefault="002074F2" w:rsidP="002074F2">
            <w:pPr>
              <w:autoSpaceDE w:val="0"/>
              <w:autoSpaceDN w:val="0"/>
              <w:adjustRightInd w:val="0"/>
              <w:spacing w:after="0" w:line="240" w:lineRule="auto"/>
              <w:rPr>
                <w:rFonts w:ascii="Consolas" w:eastAsia="Calibri" w:hAnsi="Consolas" w:cs="Consolas"/>
                <w:color w:val="000000"/>
                <w:sz w:val="20"/>
                <w:szCs w:val="20"/>
                <w:highlight w:val="white"/>
              </w:rPr>
            </w:pP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0000FF"/>
                <w:sz w:val="20"/>
                <w:szCs w:val="20"/>
                <w:highlight w:val="white"/>
              </w:rPr>
              <w:t>&lt;</w:t>
            </w:r>
            <w:r w:rsidRPr="002074F2">
              <w:rPr>
                <w:rFonts w:ascii="Consolas" w:eastAsia="Calibri" w:hAnsi="Consolas" w:cs="Consolas"/>
                <w:color w:val="800000"/>
                <w:sz w:val="20"/>
                <w:szCs w:val="20"/>
                <w:highlight w:val="white"/>
              </w:rPr>
              <w:t>title</w:t>
            </w:r>
            <w:r w:rsidRPr="002074F2">
              <w:rPr>
                <w:rFonts w:ascii="Consolas" w:eastAsia="Calibri" w:hAnsi="Consolas" w:cs="Consolas"/>
                <w:color w:val="0000FF"/>
                <w:sz w:val="20"/>
                <w:szCs w:val="20"/>
                <w:highlight w:val="white"/>
              </w:rPr>
              <w:t>&gt;</w:t>
            </w:r>
            <w:r w:rsidRPr="002074F2">
              <w:rPr>
                <w:rFonts w:ascii="Consolas" w:eastAsia="Calibri" w:hAnsi="Consolas" w:cs="Consolas"/>
                <w:color w:val="000000"/>
                <w:sz w:val="20"/>
                <w:szCs w:val="20"/>
                <w:highlight w:val="white"/>
              </w:rPr>
              <w:t>Login</w:t>
            </w:r>
            <w:r w:rsidRPr="002074F2">
              <w:rPr>
                <w:rFonts w:ascii="Consolas" w:eastAsia="Calibri" w:hAnsi="Consolas" w:cs="Consolas"/>
                <w:color w:val="0000FF"/>
                <w:sz w:val="20"/>
                <w:szCs w:val="20"/>
                <w:highlight w:val="white"/>
              </w:rPr>
              <w:t>&lt;/</w:t>
            </w:r>
            <w:r w:rsidRPr="002074F2">
              <w:rPr>
                <w:rFonts w:ascii="Consolas" w:eastAsia="Calibri" w:hAnsi="Consolas" w:cs="Consolas"/>
                <w:color w:val="800000"/>
                <w:sz w:val="20"/>
                <w:szCs w:val="20"/>
                <w:highlight w:val="white"/>
              </w:rPr>
              <w:t>title</w:t>
            </w:r>
            <w:r w:rsidRPr="002074F2">
              <w:rPr>
                <w:rFonts w:ascii="Consolas" w:eastAsia="Calibri" w:hAnsi="Consolas" w:cs="Consolas"/>
                <w:color w:val="0000FF"/>
                <w:sz w:val="20"/>
                <w:szCs w:val="20"/>
                <w:highlight w:val="white"/>
              </w:rPr>
              <w:t>&gt;</w:t>
            </w:r>
          </w:p>
          <w:p w14:paraId="1053FCEC" w14:textId="77777777" w:rsidR="002074F2" w:rsidRPr="002074F2" w:rsidRDefault="002074F2" w:rsidP="002074F2">
            <w:pPr>
              <w:autoSpaceDE w:val="0"/>
              <w:autoSpaceDN w:val="0"/>
              <w:adjustRightInd w:val="0"/>
              <w:spacing w:after="0" w:line="240" w:lineRule="auto"/>
              <w:rPr>
                <w:rFonts w:ascii="Consolas" w:eastAsia="Calibri" w:hAnsi="Consolas" w:cs="Consolas"/>
                <w:color w:val="000000"/>
                <w:sz w:val="20"/>
                <w:szCs w:val="20"/>
                <w:highlight w:val="white"/>
              </w:rPr>
            </w:pP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0000FF"/>
                <w:sz w:val="20"/>
                <w:szCs w:val="20"/>
                <w:highlight w:val="white"/>
              </w:rPr>
              <w:t>&lt;</w:t>
            </w:r>
            <w:r w:rsidRPr="002074F2">
              <w:rPr>
                <w:rFonts w:ascii="Consolas" w:eastAsia="Calibri" w:hAnsi="Consolas" w:cs="Consolas"/>
                <w:color w:val="800000"/>
                <w:sz w:val="20"/>
                <w:szCs w:val="20"/>
                <w:highlight w:val="white"/>
              </w:rPr>
              <w:t>link</w:t>
            </w: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FF0000"/>
                <w:sz w:val="20"/>
                <w:szCs w:val="20"/>
                <w:highlight w:val="white"/>
              </w:rPr>
              <w:t>type</w:t>
            </w:r>
            <w:r w:rsidRPr="002074F2">
              <w:rPr>
                <w:rFonts w:ascii="Consolas" w:eastAsia="Calibri" w:hAnsi="Consolas" w:cs="Consolas"/>
                <w:color w:val="0000FF"/>
                <w:sz w:val="20"/>
                <w:szCs w:val="20"/>
                <w:highlight w:val="white"/>
              </w:rPr>
              <w:t>="text/css"</w:t>
            </w: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FF0000"/>
                <w:sz w:val="20"/>
                <w:szCs w:val="20"/>
                <w:highlight w:val="white"/>
              </w:rPr>
              <w:t>rel</w:t>
            </w:r>
            <w:r w:rsidRPr="002074F2">
              <w:rPr>
                <w:rFonts w:ascii="Consolas" w:eastAsia="Calibri" w:hAnsi="Consolas" w:cs="Consolas"/>
                <w:color w:val="0000FF"/>
                <w:sz w:val="20"/>
                <w:szCs w:val="20"/>
                <w:highlight w:val="white"/>
              </w:rPr>
              <w:t>="Stylesheet"</w:t>
            </w: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FF0000"/>
                <w:sz w:val="20"/>
                <w:szCs w:val="20"/>
                <w:highlight w:val="white"/>
              </w:rPr>
              <w:t>href</w:t>
            </w:r>
            <w:r w:rsidRPr="002074F2">
              <w:rPr>
                <w:rFonts w:ascii="Consolas" w:eastAsia="Calibri" w:hAnsi="Consolas" w:cs="Consolas"/>
                <w:color w:val="0000FF"/>
                <w:sz w:val="20"/>
                <w:szCs w:val="20"/>
                <w:highlight w:val="white"/>
              </w:rPr>
              <w:t>="/CSS/demo.css"/&gt;</w:t>
            </w:r>
          </w:p>
          <w:p w14:paraId="011AA947" w14:textId="77777777" w:rsidR="002074F2" w:rsidRPr="002074F2" w:rsidRDefault="002074F2" w:rsidP="002074F2">
            <w:pPr>
              <w:autoSpaceDE w:val="0"/>
              <w:autoSpaceDN w:val="0"/>
              <w:adjustRightInd w:val="0"/>
              <w:spacing w:after="0" w:line="240" w:lineRule="auto"/>
              <w:rPr>
                <w:rFonts w:ascii="Consolas" w:eastAsia="Calibri" w:hAnsi="Consolas" w:cs="Consolas"/>
                <w:color w:val="000000"/>
                <w:sz w:val="20"/>
                <w:szCs w:val="20"/>
                <w:highlight w:val="white"/>
              </w:rPr>
            </w:pPr>
            <w:r w:rsidRPr="002074F2">
              <w:rPr>
                <w:rFonts w:ascii="Consolas" w:eastAsia="Calibri" w:hAnsi="Consolas" w:cs="Consolas"/>
                <w:color w:val="0000FF"/>
                <w:sz w:val="20"/>
                <w:szCs w:val="20"/>
                <w:highlight w:val="white"/>
              </w:rPr>
              <w:t>&lt;/</w:t>
            </w:r>
            <w:r w:rsidRPr="002074F2">
              <w:rPr>
                <w:rFonts w:ascii="Consolas" w:eastAsia="Calibri" w:hAnsi="Consolas" w:cs="Consolas"/>
                <w:color w:val="800000"/>
                <w:sz w:val="20"/>
                <w:szCs w:val="20"/>
                <w:highlight w:val="white"/>
              </w:rPr>
              <w:t>head</w:t>
            </w:r>
            <w:r w:rsidRPr="002074F2">
              <w:rPr>
                <w:rFonts w:ascii="Consolas" w:eastAsia="Calibri" w:hAnsi="Consolas" w:cs="Consolas"/>
                <w:color w:val="0000FF"/>
                <w:sz w:val="20"/>
                <w:szCs w:val="20"/>
                <w:highlight w:val="white"/>
              </w:rPr>
              <w:t>&gt;</w:t>
            </w:r>
          </w:p>
          <w:p w14:paraId="76DCBD77" w14:textId="77777777" w:rsidR="002074F2" w:rsidRPr="002074F2" w:rsidRDefault="002074F2" w:rsidP="002074F2">
            <w:pPr>
              <w:autoSpaceDE w:val="0"/>
              <w:autoSpaceDN w:val="0"/>
              <w:adjustRightInd w:val="0"/>
              <w:spacing w:after="0" w:line="240" w:lineRule="auto"/>
              <w:rPr>
                <w:rFonts w:ascii="Consolas" w:eastAsia="Calibri" w:hAnsi="Consolas" w:cs="Consolas"/>
                <w:color w:val="000000"/>
                <w:sz w:val="20"/>
                <w:szCs w:val="20"/>
                <w:highlight w:val="white"/>
              </w:rPr>
            </w:pPr>
            <w:r w:rsidRPr="002074F2">
              <w:rPr>
                <w:rFonts w:ascii="Consolas" w:eastAsia="Calibri" w:hAnsi="Consolas" w:cs="Consolas"/>
                <w:color w:val="0000FF"/>
                <w:sz w:val="20"/>
                <w:szCs w:val="20"/>
                <w:highlight w:val="white"/>
              </w:rPr>
              <w:t>&lt;</w:t>
            </w:r>
            <w:r w:rsidRPr="002074F2">
              <w:rPr>
                <w:rFonts w:ascii="Consolas" w:eastAsia="Calibri" w:hAnsi="Consolas" w:cs="Consolas"/>
                <w:color w:val="800000"/>
                <w:sz w:val="20"/>
                <w:szCs w:val="20"/>
                <w:highlight w:val="white"/>
              </w:rPr>
              <w:t>body</w:t>
            </w:r>
            <w:r w:rsidRPr="002074F2">
              <w:rPr>
                <w:rFonts w:ascii="Consolas" w:eastAsia="Calibri" w:hAnsi="Consolas" w:cs="Consolas"/>
                <w:color w:val="0000FF"/>
                <w:sz w:val="20"/>
                <w:szCs w:val="20"/>
                <w:highlight w:val="white"/>
              </w:rPr>
              <w:t>&gt;</w:t>
            </w:r>
          </w:p>
          <w:p w14:paraId="0D5D72AC" w14:textId="77777777" w:rsidR="002074F2" w:rsidRPr="002074F2" w:rsidRDefault="002074F2" w:rsidP="002074F2">
            <w:pPr>
              <w:autoSpaceDE w:val="0"/>
              <w:autoSpaceDN w:val="0"/>
              <w:adjustRightInd w:val="0"/>
              <w:spacing w:after="0" w:line="240" w:lineRule="auto"/>
              <w:rPr>
                <w:rFonts w:ascii="Consolas" w:eastAsia="Calibri" w:hAnsi="Consolas" w:cs="Consolas"/>
                <w:color w:val="000000"/>
                <w:sz w:val="20"/>
                <w:szCs w:val="20"/>
                <w:highlight w:val="white"/>
              </w:rPr>
            </w:pP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0000FF"/>
                <w:sz w:val="20"/>
                <w:szCs w:val="20"/>
                <w:highlight w:val="white"/>
              </w:rPr>
              <w:t>&lt;</w:t>
            </w:r>
            <w:r w:rsidRPr="002074F2">
              <w:rPr>
                <w:rFonts w:ascii="Consolas" w:eastAsia="Calibri" w:hAnsi="Consolas" w:cs="Consolas"/>
                <w:color w:val="800000"/>
                <w:sz w:val="20"/>
                <w:szCs w:val="20"/>
                <w:highlight w:val="white"/>
              </w:rPr>
              <w:t>form</w:t>
            </w: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FF0000"/>
                <w:sz w:val="20"/>
                <w:szCs w:val="20"/>
                <w:highlight w:val="white"/>
              </w:rPr>
              <w:t>name</w:t>
            </w:r>
            <w:r w:rsidRPr="002074F2">
              <w:rPr>
                <w:rFonts w:ascii="Consolas" w:eastAsia="Calibri" w:hAnsi="Consolas" w:cs="Consolas"/>
                <w:color w:val="0000FF"/>
                <w:sz w:val="20"/>
                <w:szCs w:val="20"/>
                <w:highlight w:val="white"/>
              </w:rPr>
              <w:t>="myform"</w:t>
            </w: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FF0000"/>
                <w:sz w:val="20"/>
                <w:szCs w:val="20"/>
                <w:highlight w:val="white"/>
              </w:rPr>
              <w:t>action</w:t>
            </w:r>
            <w:r w:rsidRPr="002074F2">
              <w:rPr>
                <w:rFonts w:ascii="Consolas" w:eastAsia="Calibri" w:hAnsi="Consolas" w:cs="Consolas"/>
                <w:color w:val="0000FF"/>
                <w:sz w:val="20"/>
                <w:szCs w:val="20"/>
                <w:highlight w:val="white"/>
              </w:rPr>
              <w:t>="/login"</w:t>
            </w: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FF0000"/>
                <w:sz w:val="20"/>
                <w:szCs w:val="20"/>
                <w:highlight w:val="white"/>
              </w:rPr>
              <w:t>method</w:t>
            </w:r>
            <w:r w:rsidRPr="002074F2">
              <w:rPr>
                <w:rFonts w:ascii="Consolas" w:eastAsia="Calibri" w:hAnsi="Consolas" w:cs="Consolas"/>
                <w:color w:val="0000FF"/>
                <w:sz w:val="20"/>
                <w:szCs w:val="20"/>
                <w:highlight w:val="white"/>
              </w:rPr>
              <w:t>="post"&gt;</w:t>
            </w:r>
          </w:p>
          <w:p w14:paraId="5504F9D7" w14:textId="77777777" w:rsidR="002074F2" w:rsidRPr="002074F2" w:rsidRDefault="002074F2" w:rsidP="002074F2">
            <w:pPr>
              <w:autoSpaceDE w:val="0"/>
              <w:autoSpaceDN w:val="0"/>
              <w:adjustRightInd w:val="0"/>
              <w:spacing w:after="0" w:line="240" w:lineRule="auto"/>
              <w:rPr>
                <w:rFonts w:ascii="Consolas" w:eastAsia="Calibri" w:hAnsi="Consolas" w:cs="Consolas"/>
                <w:color w:val="000000"/>
                <w:sz w:val="20"/>
                <w:szCs w:val="20"/>
                <w:highlight w:val="white"/>
              </w:rPr>
            </w:pP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0000FF"/>
                <w:sz w:val="20"/>
                <w:szCs w:val="20"/>
                <w:highlight w:val="white"/>
              </w:rPr>
              <w:t>&lt;</w:t>
            </w:r>
            <w:r w:rsidRPr="002074F2">
              <w:rPr>
                <w:rFonts w:ascii="Consolas" w:eastAsia="Calibri" w:hAnsi="Consolas" w:cs="Consolas"/>
                <w:color w:val="800000"/>
                <w:sz w:val="20"/>
                <w:szCs w:val="20"/>
                <w:highlight w:val="white"/>
              </w:rPr>
              <w:t>div</w:t>
            </w: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FF0000"/>
                <w:sz w:val="20"/>
                <w:szCs w:val="20"/>
                <w:highlight w:val="white"/>
              </w:rPr>
              <w:t>class</w:t>
            </w:r>
            <w:r w:rsidRPr="002074F2">
              <w:rPr>
                <w:rFonts w:ascii="Consolas" w:eastAsia="Calibri" w:hAnsi="Consolas" w:cs="Consolas"/>
                <w:color w:val="0000FF"/>
                <w:sz w:val="20"/>
                <w:szCs w:val="20"/>
                <w:highlight w:val="white"/>
              </w:rPr>
              <w:t>="center-inner top-margin-50"&gt;</w:t>
            </w:r>
          </w:p>
          <w:p w14:paraId="3AF18047" w14:textId="77777777" w:rsidR="002074F2" w:rsidRPr="002074F2" w:rsidRDefault="002074F2" w:rsidP="002074F2">
            <w:pPr>
              <w:autoSpaceDE w:val="0"/>
              <w:autoSpaceDN w:val="0"/>
              <w:adjustRightInd w:val="0"/>
              <w:spacing w:after="0" w:line="240" w:lineRule="auto"/>
              <w:rPr>
                <w:rFonts w:ascii="Consolas" w:eastAsia="Calibri" w:hAnsi="Consolas" w:cs="Consolas"/>
                <w:color w:val="000000"/>
                <w:sz w:val="20"/>
                <w:szCs w:val="20"/>
                <w:highlight w:val="white"/>
              </w:rPr>
            </w:pPr>
            <w:r w:rsidRPr="002074F2">
              <w:rPr>
                <w:rFonts w:ascii="Consolas" w:eastAsia="Calibri" w:hAnsi="Consolas" w:cs="Consolas"/>
                <w:color w:val="000000"/>
                <w:sz w:val="20"/>
                <w:szCs w:val="20"/>
                <w:highlight w:val="white"/>
              </w:rPr>
              <w:t xml:space="preserve">            Username:</w:t>
            </w:r>
            <w:r w:rsidRPr="002074F2">
              <w:rPr>
                <w:rFonts w:ascii="Consolas" w:eastAsia="Calibri" w:hAnsi="Consolas" w:cs="Consolas"/>
                <w:color w:val="FF0000"/>
                <w:sz w:val="20"/>
                <w:szCs w:val="20"/>
                <w:highlight w:val="white"/>
              </w:rPr>
              <w:t>&amp;nbsp;</w:t>
            </w:r>
          </w:p>
          <w:p w14:paraId="5DD2EF18" w14:textId="77777777" w:rsidR="002074F2" w:rsidRPr="002074F2" w:rsidRDefault="002074F2" w:rsidP="002074F2">
            <w:pPr>
              <w:autoSpaceDE w:val="0"/>
              <w:autoSpaceDN w:val="0"/>
              <w:adjustRightInd w:val="0"/>
              <w:spacing w:after="0" w:line="240" w:lineRule="auto"/>
              <w:rPr>
                <w:rFonts w:ascii="Consolas" w:eastAsia="Calibri" w:hAnsi="Consolas" w:cs="Consolas"/>
                <w:color w:val="000000"/>
                <w:sz w:val="20"/>
                <w:szCs w:val="20"/>
                <w:highlight w:val="white"/>
              </w:rPr>
            </w:pP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0000FF"/>
                <w:sz w:val="20"/>
                <w:szCs w:val="20"/>
                <w:highlight w:val="white"/>
              </w:rPr>
              <w:t>&lt;</w:t>
            </w:r>
            <w:r w:rsidRPr="002074F2">
              <w:rPr>
                <w:rFonts w:ascii="Consolas" w:eastAsia="Calibri" w:hAnsi="Consolas" w:cs="Consolas"/>
                <w:color w:val="800000"/>
                <w:sz w:val="20"/>
                <w:szCs w:val="20"/>
                <w:highlight w:val="white"/>
              </w:rPr>
              <w:t>input</w:t>
            </w: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FF0000"/>
                <w:sz w:val="20"/>
                <w:szCs w:val="20"/>
                <w:highlight w:val="white"/>
              </w:rPr>
              <w:t>name</w:t>
            </w:r>
            <w:r w:rsidRPr="002074F2">
              <w:rPr>
                <w:rFonts w:ascii="Consolas" w:eastAsia="Calibri" w:hAnsi="Consolas" w:cs="Consolas"/>
                <w:color w:val="0000FF"/>
                <w:sz w:val="20"/>
                <w:szCs w:val="20"/>
                <w:highlight w:val="white"/>
              </w:rPr>
              <w:t>="username"/&gt;</w:t>
            </w:r>
          </w:p>
          <w:p w14:paraId="002B5A9E" w14:textId="77777777" w:rsidR="002074F2" w:rsidRPr="002074F2" w:rsidRDefault="002074F2" w:rsidP="002074F2">
            <w:pPr>
              <w:autoSpaceDE w:val="0"/>
              <w:autoSpaceDN w:val="0"/>
              <w:adjustRightInd w:val="0"/>
              <w:spacing w:after="0" w:line="240" w:lineRule="auto"/>
              <w:rPr>
                <w:rFonts w:ascii="Consolas" w:eastAsia="Calibri" w:hAnsi="Consolas" w:cs="Consolas"/>
                <w:color w:val="000000"/>
                <w:sz w:val="20"/>
                <w:szCs w:val="20"/>
                <w:highlight w:val="white"/>
              </w:rPr>
            </w:pP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0000FF"/>
                <w:sz w:val="20"/>
                <w:szCs w:val="20"/>
                <w:highlight w:val="white"/>
              </w:rPr>
              <w:t>&lt;/</w:t>
            </w:r>
            <w:r w:rsidRPr="002074F2">
              <w:rPr>
                <w:rFonts w:ascii="Consolas" w:eastAsia="Calibri" w:hAnsi="Consolas" w:cs="Consolas"/>
                <w:color w:val="800000"/>
                <w:sz w:val="20"/>
                <w:szCs w:val="20"/>
                <w:highlight w:val="white"/>
              </w:rPr>
              <w:t>div</w:t>
            </w:r>
            <w:r w:rsidRPr="002074F2">
              <w:rPr>
                <w:rFonts w:ascii="Consolas" w:eastAsia="Calibri" w:hAnsi="Consolas" w:cs="Consolas"/>
                <w:color w:val="0000FF"/>
                <w:sz w:val="20"/>
                <w:szCs w:val="20"/>
                <w:highlight w:val="white"/>
              </w:rPr>
              <w:t>&gt;</w:t>
            </w:r>
          </w:p>
          <w:p w14:paraId="1A400C48" w14:textId="77777777" w:rsidR="002074F2" w:rsidRPr="002074F2" w:rsidRDefault="002074F2" w:rsidP="002074F2">
            <w:pPr>
              <w:autoSpaceDE w:val="0"/>
              <w:autoSpaceDN w:val="0"/>
              <w:adjustRightInd w:val="0"/>
              <w:spacing w:after="0" w:line="240" w:lineRule="auto"/>
              <w:rPr>
                <w:rFonts w:ascii="Consolas" w:eastAsia="Calibri" w:hAnsi="Consolas" w:cs="Consolas"/>
                <w:color w:val="000000"/>
                <w:sz w:val="20"/>
                <w:szCs w:val="20"/>
                <w:highlight w:val="white"/>
              </w:rPr>
            </w:pP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0000FF"/>
                <w:sz w:val="20"/>
                <w:szCs w:val="20"/>
                <w:highlight w:val="white"/>
              </w:rPr>
              <w:t>&lt;</w:t>
            </w:r>
            <w:r w:rsidRPr="002074F2">
              <w:rPr>
                <w:rFonts w:ascii="Consolas" w:eastAsia="Calibri" w:hAnsi="Consolas" w:cs="Consolas"/>
                <w:color w:val="800000"/>
                <w:sz w:val="20"/>
                <w:szCs w:val="20"/>
                <w:highlight w:val="white"/>
              </w:rPr>
              <w:t>div</w:t>
            </w: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FF0000"/>
                <w:sz w:val="20"/>
                <w:szCs w:val="20"/>
                <w:highlight w:val="white"/>
              </w:rPr>
              <w:t>class</w:t>
            </w:r>
            <w:r w:rsidRPr="002074F2">
              <w:rPr>
                <w:rFonts w:ascii="Consolas" w:eastAsia="Calibri" w:hAnsi="Consolas" w:cs="Consolas"/>
                <w:color w:val="0000FF"/>
                <w:sz w:val="20"/>
                <w:szCs w:val="20"/>
                <w:highlight w:val="white"/>
              </w:rPr>
              <w:t>="center-inner top-margin-10"&gt;</w:t>
            </w:r>
          </w:p>
          <w:p w14:paraId="2623F86E" w14:textId="77777777" w:rsidR="002074F2" w:rsidRPr="002074F2" w:rsidRDefault="002074F2" w:rsidP="002074F2">
            <w:pPr>
              <w:autoSpaceDE w:val="0"/>
              <w:autoSpaceDN w:val="0"/>
              <w:adjustRightInd w:val="0"/>
              <w:spacing w:after="0" w:line="240" w:lineRule="auto"/>
              <w:rPr>
                <w:rFonts w:ascii="Consolas" w:eastAsia="Calibri" w:hAnsi="Consolas" w:cs="Consolas"/>
                <w:color w:val="000000"/>
                <w:sz w:val="20"/>
                <w:szCs w:val="20"/>
                <w:highlight w:val="white"/>
              </w:rPr>
            </w:pPr>
            <w:r w:rsidRPr="002074F2">
              <w:rPr>
                <w:rFonts w:ascii="Consolas" w:eastAsia="Calibri" w:hAnsi="Consolas" w:cs="Consolas"/>
                <w:color w:val="000000"/>
                <w:sz w:val="20"/>
                <w:szCs w:val="20"/>
                <w:highlight w:val="white"/>
              </w:rPr>
              <w:t xml:space="preserve">            Password:</w:t>
            </w:r>
            <w:r w:rsidRPr="002074F2">
              <w:rPr>
                <w:rFonts w:ascii="Consolas" w:eastAsia="Calibri" w:hAnsi="Consolas" w:cs="Consolas"/>
                <w:color w:val="FF0000"/>
                <w:sz w:val="20"/>
                <w:szCs w:val="20"/>
                <w:highlight w:val="white"/>
              </w:rPr>
              <w:t>&amp;nbsp;</w:t>
            </w:r>
          </w:p>
          <w:p w14:paraId="4CFE66BD" w14:textId="77777777" w:rsidR="002074F2" w:rsidRPr="002074F2" w:rsidRDefault="002074F2" w:rsidP="002074F2">
            <w:pPr>
              <w:autoSpaceDE w:val="0"/>
              <w:autoSpaceDN w:val="0"/>
              <w:adjustRightInd w:val="0"/>
              <w:spacing w:after="0" w:line="240" w:lineRule="auto"/>
              <w:rPr>
                <w:rFonts w:ascii="Consolas" w:eastAsia="Calibri" w:hAnsi="Consolas" w:cs="Consolas"/>
                <w:color w:val="000000"/>
                <w:sz w:val="20"/>
                <w:szCs w:val="20"/>
                <w:highlight w:val="white"/>
              </w:rPr>
            </w:pP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0000FF"/>
                <w:sz w:val="20"/>
                <w:szCs w:val="20"/>
                <w:highlight w:val="white"/>
              </w:rPr>
              <w:t>&lt;</w:t>
            </w:r>
            <w:r w:rsidRPr="002074F2">
              <w:rPr>
                <w:rFonts w:ascii="Consolas" w:eastAsia="Calibri" w:hAnsi="Consolas" w:cs="Consolas"/>
                <w:color w:val="800000"/>
                <w:sz w:val="20"/>
                <w:szCs w:val="20"/>
                <w:highlight w:val="white"/>
              </w:rPr>
              <w:t>input</w:t>
            </w: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FF0000"/>
                <w:sz w:val="20"/>
                <w:szCs w:val="20"/>
                <w:highlight w:val="white"/>
              </w:rPr>
              <w:t>type</w:t>
            </w:r>
            <w:r w:rsidRPr="002074F2">
              <w:rPr>
                <w:rFonts w:ascii="Consolas" w:eastAsia="Calibri" w:hAnsi="Consolas" w:cs="Consolas"/>
                <w:color w:val="0000FF"/>
                <w:sz w:val="20"/>
                <w:szCs w:val="20"/>
                <w:highlight w:val="white"/>
              </w:rPr>
              <w:t>="password"</w:t>
            </w: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FF0000"/>
                <w:sz w:val="20"/>
                <w:szCs w:val="20"/>
                <w:highlight w:val="white"/>
              </w:rPr>
              <w:t>name</w:t>
            </w:r>
            <w:r w:rsidRPr="002074F2">
              <w:rPr>
                <w:rFonts w:ascii="Consolas" w:eastAsia="Calibri" w:hAnsi="Consolas" w:cs="Consolas"/>
                <w:color w:val="0000FF"/>
                <w:sz w:val="20"/>
                <w:szCs w:val="20"/>
                <w:highlight w:val="white"/>
              </w:rPr>
              <w:t>="password"/&gt;</w:t>
            </w:r>
          </w:p>
          <w:p w14:paraId="56B8375A" w14:textId="77777777" w:rsidR="002074F2" w:rsidRPr="002074F2" w:rsidRDefault="002074F2" w:rsidP="002074F2">
            <w:pPr>
              <w:autoSpaceDE w:val="0"/>
              <w:autoSpaceDN w:val="0"/>
              <w:adjustRightInd w:val="0"/>
              <w:spacing w:after="0" w:line="240" w:lineRule="auto"/>
              <w:rPr>
                <w:rFonts w:ascii="Consolas" w:eastAsia="Calibri" w:hAnsi="Consolas" w:cs="Consolas"/>
                <w:color w:val="000000"/>
                <w:sz w:val="20"/>
                <w:szCs w:val="20"/>
                <w:highlight w:val="white"/>
              </w:rPr>
            </w:pP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0000FF"/>
                <w:sz w:val="20"/>
                <w:szCs w:val="20"/>
                <w:highlight w:val="white"/>
              </w:rPr>
              <w:t>&lt;/</w:t>
            </w:r>
            <w:r w:rsidRPr="002074F2">
              <w:rPr>
                <w:rFonts w:ascii="Consolas" w:eastAsia="Calibri" w:hAnsi="Consolas" w:cs="Consolas"/>
                <w:color w:val="800000"/>
                <w:sz w:val="20"/>
                <w:szCs w:val="20"/>
                <w:highlight w:val="white"/>
              </w:rPr>
              <w:t>div</w:t>
            </w:r>
            <w:r w:rsidRPr="002074F2">
              <w:rPr>
                <w:rFonts w:ascii="Consolas" w:eastAsia="Calibri" w:hAnsi="Consolas" w:cs="Consolas"/>
                <w:color w:val="0000FF"/>
                <w:sz w:val="20"/>
                <w:szCs w:val="20"/>
                <w:highlight w:val="white"/>
              </w:rPr>
              <w:t>&gt;</w:t>
            </w:r>
          </w:p>
          <w:p w14:paraId="7430579A" w14:textId="77777777" w:rsidR="002074F2" w:rsidRPr="002074F2" w:rsidRDefault="002074F2" w:rsidP="002074F2">
            <w:pPr>
              <w:autoSpaceDE w:val="0"/>
              <w:autoSpaceDN w:val="0"/>
              <w:adjustRightInd w:val="0"/>
              <w:spacing w:after="0" w:line="240" w:lineRule="auto"/>
              <w:rPr>
                <w:rFonts w:ascii="Consolas" w:eastAsia="Calibri" w:hAnsi="Consolas" w:cs="Consolas"/>
                <w:color w:val="000000"/>
                <w:sz w:val="20"/>
                <w:szCs w:val="20"/>
                <w:highlight w:val="white"/>
              </w:rPr>
            </w:pP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0000FF"/>
                <w:sz w:val="20"/>
                <w:szCs w:val="20"/>
                <w:highlight w:val="white"/>
              </w:rPr>
              <w:t>&lt;</w:t>
            </w:r>
            <w:r w:rsidRPr="002074F2">
              <w:rPr>
                <w:rFonts w:ascii="Consolas" w:eastAsia="Calibri" w:hAnsi="Consolas" w:cs="Consolas"/>
                <w:color w:val="800000"/>
                <w:sz w:val="20"/>
                <w:szCs w:val="20"/>
                <w:highlight w:val="white"/>
              </w:rPr>
              <w:t>div</w:t>
            </w: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FF0000"/>
                <w:sz w:val="20"/>
                <w:szCs w:val="20"/>
                <w:highlight w:val="white"/>
              </w:rPr>
              <w:t>class</w:t>
            </w:r>
            <w:r w:rsidRPr="002074F2">
              <w:rPr>
                <w:rFonts w:ascii="Consolas" w:eastAsia="Calibri" w:hAnsi="Consolas" w:cs="Consolas"/>
                <w:color w:val="0000FF"/>
                <w:sz w:val="20"/>
                <w:szCs w:val="20"/>
                <w:highlight w:val="white"/>
              </w:rPr>
              <w:t>="center-inner top-margin-10"&gt;</w:t>
            </w:r>
          </w:p>
          <w:p w14:paraId="7D9D9BF6" w14:textId="77777777" w:rsidR="002074F2" w:rsidRPr="002074F2" w:rsidRDefault="002074F2" w:rsidP="002074F2">
            <w:pPr>
              <w:autoSpaceDE w:val="0"/>
              <w:autoSpaceDN w:val="0"/>
              <w:adjustRightInd w:val="0"/>
              <w:spacing w:after="0" w:line="240" w:lineRule="auto"/>
              <w:rPr>
                <w:rFonts w:ascii="Consolas" w:eastAsia="Calibri" w:hAnsi="Consolas" w:cs="Consolas"/>
                <w:color w:val="000000"/>
                <w:sz w:val="20"/>
                <w:szCs w:val="20"/>
                <w:highlight w:val="white"/>
              </w:rPr>
            </w:pP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0000FF"/>
                <w:sz w:val="20"/>
                <w:szCs w:val="20"/>
                <w:highlight w:val="white"/>
              </w:rPr>
              <w:t>&lt;</w:t>
            </w:r>
            <w:r w:rsidRPr="002074F2">
              <w:rPr>
                <w:rFonts w:ascii="Consolas" w:eastAsia="Calibri" w:hAnsi="Consolas" w:cs="Consolas"/>
                <w:color w:val="800000"/>
                <w:sz w:val="20"/>
                <w:szCs w:val="20"/>
                <w:highlight w:val="white"/>
              </w:rPr>
              <w:t>input</w:t>
            </w: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FF0000"/>
                <w:sz w:val="20"/>
                <w:szCs w:val="20"/>
                <w:highlight w:val="white"/>
              </w:rPr>
              <w:t>type</w:t>
            </w:r>
            <w:r w:rsidRPr="002074F2">
              <w:rPr>
                <w:rFonts w:ascii="Consolas" w:eastAsia="Calibri" w:hAnsi="Consolas" w:cs="Consolas"/>
                <w:color w:val="0000FF"/>
                <w:sz w:val="20"/>
                <w:szCs w:val="20"/>
                <w:highlight w:val="white"/>
              </w:rPr>
              <w:t>="submit"</w:t>
            </w: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FF0000"/>
                <w:sz w:val="20"/>
                <w:szCs w:val="20"/>
                <w:highlight w:val="white"/>
              </w:rPr>
              <w:t>value</w:t>
            </w:r>
            <w:r w:rsidRPr="002074F2">
              <w:rPr>
                <w:rFonts w:ascii="Consolas" w:eastAsia="Calibri" w:hAnsi="Consolas" w:cs="Consolas"/>
                <w:color w:val="0000FF"/>
                <w:sz w:val="20"/>
                <w:szCs w:val="20"/>
                <w:highlight w:val="white"/>
              </w:rPr>
              <w:t>="Login"/&gt;</w:t>
            </w:r>
          </w:p>
          <w:p w14:paraId="227537A9" w14:textId="77777777" w:rsidR="002074F2" w:rsidRPr="002074F2" w:rsidRDefault="002074F2" w:rsidP="002074F2">
            <w:pPr>
              <w:autoSpaceDE w:val="0"/>
              <w:autoSpaceDN w:val="0"/>
              <w:adjustRightInd w:val="0"/>
              <w:spacing w:after="0" w:line="240" w:lineRule="auto"/>
              <w:rPr>
                <w:rFonts w:ascii="Consolas" w:eastAsia="Calibri" w:hAnsi="Consolas" w:cs="Consolas"/>
                <w:color w:val="000000"/>
                <w:sz w:val="20"/>
                <w:szCs w:val="20"/>
                <w:highlight w:val="white"/>
              </w:rPr>
            </w:pP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0000FF"/>
                <w:sz w:val="20"/>
                <w:szCs w:val="20"/>
                <w:highlight w:val="white"/>
              </w:rPr>
              <w:t>&lt;/</w:t>
            </w:r>
            <w:r w:rsidRPr="002074F2">
              <w:rPr>
                <w:rFonts w:ascii="Consolas" w:eastAsia="Calibri" w:hAnsi="Consolas" w:cs="Consolas"/>
                <w:color w:val="800000"/>
                <w:sz w:val="20"/>
                <w:szCs w:val="20"/>
                <w:highlight w:val="white"/>
              </w:rPr>
              <w:t>div</w:t>
            </w:r>
            <w:r w:rsidRPr="002074F2">
              <w:rPr>
                <w:rFonts w:ascii="Consolas" w:eastAsia="Calibri" w:hAnsi="Consolas" w:cs="Consolas"/>
                <w:color w:val="0000FF"/>
                <w:sz w:val="20"/>
                <w:szCs w:val="20"/>
                <w:highlight w:val="white"/>
              </w:rPr>
              <w:t>&gt;</w:t>
            </w:r>
          </w:p>
          <w:p w14:paraId="05E51BA6" w14:textId="77777777" w:rsidR="002074F2" w:rsidRPr="002074F2" w:rsidRDefault="002074F2" w:rsidP="002074F2">
            <w:pPr>
              <w:autoSpaceDE w:val="0"/>
              <w:autoSpaceDN w:val="0"/>
              <w:adjustRightInd w:val="0"/>
              <w:spacing w:after="0" w:line="240" w:lineRule="auto"/>
              <w:rPr>
                <w:rFonts w:ascii="Consolas" w:eastAsia="Calibri" w:hAnsi="Consolas" w:cs="Consolas"/>
                <w:color w:val="000000"/>
                <w:sz w:val="20"/>
                <w:szCs w:val="20"/>
                <w:highlight w:val="white"/>
              </w:rPr>
            </w:pPr>
            <w:r w:rsidRPr="002074F2">
              <w:rPr>
                <w:rFonts w:ascii="Consolas" w:eastAsia="Calibri" w:hAnsi="Consolas" w:cs="Consolas"/>
                <w:color w:val="000000"/>
                <w:sz w:val="20"/>
                <w:szCs w:val="20"/>
                <w:highlight w:val="white"/>
              </w:rPr>
              <w:t xml:space="preserve">    </w:t>
            </w:r>
            <w:r w:rsidRPr="002074F2">
              <w:rPr>
                <w:rFonts w:ascii="Consolas" w:eastAsia="Calibri" w:hAnsi="Consolas" w:cs="Consolas"/>
                <w:color w:val="0000FF"/>
                <w:sz w:val="20"/>
                <w:szCs w:val="20"/>
                <w:highlight w:val="white"/>
              </w:rPr>
              <w:t>&lt;/</w:t>
            </w:r>
            <w:r w:rsidRPr="002074F2">
              <w:rPr>
                <w:rFonts w:ascii="Consolas" w:eastAsia="Calibri" w:hAnsi="Consolas" w:cs="Consolas"/>
                <w:color w:val="800000"/>
                <w:sz w:val="20"/>
                <w:szCs w:val="20"/>
                <w:highlight w:val="white"/>
              </w:rPr>
              <w:t>form</w:t>
            </w:r>
            <w:r w:rsidRPr="002074F2">
              <w:rPr>
                <w:rFonts w:ascii="Consolas" w:eastAsia="Calibri" w:hAnsi="Consolas" w:cs="Consolas"/>
                <w:color w:val="0000FF"/>
                <w:sz w:val="20"/>
                <w:szCs w:val="20"/>
                <w:highlight w:val="white"/>
              </w:rPr>
              <w:t>&gt;</w:t>
            </w:r>
          </w:p>
          <w:p w14:paraId="41626D32" w14:textId="77777777" w:rsidR="002074F2" w:rsidRPr="002074F2" w:rsidRDefault="002074F2" w:rsidP="002074F2">
            <w:pPr>
              <w:autoSpaceDE w:val="0"/>
              <w:autoSpaceDN w:val="0"/>
              <w:adjustRightInd w:val="0"/>
              <w:spacing w:after="0" w:line="240" w:lineRule="auto"/>
              <w:rPr>
                <w:rFonts w:ascii="Consolas" w:eastAsia="Calibri" w:hAnsi="Consolas" w:cs="Consolas"/>
                <w:color w:val="000000"/>
                <w:sz w:val="20"/>
                <w:szCs w:val="20"/>
                <w:highlight w:val="white"/>
              </w:rPr>
            </w:pPr>
            <w:r w:rsidRPr="002074F2">
              <w:rPr>
                <w:rFonts w:ascii="Consolas" w:eastAsia="Calibri" w:hAnsi="Consolas" w:cs="Consolas"/>
                <w:color w:val="0000FF"/>
                <w:sz w:val="20"/>
                <w:szCs w:val="20"/>
                <w:highlight w:val="white"/>
              </w:rPr>
              <w:t>&lt;/</w:t>
            </w:r>
            <w:r w:rsidRPr="002074F2">
              <w:rPr>
                <w:rFonts w:ascii="Consolas" w:eastAsia="Calibri" w:hAnsi="Consolas" w:cs="Consolas"/>
                <w:color w:val="800000"/>
                <w:sz w:val="20"/>
                <w:szCs w:val="20"/>
                <w:highlight w:val="white"/>
              </w:rPr>
              <w:t>body</w:t>
            </w:r>
            <w:r w:rsidRPr="002074F2">
              <w:rPr>
                <w:rFonts w:ascii="Consolas" w:eastAsia="Calibri" w:hAnsi="Consolas" w:cs="Consolas"/>
                <w:color w:val="0000FF"/>
                <w:sz w:val="20"/>
                <w:szCs w:val="20"/>
                <w:highlight w:val="white"/>
              </w:rPr>
              <w:t>&gt;</w:t>
            </w:r>
          </w:p>
          <w:p w14:paraId="540C04FF" w14:textId="7803F259" w:rsidR="002074F2" w:rsidRPr="00557B4A" w:rsidRDefault="002074F2" w:rsidP="002074F2">
            <w:pPr>
              <w:autoSpaceDE w:val="0"/>
              <w:autoSpaceDN w:val="0"/>
              <w:adjustRightInd w:val="0"/>
              <w:spacing w:after="0" w:line="240" w:lineRule="auto"/>
              <w:rPr>
                <w:rFonts w:ascii="Consolas" w:eastAsia="Calibri" w:hAnsi="Consolas" w:cs="Consolas"/>
                <w:color w:val="000000"/>
                <w:sz w:val="15"/>
                <w:szCs w:val="15"/>
                <w:highlight w:val="white"/>
              </w:rPr>
            </w:pPr>
            <w:r w:rsidRPr="002074F2">
              <w:rPr>
                <w:rFonts w:ascii="Consolas" w:eastAsia="Calibri" w:hAnsi="Consolas" w:cs="Consolas"/>
                <w:color w:val="0000FF"/>
                <w:sz w:val="20"/>
                <w:szCs w:val="20"/>
                <w:highlight w:val="white"/>
              </w:rPr>
              <w:t>&lt;/</w:t>
            </w:r>
            <w:r w:rsidRPr="002074F2">
              <w:rPr>
                <w:rFonts w:ascii="Consolas" w:eastAsia="Calibri" w:hAnsi="Consolas" w:cs="Consolas"/>
                <w:color w:val="800000"/>
                <w:sz w:val="20"/>
                <w:szCs w:val="20"/>
                <w:highlight w:val="white"/>
              </w:rPr>
              <w:t>html</w:t>
            </w:r>
            <w:r w:rsidRPr="002074F2">
              <w:rPr>
                <w:rFonts w:ascii="Consolas" w:eastAsia="Calibri" w:hAnsi="Consolas" w:cs="Consolas"/>
                <w:color w:val="0000FF"/>
                <w:sz w:val="20"/>
                <w:szCs w:val="20"/>
                <w:highlight w:val="white"/>
              </w:rPr>
              <w:t>&gt;</w:t>
            </w:r>
          </w:p>
        </w:tc>
      </w:tr>
    </w:tbl>
    <w:p w14:paraId="6CE18649" w14:textId="77777777" w:rsidR="002074F2" w:rsidRDefault="002074F2" w:rsidP="002074F2">
      <w:pPr>
        <w:pStyle w:val="Body"/>
      </w:pPr>
    </w:p>
    <w:p w14:paraId="45A5981C" w14:textId="5CA7AD21" w:rsidR="00F80691" w:rsidRDefault="00F80691" w:rsidP="002074F2">
      <w:pPr>
        <w:pStyle w:val="Body"/>
      </w:pPr>
      <w:r>
        <w:t>Backed by a simple route handler (we’re not actually authenticating the user here!):</w:t>
      </w:r>
    </w:p>
    <w:p w14:paraId="017F89A4" w14:textId="77777777" w:rsidR="00F80691" w:rsidRDefault="00F80691" w:rsidP="00F80691">
      <w:pPr>
        <w:pStyle w:val="Body"/>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F80691" w:rsidRPr="009045E5" w14:paraId="0DA3DA45" w14:textId="77777777" w:rsidTr="008B40A2">
        <w:tc>
          <w:tcPr>
            <w:tcW w:w="9576" w:type="dxa"/>
            <w:shd w:val="clear" w:color="auto" w:fill="F0F0F0"/>
          </w:tcPr>
          <w:p w14:paraId="11DC2398" w14:textId="77777777" w:rsidR="003C7C4F" w:rsidRPr="003C7C4F" w:rsidRDefault="003C7C4F" w:rsidP="003C7C4F">
            <w:pPr>
              <w:autoSpaceDE w:val="0"/>
              <w:autoSpaceDN w:val="0"/>
              <w:adjustRightInd w:val="0"/>
              <w:spacing w:after="0" w:line="240" w:lineRule="auto"/>
              <w:rPr>
                <w:rFonts w:ascii="Consolas" w:eastAsia="Calibri" w:hAnsi="Consolas" w:cs="Consolas"/>
                <w:color w:val="000000"/>
                <w:sz w:val="20"/>
                <w:szCs w:val="20"/>
                <w:highlight w:val="white"/>
              </w:rPr>
            </w:pPr>
            <w:r w:rsidRPr="003C7C4F">
              <w:rPr>
                <w:rFonts w:ascii="Consolas" w:eastAsia="Calibri" w:hAnsi="Consolas" w:cs="Consolas"/>
                <w:color w:val="008000"/>
                <w:sz w:val="20"/>
                <w:szCs w:val="20"/>
                <w:highlight w:val="white"/>
              </w:rPr>
              <w:t>// Test a form post</w:t>
            </w:r>
          </w:p>
          <w:p w14:paraId="454E4819" w14:textId="77777777" w:rsidR="003C7C4F" w:rsidRPr="003C7C4F" w:rsidRDefault="003C7C4F" w:rsidP="003C7C4F">
            <w:pPr>
              <w:autoSpaceDE w:val="0"/>
              <w:autoSpaceDN w:val="0"/>
              <w:adjustRightInd w:val="0"/>
              <w:spacing w:after="0" w:line="240" w:lineRule="auto"/>
              <w:rPr>
                <w:rFonts w:ascii="Consolas" w:eastAsia="Calibri" w:hAnsi="Consolas" w:cs="Consolas"/>
                <w:color w:val="000000"/>
                <w:sz w:val="20"/>
                <w:szCs w:val="20"/>
                <w:highlight w:val="white"/>
              </w:rPr>
            </w:pPr>
            <w:r w:rsidRPr="003C7C4F">
              <w:rPr>
                <w:rFonts w:ascii="Consolas" w:eastAsia="Calibri" w:hAnsi="Consolas" w:cs="Consolas"/>
                <w:color w:val="000000"/>
                <w:sz w:val="20"/>
                <w:szCs w:val="20"/>
                <w:highlight w:val="white"/>
              </w:rPr>
              <w:t>routeTable.AddRoute(</w:t>
            </w:r>
            <w:r w:rsidRPr="003C7C4F">
              <w:rPr>
                <w:rFonts w:ascii="Consolas" w:eastAsia="Calibri" w:hAnsi="Consolas" w:cs="Consolas"/>
                <w:color w:val="A31515"/>
                <w:sz w:val="20"/>
                <w:szCs w:val="20"/>
                <w:highlight w:val="white"/>
              </w:rPr>
              <w:t>"post"</w:t>
            </w:r>
            <w:r w:rsidRPr="003C7C4F">
              <w:rPr>
                <w:rFonts w:ascii="Consolas" w:eastAsia="Calibri" w:hAnsi="Consolas" w:cs="Consolas"/>
                <w:color w:val="000000"/>
                <w:sz w:val="20"/>
                <w:szCs w:val="20"/>
                <w:highlight w:val="white"/>
              </w:rPr>
              <w:t xml:space="preserve">, </w:t>
            </w:r>
            <w:r w:rsidRPr="003C7C4F">
              <w:rPr>
                <w:rFonts w:ascii="Consolas" w:eastAsia="Calibri" w:hAnsi="Consolas" w:cs="Consolas"/>
                <w:color w:val="A31515"/>
                <w:sz w:val="20"/>
                <w:szCs w:val="20"/>
                <w:highlight w:val="white"/>
              </w:rPr>
              <w:t>"login"</w:t>
            </w:r>
            <w:r w:rsidRPr="003C7C4F">
              <w:rPr>
                <w:rFonts w:ascii="Consolas" w:eastAsia="Calibri" w:hAnsi="Consolas" w:cs="Consolas"/>
                <w:color w:val="000000"/>
                <w:sz w:val="20"/>
                <w:szCs w:val="20"/>
                <w:highlight w:val="white"/>
              </w:rPr>
              <w:t xml:space="preserve">, </w:t>
            </w:r>
            <w:r w:rsidRPr="003C7C4F">
              <w:rPr>
                <w:rFonts w:ascii="Consolas" w:eastAsia="Calibri" w:hAnsi="Consolas" w:cs="Consolas"/>
                <w:color w:val="A31515"/>
                <w:sz w:val="20"/>
                <w:szCs w:val="20"/>
                <w:highlight w:val="white"/>
              </w:rPr>
              <w:t>"application/x-www-form-urlencoded"</w:t>
            </w:r>
            <w:r w:rsidRPr="003C7C4F">
              <w:rPr>
                <w:rFonts w:ascii="Consolas" w:eastAsia="Calibri" w:hAnsi="Consolas" w:cs="Consolas"/>
                <w:color w:val="000000"/>
                <w:sz w:val="20"/>
                <w:szCs w:val="20"/>
                <w:highlight w:val="white"/>
              </w:rPr>
              <w:t xml:space="preserve">, </w:t>
            </w:r>
            <w:r w:rsidRPr="003C7C4F">
              <w:rPr>
                <w:rFonts w:ascii="Consolas" w:eastAsia="Calibri" w:hAnsi="Consolas" w:cs="Consolas"/>
                <w:color w:val="0000FF"/>
                <w:sz w:val="20"/>
                <w:szCs w:val="20"/>
                <w:highlight w:val="white"/>
              </w:rPr>
              <w:t>new</w:t>
            </w:r>
            <w:r w:rsidRPr="003C7C4F">
              <w:rPr>
                <w:rFonts w:ascii="Consolas" w:eastAsia="Calibri" w:hAnsi="Consolas" w:cs="Consolas"/>
                <w:color w:val="000000"/>
                <w:sz w:val="20"/>
                <w:szCs w:val="20"/>
                <w:highlight w:val="white"/>
              </w:rPr>
              <w:t xml:space="preserve"> </w:t>
            </w:r>
            <w:r w:rsidRPr="003C7C4F">
              <w:rPr>
                <w:rFonts w:ascii="Consolas" w:eastAsia="Calibri" w:hAnsi="Consolas" w:cs="Consolas"/>
                <w:color w:val="2B91AF"/>
                <w:sz w:val="20"/>
                <w:szCs w:val="20"/>
                <w:highlight w:val="white"/>
              </w:rPr>
              <w:t>RouteEntry</w:t>
            </w:r>
            <w:r w:rsidRPr="003C7C4F">
              <w:rPr>
                <w:rFonts w:ascii="Consolas" w:eastAsia="Calibri" w:hAnsi="Consolas" w:cs="Consolas"/>
                <w:color w:val="000000"/>
                <w:sz w:val="20"/>
                <w:szCs w:val="20"/>
                <w:highlight w:val="white"/>
              </w:rPr>
              <w:t>()</w:t>
            </w:r>
          </w:p>
          <w:p w14:paraId="6730C4AA" w14:textId="77777777" w:rsidR="003C7C4F" w:rsidRPr="003C7C4F" w:rsidRDefault="003C7C4F" w:rsidP="003C7C4F">
            <w:pPr>
              <w:autoSpaceDE w:val="0"/>
              <w:autoSpaceDN w:val="0"/>
              <w:adjustRightInd w:val="0"/>
              <w:spacing w:after="0" w:line="240" w:lineRule="auto"/>
              <w:rPr>
                <w:rFonts w:ascii="Consolas" w:eastAsia="Calibri" w:hAnsi="Consolas" w:cs="Consolas"/>
                <w:color w:val="000000"/>
                <w:sz w:val="20"/>
                <w:szCs w:val="20"/>
                <w:highlight w:val="white"/>
              </w:rPr>
            </w:pPr>
            <w:r w:rsidRPr="003C7C4F">
              <w:rPr>
                <w:rFonts w:ascii="Consolas" w:eastAsia="Calibri" w:hAnsi="Consolas" w:cs="Consolas"/>
                <w:color w:val="000000"/>
                <w:sz w:val="20"/>
                <w:szCs w:val="20"/>
                <w:highlight w:val="white"/>
              </w:rPr>
              <w:t>{</w:t>
            </w:r>
          </w:p>
          <w:p w14:paraId="54F5A8F0" w14:textId="64EF997D" w:rsidR="003C7C4F" w:rsidRPr="003C7C4F" w:rsidRDefault="003C7C4F" w:rsidP="003C7C4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3C7C4F">
              <w:rPr>
                <w:rFonts w:ascii="Consolas" w:eastAsia="Calibri" w:hAnsi="Consolas" w:cs="Consolas"/>
                <w:color w:val="000000"/>
                <w:sz w:val="20"/>
                <w:szCs w:val="20"/>
                <w:highlight w:val="white"/>
              </w:rPr>
              <w:t>RouteHandler = (continuation, context, session, pathParams) =&gt;</w:t>
            </w:r>
          </w:p>
          <w:p w14:paraId="6F5EF0B4" w14:textId="56E04692" w:rsidR="003C7C4F" w:rsidRPr="003C7C4F" w:rsidRDefault="003C7C4F" w:rsidP="003C7C4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3C7C4F">
              <w:rPr>
                <w:rFonts w:ascii="Consolas" w:eastAsia="Calibri" w:hAnsi="Consolas" w:cs="Consolas"/>
                <w:color w:val="000000"/>
                <w:sz w:val="20"/>
                <w:szCs w:val="20"/>
                <w:highlight w:val="white"/>
              </w:rPr>
              <w:t>{</w:t>
            </w:r>
          </w:p>
          <w:p w14:paraId="6FD76E4C" w14:textId="77777777" w:rsidR="003C7C4F" w:rsidRDefault="003C7C4F" w:rsidP="003C7C4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3C7C4F">
              <w:rPr>
                <w:rFonts w:ascii="Consolas" w:eastAsia="Calibri" w:hAnsi="Consolas" w:cs="Consolas"/>
                <w:color w:val="0000FF"/>
                <w:sz w:val="20"/>
                <w:szCs w:val="20"/>
                <w:highlight w:val="white"/>
              </w:rPr>
              <w:t>string</w:t>
            </w:r>
            <w:r w:rsidRPr="003C7C4F">
              <w:rPr>
                <w:rFonts w:ascii="Consolas" w:eastAsia="Calibri" w:hAnsi="Consolas" w:cs="Consolas"/>
                <w:color w:val="000000"/>
                <w:sz w:val="20"/>
                <w:szCs w:val="20"/>
                <w:highlight w:val="white"/>
              </w:rPr>
              <w:t xml:space="preserve"> data = </w:t>
            </w:r>
            <w:r w:rsidRPr="003C7C4F">
              <w:rPr>
                <w:rFonts w:ascii="Consolas" w:eastAsia="Calibri" w:hAnsi="Consolas" w:cs="Consolas"/>
                <w:color w:val="0000FF"/>
                <w:sz w:val="20"/>
                <w:szCs w:val="20"/>
                <w:highlight w:val="white"/>
              </w:rPr>
              <w:t>new</w:t>
            </w:r>
            <w:r w:rsidRPr="003C7C4F">
              <w:rPr>
                <w:rFonts w:ascii="Consolas" w:eastAsia="Calibri" w:hAnsi="Consolas" w:cs="Consolas"/>
                <w:color w:val="000000"/>
                <w:sz w:val="20"/>
                <w:szCs w:val="20"/>
                <w:highlight w:val="white"/>
              </w:rPr>
              <w:t xml:space="preserve"> </w:t>
            </w:r>
            <w:r w:rsidRPr="003C7C4F">
              <w:rPr>
                <w:rFonts w:ascii="Consolas" w:eastAsia="Calibri" w:hAnsi="Consolas" w:cs="Consolas"/>
                <w:color w:val="2B91AF"/>
                <w:sz w:val="20"/>
                <w:szCs w:val="20"/>
                <w:highlight w:val="white"/>
              </w:rPr>
              <w:t>StreamReader</w:t>
            </w:r>
            <w:r w:rsidRPr="003C7C4F">
              <w:rPr>
                <w:rFonts w:ascii="Consolas" w:eastAsia="Calibri" w:hAnsi="Consolas" w:cs="Consolas"/>
                <w:color w:val="000000"/>
                <w:sz w:val="20"/>
                <w:szCs w:val="20"/>
                <w:highlight w:val="white"/>
              </w:rPr>
              <w:t>(context.Request.InputStream,</w:t>
            </w:r>
          </w:p>
          <w:p w14:paraId="28450A5A" w14:textId="7D3B3328" w:rsidR="003C7C4F" w:rsidRPr="003C7C4F" w:rsidRDefault="003C7C4F" w:rsidP="003C7C4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3C7C4F">
              <w:rPr>
                <w:rFonts w:ascii="Consolas" w:eastAsia="Calibri" w:hAnsi="Consolas" w:cs="Consolas"/>
                <w:color w:val="000000"/>
                <w:sz w:val="20"/>
                <w:szCs w:val="20"/>
                <w:highlight w:val="white"/>
              </w:rPr>
              <w:t>context.Request.ContentEncoding).ReadToEnd();</w:t>
            </w:r>
          </w:p>
          <w:p w14:paraId="7BAAD3F7" w14:textId="632670D4" w:rsidR="003C7C4F" w:rsidRPr="003C7C4F" w:rsidRDefault="003C7C4F" w:rsidP="003C7C4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3C7C4F">
              <w:rPr>
                <w:rFonts w:ascii="Consolas" w:eastAsia="Calibri" w:hAnsi="Consolas" w:cs="Consolas"/>
                <w:color w:val="000000"/>
                <w:sz w:val="20"/>
                <w:szCs w:val="20"/>
                <w:highlight w:val="white"/>
              </w:rPr>
              <w:t>context.Redirect(</w:t>
            </w:r>
            <w:r w:rsidRPr="003C7C4F">
              <w:rPr>
                <w:rFonts w:ascii="Consolas" w:eastAsia="Calibri" w:hAnsi="Consolas" w:cs="Consolas"/>
                <w:color w:val="A31515"/>
                <w:sz w:val="20"/>
                <w:szCs w:val="20"/>
                <w:highlight w:val="white"/>
              </w:rPr>
              <w:t>"welcome"</w:t>
            </w:r>
            <w:r w:rsidRPr="003C7C4F">
              <w:rPr>
                <w:rFonts w:ascii="Consolas" w:eastAsia="Calibri" w:hAnsi="Consolas" w:cs="Consolas"/>
                <w:color w:val="000000"/>
                <w:sz w:val="20"/>
                <w:szCs w:val="20"/>
                <w:highlight w:val="white"/>
              </w:rPr>
              <w:t>);</w:t>
            </w:r>
          </w:p>
          <w:p w14:paraId="6392B08D" w14:textId="54C3530D" w:rsidR="003C7C4F" w:rsidRPr="003C7C4F" w:rsidRDefault="003C7C4F" w:rsidP="003C7C4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FF"/>
                <w:sz w:val="20"/>
                <w:szCs w:val="20"/>
                <w:highlight w:val="white"/>
              </w:rPr>
              <w:t xml:space="preserve">    </w:t>
            </w:r>
            <w:r w:rsidRPr="003C7C4F">
              <w:rPr>
                <w:rFonts w:ascii="Consolas" w:eastAsia="Calibri" w:hAnsi="Consolas" w:cs="Consolas"/>
                <w:color w:val="0000FF"/>
                <w:sz w:val="20"/>
                <w:szCs w:val="20"/>
                <w:highlight w:val="white"/>
              </w:rPr>
              <w:t>return</w:t>
            </w:r>
            <w:r w:rsidRPr="003C7C4F">
              <w:rPr>
                <w:rFonts w:ascii="Consolas" w:eastAsia="Calibri" w:hAnsi="Consolas" w:cs="Consolas"/>
                <w:color w:val="000000"/>
                <w:sz w:val="20"/>
                <w:szCs w:val="20"/>
                <w:highlight w:val="white"/>
              </w:rPr>
              <w:t xml:space="preserve"> </w:t>
            </w:r>
            <w:r w:rsidRPr="003C7C4F">
              <w:rPr>
                <w:rFonts w:ascii="Consolas" w:eastAsia="Calibri" w:hAnsi="Consolas" w:cs="Consolas"/>
                <w:color w:val="2B91AF"/>
                <w:sz w:val="20"/>
                <w:szCs w:val="20"/>
                <w:highlight w:val="white"/>
              </w:rPr>
              <w:t>WorkflowState</w:t>
            </w:r>
            <w:r w:rsidRPr="003C7C4F">
              <w:rPr>
                <w:rFonts w:ascii="Consolas" w:eastAsia="Calibri" w:hAnsi="Consolas" w:cs="Consolas"/>
                <w:color w:val="000000"/>
                <w:sz w:val="20"/>
                <w:szCs w:val="20"/>
                <w:highlight w:val="white"/>
              </w:rPr>
              <w:t>.Done;</w:t>
            </w:r>
          </w:p>
          <w:p w14:paraId="0D8BFAF3" w14:textId="0ECB693C" w:rsidR="003C7C4F" w:rsidRPr="003C7C4F" w:rsidRDefault="003C7C4F" w:rsidP="003C7C4F">
            <w:pPr>
              <w:autoSpaceDE w:val="0"/>
              <w:autoSpaceDN w:val="0"/>
              <w:adjustRightInd w:val="0"/>
              <w:spacing w:after="0" w:line="240" w:lineRule="auto"/>
              <w:rPr>
                <w:rFonts w:ascii="Consolas" w:eastAsia="Calibri" w:hAnsi="Consolas" w:cs="Consolas"/>
                <w:color w:val="000000"/>
                <w:sz w:val="20"/>
                <w:szCs w:val="20"/>
                <w:highlight w:val="white"/>
              </w:rPr>
            </w:pPr>
            <w:r>
              <w:rPr>
                <w:rFonts w:ascii="Consolas" w:eastAsia="Calibri" w:hAnsi="Consolas" w:cs="Consolas"/>
                <w:color w:val="000000"/>
                <w:sz w:val="20"/>
                <w:szCs w:val="20"/>
                <w:highlight w:val="white"/>
              </w:rPr>
              <w:t xml:space="preserve">  </w:t>
            </w:r>
            <w:r w:rsidRPr="003C7C4F">
              <w:rPr>
                <w:rFonts w:ascii="Consolas" w:eastAsia="Calibri" w:hAnsi="Consolas" w:cs="Consolas"/>
                <w:color w:val="000000"/>
                <w:sz w:val="20"/>
                <w:szCs w:val="20"/>
                <w:highlight w:val="white"/>
              </w:rPr>
              <w:t>}</w:t>
            </w:r>
          </w:p>
          <w:p w14:paraId="7D505398" w14:textId="487A9D42" w:rsidR="00F80691" w:rsidRPr="00557B4A" w:rsidRDefault="003C7C4F" w:rsidP="008B40A2">
            <w:pPr>
              <w:autoSpaceDE w:val="0"/>
              <w:autoSpaceDN w:val="0"/>
              <w:adjustRightInd w:val="0"/>
              <w:spacing w:after="0" w:line="240" w:lineRule="auto"/>
              <w:rPr>
                <w:rFonts w:ascii="Consolas" w:eastAsia="Calibri" w:hAnsi="Consolas" w:cs="Consolas"/>
                <w:color w:val="000000"/>
                <w:sz w:val="15"/>
                <w:szCs w:val="15"/>
                <w:highlight w:val="white"/>
              </w:rPr>
            </w:pPr>
            <w:r w:rsidRPr="003C7C4F">
              <w:rPr>
                <w:rFonts w:ascii="Consolas" w:eastAsia="Calibri" w:hAnsi="Consolas" w:cs="Consolas"/>
                <w:color w:val="000000"/>
                <w:sz w:val="20"/>
                <w:szCs w:val="20"/>
                <w:highlight w:val="white"/>
              </w:rPr>
              <w:lastRenderedPageBreak/>
              <w:t>});</w:t>
            </w:r>
          </w:p>
        </w:tc>
      </w:tr>
    </w:tbl>
    <w:p w14:paraId="7CC94176" w14:textId="77777777" w:rsidR="00F80691" w:rsidRDefault="00F80691" w:rsidP="002074F2">
      <w:pPr>
        <w:pStyle w:val="Body"/>
      </w:pPr>
    </w:p>
    <w:p w14:paraId="2C90E928" w14:textId="4ADD68D5" w:rsidR="003C7C4F" w:rsidRDefault="003C7C4F" w:rsidP="002074F2">
      <w:pPr>
        <w:pStyle w:val="Body"/>
      </w:pPr>
      <w:r>
        <w:t>Note how here we’re qualifying the same path with the content type.  In the AJAX example below, we will use the same path, but for JSON content.</w:t>
      </w:r>
    </w:p>
    <w:p w14:paraId="04DD8340" w14:textId="7962FAB8" w:rsidR="002074F2" w:rsidRDefault="002074F2" w:rsidP="002074F2">
      <w:pPr>
        <w:pStyle w:val="Body"/>
      </w:pPr>
      <w:r>
        <w:t>When we click on the Login button:</w:t>
      </w:r>
    </w:p>
    <w:p w14:paraId="0D5B8B8B" w14:textId="77777777" w:rsidR="002074F2" w:rsidRDefault="002074F2" w:rsidP="002074F2">
      <w:pPr>
        <w:pStyle w:val="Body"/>
        <w:keepNext/>
        <w:jc w:val="center"/>
      </w:pPr>
      <w:r>
        <w:rPr>
          <w:noProof/>
        </w:rPr>
        <w:drawing>
          <wp:inline distT="0" distB="0" distL="0" distR="0" wp14:anchorId="1C8D183A" wp14:editId="6BE71F17">
            <wp:extent cx="2819794" cy="1886213"/>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1.png"/>
                    <pic:cNvPicPr/>
                  </pic:nvPicPr>
                  <pic:blipFill>
                    <a:blip r:embed="rId48">
                      <a:extLst>
                        <a:ext uri="{28A0092B-C50C-407E-A947-70E740481C1C}">
                          <a14:useLocalDpi xmlns:a14="http://schemas.microsoft.com/office/drawing/2010/main" val="0"/>
                        </a:ext>
                      </a:extLst>
                    </a:blip>
                    <a:stretch>
                      <a:fillRect/>
                    </a:stretch>
                  </pic:blipFill>
                  <pic:spPr>
                    <a:xfrm>
                      <a:off x="0" y="0"/>
                      <a:ext cx="2819794" cy="1886213"/>
                    </a:xfrm>
                    <a:prstGeom prst="rect">
                      <a:avLst/>
                    </a:prstGeom>
                  </pic:spPr>
                </pic:pic>
              </a:graphicData>
            </a:graphic>
          </wp:inline>
        </w:drawing>
      </w:r>
    </w:p>
    <w:p w14:paraId="5ABF566A" w14:textId="43FCE45F" w:rsidR="002074F2" w:rsidRDefault="002074F2" w:rsidP="002074F2">
      <w:pPr>
        <w:pStyle w:val="Caption"/>
      </w:pPr>
      <w:r>
        <w:t xml:space="preserve">Figure </w:t>
      </w:r>
      <w:r>
        <w:fldChar w:fldCharType="begin"/>
      </w:r>
      <w:r>
        <w:instrText xml:space="preserve"> SEQ Figure \* ARABIC </w:instrText>
      </w:r>
      <w:r>
        <w:fldChar w:fldCharType="separate"/>
      </w:r>
      <w:r w:rsidR="00D9688E">
        <w:t>30</w:t>
      </w:r>
      <w:r>
        <w:fldChar w:fldCharType="end"/>
      </w:r>
      <w:r>
        <w:t>: Login</w:t>
      </w:r>
    </w:p>
    <w:p w14:paraId="57D1F4FD" w14:textId="40DF9C27" w:rsidR="002074F2" w:rsidRDefault="002074F2" w:rsidP="002074F2">
      <w:pPr>
        <w:pStyle w:val="Body"/>
      </w:pPr>
      <w:r>
        <w:t>We see that the form parameters are passed in via the request input stream:</w:t>
      </w:r>
    </w:p>
    <w:p w14:paraId="17E5ED6C" w14:textId="77777777" w:rsidR="00F80691" w:rsidRDefault="00F80691" w:rsidP="00F80691">
      <w:pPr>
        <w:pStyle w:val="Body"/>
        <w:keepNext/>
        <w:jc w:val="center"/>
      </w:pPr>
      <w:r>
        <w:rPr>
          <w:noProof/>
        </w:rPr>
        <w:drawing>
          <wp:inline distT="0" distB="0" distL="0" distR="0" wp14:anchorId="4DE8CAF4" wp14:editId="76BED23F">
            <wp:extent cx="2915057" cy="381053"/>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2.png"/>
                    <pic:cNvPicPr/>
                  </pic:nvPicPr>
                  <pic:blipFill>
                    <a:blip r:embed="rId49">
                      <a:extLst>
                        <a:ext uri="{28A0092B-C50C-407E-A947-70E740481C1C}">
                          <a14:useLocalDpi xmlns:a14="http://schemas.microsoft.com/office/drawing/2010/main" val="0"/>
                        </a:ext>
                      </a:extLst>
                    </a:blip>
                    <a:stretch>
                      <a:fillRect/>
                    </a:stretch>
                  </pic:blipFill>
                  <pic:spPr>
                    <a:xfrm>
                      <a:off x="0" y="0"/>
                      <a:ext cx="2915057" cy="381053"/>
                    </a:xfrm>
                    <a:prstGeom prst="rect">
                      <a:avLst/>
                    </a:prstGeom>
                  </pic:spPr>
                </pic:pic>
              </a:graphicData>
            </a:graphic>
          </wp:inline>
        </w:drawing>
      </w:r>
    </w:p>
    <w:p w14:paraId="05C85D82" w14:textId="075E3F0D" w:rsidR="00F80691" w:rsidRDefault="00F80691" w:rsidP="00F80691">
      <w:pPr>
        <w:pStyle w:val="Caption"/>
      </w:pPr>
      <w:r>
        <w:t xml:space="preserve">Figure </w:t>
      </w:r>
      <w:r>
        <w:fldChar w:fldCharType="begin"/>
      </w:r>
      <w:r>
        <w:instrText xml:space="preserve"> SEQ Figure \* ARABIC </w:instrText>
      </w:r>
      <w:r>
        <w:fldChar w:fldCharType="separate"/>
      </w:r>
      <w:r w:rsidR="00D9688E">
        <w:t>31</w:t>
      </w:r>
      <w:r>
        <w:fldChar w:fldCharType="end"/>
      </w:r>
      <w:r>
        <w:t>: Form Parameters</w:t>
      </w:r>
    </w:p>
    <w:p w14:paraId="72B7FBE5" w14:textId="4362FFBA" w:rsidR="00F80691" w:rsidRDefault="00F80691" w:rsidP="002074F2">
      <w:pPr>
        <w:pStyle w:val="Body"/>
      </w:pPr>
      <w:r>
        <w:t>Note how the key in each key-value pair is the value associated with the HTML control’s “name” attribute.</w:t>
      </w:r>
    </w:p>
    <w:p w14:paraId="17477ED3" w14:textId="1EA267D3" w:rsidR="00F80691" w:rsidRDefault="00BB1881" w:rsidP="00BB1881">
      <w:pPr>
        <w:pStyle w:val="Heading2"/>
      </w:pPr>
      <w:r>
        <w:t>AJAX Post</w:t>
      </w:r>
    </w:p>
    <w:p w14:paraId="1ECBA3FB" w14:textId="6615EAD9" w:rsidR="002074F2" w:rsidRDefault="00BB1881" w:rsidP="002074F2">
      <w:pPr>
        <w:pStyle w:val="Body"/>
      </w:pPr>
      <w:r>
        <w:t xml:space="preserve">We’ll </w:t>
      </w:r>
      <w:r w:rsidR="00911880">
        <w:t xml:space="preserve">be using </w:t>
      </w:r>
      <w:r>
        <w:t xml:space="preserve">jQuery </w:t>
      </w:r>
      <w:r w:rsidR="00911880">
        <w:t>in this example, where we send the username and password as an AJAX POST request:</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2074F2" w:rsidRPr="009045E5" w14:paraId="1617151D" w14:textId="77777777" w:rsidTr="008B40A2">
        <w:tc>
          <w:tcPr>
            <w:tcW w:w="9576" w:type="dxa"/>
            <w:shd w:val="clear" w:color="auto" w:fill="F0F0F0"/>
          </w:tcPr>
          <w:p w14:paraId="4DC71F9B"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FF"/>
                <w:sz w:val="20"/>
                <w:szCs w:val="20"/>
                <w:highlight w:val="white"/>
              </w:rPr>
              <w:t>&lt;!</w:t>
            </w:r>
            <w:r w:rsidRPr="00911880">
              <w:rPr>
                <w:rFonts w:ascii="Consolas" w:eastAsia="Calibri" w:hAnsi="Consolas" w:cs="Consolas"/>
                <w:color w:val="800000"/>
                <w:sz w:val="20"/>
                <w:szCs w:val="20"/>
                <w:highlight w:val="white"/>
              </w:rPr>
              <w:t>DOCTYPE</w:t>
            </w: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FF0000"/>
                <w:sz w:val="20"/>
                <w:szCs w:val="20"/>
                <w:highlight w:val="white"/>
              </w:rPr>
              <w:t>html</w:t>
            </w:r>
            <w:r w:rsidRPr="00911880">
              <w:rPr>
                <w:rFonts w:ascii="Consolas" w:eastAsia="Calibri" w:hAnsi="Consolas" w:cs="Consolas"/>
                <w:color w:val="0000FF"/>
                <w:sz w:val="20"/>
                <w:szCs w:val="20"/>
                <w:highlight w:val="white"/>
              </w:rPr>
              <w:t>&gt;</w:t>
            </w:r>
          </w:p>
          <w:p w14:paraId="6B146E26"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p>
          <w:p w14:paraId="09D296C7"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FF"/>
                <w:sz w:val="20"/>
                <w:szCs w:val="20"/>
                <w:highlight w:val="white"/>
              </w:rPr>
              <w:t>&lt;</w:t>
            </w:r>
            <w:r w:rsidRPr="00911880">
              <w:rPr>
                <w:rFonts w:ascii="Consolas" w:eastAsia="Calibri" w:hAnsi="Consolas" w:cs="Consolas"/>
                <w:color w:val="800000"/>
                <w:sz w:val="20"/>
                <w:szCs w:val="20"/>
                <w:highlight w:val="white"/>
              </w:rPr>
              <w:t>html</w:t>
            </w: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FF0000"/>
                <w:sz w:val="20"/>
                <w:szCs w:val="20"/>
                <w:highlight w:val="white"/>
              </w:rPr>
              <w:t>lang</w:t>
            </w:r>
            <w:r w:rsidRPr="00911880">
              <w:rPr>
                <w:rFonts w:ascii="Consolas" w:eastAsia="Calibri" w:hAnsi="Consolas" w:cs="Consolas"/>
                <w:color w:val="0000FF"/>
                <w:sz w:val="20"/>
                <w:szCs w:val="20"/>
                <w:highlight w:val="white"/>
              </w:rPr>
              <w:t>="en"</w:t>
            </w: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FF0000"/>
                <w:sz w:val="20"/>
                <w:szCs w:val="20"/>
                <w:highlight w:val="white"/>
              </w:rPr>
              <w:t>xmlns</w:t>
            </w:r>
            <w:r w:rsidRPr="00911880">
              <w:rPr>
                <w:rFonts w:ascii="Consolas" w:eastAsia="Calibri" w:hAnsi="Consolas" w:cs="Consolas"/>
                <w:color w:val="0000FF"/>
                <w:sz w:val="20"/>
                <w:szCs w:val="20"/>
                <w:highlight w:val="white"/>
              </w:rPr>
              <w:t>="http://www.w3.org/1999/xhtml"&gt;</w:t>
            </w:r>
          </w:p>
          <w:p w14:paraId="6EEF0437"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FF"/>
                <w:sz w:val="20"/>
                <w:szCs w:val="20"/>
                <w:highlight w:val="white"/>
              </w:rPr>
              <w:t>&lt;</w:t>
            </w:r>
            <w:r w:rsidRPr="00911880">
              <w:rPr>
                <w:rFonts w:ascii="Consolas" w:eastAsia="Calibri" w:hAnsi="Consolas" w:cs="Consolas"/>
                <w:color w:val="800000"/>
                <w:sz w:val="20"/>
                <w:szCs w:val="20"/>
                <w:highlight w:val="white"/>
              </w:rPr>
              <w:t>head</w:t>
            </w:r>
            <w:r w:rsidRPr="00911880">
              <w:rPr>
                <w:rFonts w:ascii="Consolas" w:eastAsia="Calibri" w:hAnsi="Consolas" w:cs="Consolas"/>
                <w:color w:val="0000FF"/>
                <w:sz w:val="20"/>
                <w:szCs w:val="20"/>
                <w:highlight w:val="white"/>
              </w:rPr>
              <w:t>&gt;</w:t>
            </w:r>
          </w:p>
          <w:p w14:paraId="6281AD76"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0000FF"/>
                <w:sz w:val="20"/>
                <w:szCs w:val="20"/>
                <w:highlight w:val="white"/>
              </w:rPr>
              <w:t>&lt;</w:t>
            </w:r>
            <w:r w:rsidRPr="00911880">
              <w:rPr>
                <w:rFonts w:ascii="Consolas" w:eastAsia="Calibri" w:hAnsi="Consolas" w:cs="Consolas"/>
                <w:color w:val="800000"/>
                <w:sz w:val="20"/>
                <w:szCs w:val="20"/>
                <w:highlight w:val="white"/>
              </w:rPr>
              <w:t>meta</w:t>
            </w: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FF0000"/>
                <w:sz w:val="20"/>
                <w:szCs w:val="20"/>
                <w:highlight w:val="white"/>
              </w:rPr>
              <w:t>charset</w:t>
            </w:r>
            <w:r w:rsidRPr="00911880">
              <w:rPr>
                <w:rFonts w:ascii="Consolas" w:eastAsia="Calibri" w:hAnsi="Consolas" w:cs="Consolas"/>
                <w:color w:val="0000FF"/>
                <w:sz w:val="20"/>
                <w:szCs w:val="20"/>
                <w:highlight w:val="white"/>
              </w:rPr>
              <w:t>="utf-8"</w:t>
            </w: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0000FF"/>
                <w:sz w:val="20"/>
                <w:szCs w:val="20"/>
                <w:highlight w:val="white"/>
              </w:rPr>
              <w:t>/&gt;</w:t>
            </w:r>
          </w:p>
          <w:p w14:paraId="23E86EE5"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0000FF"/>
                <w:sz w:val="20"/>
                <w:szCs w:val="20"/>
                <w:highlight w:val="white"/>
              </w:rPr>
              <w:t>&lt;</w:t>
            </w:r>
            <w:r w:rsidRPr="00911880">
              <w:rPr>
                <w:rFonts w:ascii="Consolas" w:eastAsia="Calibri" w:hAnsi="Consolas" w:cs="Consolas"/>
                <w:color w:val="800000"/>
                <w:sz w:val="20"/>
                <w:szCs w:val="20"/>
                <w:highlight w:val="white"/>
              </w:rPr>
              <w:t>title</w:t>
            </w:r>
            <w:r w:rsidRPr="00911880">
              <w:rPr>
                <w:rFonts w:ascii="Consolas" w:eastAsia="Calibri" w:hAnsi="Consolas" w:cs="Consolas"/>
                <w:color w:val="0000FF"/>
                <w:sz w:val="20"/>
                <w:szCs w:val="20"/>
                <w:highlight w:val="white"/>
              </w:rPr>
              <w:t>&gt;</w:t>
            </w:r>
            <w:r w:rsidRPr="00911880">
              <w:rPr>
                <w:rFonts w:ascii="Consolas" w:eastAsia="Calibri" w:hAnsi="Consolas" w:cs="Consolas"/>
                <w:color w:val="000000"/>
                <w:sz w:val="20"/>
                <w:szCs w:val="20"/>
                <w:highlight w:val="white"/>
              </w:rPr>
              <w:t>AJAX Login</w:t>
            </w:r>
            <w:r w:rsidRPr="00911880">
              <w:rPr>
                <w:rFonts w:ascii="Consolas" w:eastAsia="Calibri" w:hAnsi="Consolas" w:cs="Consolas"/>
                <w:color w:val="0000FF"/>
                <w:sz w:val="20"/>
                <w:szCs w:val="20"/>
                <w:highlight w:val="white"/>
              </w:rPr>
              <w:t>&lt;/</w:t>
            </w:r>
            <w:r w:rsidRPr="00911880">
              <w:rPr>
                <w:rFonts w:ascii="Consolas" w:eastAsia="Calibri" w:hAnsi="Consolas" w:cs="Consolas"/>
                <w:color w:val="800000"/>
                <w:sz w:val="20"/>
                <w:szCs w:val="20"/>
                <w:highlight w:val="white"/>
              </w:rPr>
              <w:t>title</w:t>
            </w:r>
            <w:r w:rsidRPr="00911880">
              <w:rPr>
                <w:rFonts w:ascii="Consolas" w:eastAsia="Calibri" w:hAnsi="Consolas" w:cs="Consolas"/>
                <w:color w:val="0000FF"/>
                <w:sz w:val="20"/>
                <w:szCs w:val="20"/>
                <w:highlight w:val="white"/>
              </w:rPr>
              <w:t>&gt;</w:t>
            </w:r>
          </w:p>
          <w:p w14:paraId="26F317AB"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0000FF"/>
                <w:sz w:val="20"/>
                <w:szCs w:val="20"/>
                <w:highlight w:val="white"/>
              </w:rPr>
              <w:t>&lt;</w:t>
            </w:r>
            <w:r w:rsidRPr="00911880">
              <w:rPr>
                <w:rFonts w:ascii="Consolas" w:eastAsia="Calibri" w:hAnsi="Consolas" w:cs="Consolas"/>
                <w:color w:val="800000"/>
                <w:sz w:val="20"/>
                <w:szCs w:val="20"/>
                <w:highlight w:val="white"/>
              </w:rPr>
              <w:t>script</w:t>
            </w: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FF0000"/>
                <w:sz w:val="20"/>
                <w:szCs w:val="20"/>
                <w:highlight w:val="white"/>
              </w:rPr>
              <w:t>type</w:t>
            </w:r>
            <w:r w:rsidRPr="00911880">
              <w:rPr>
                <w:rFonts w:ascii="Consolas" w:eastAsia="Calibri" w:hAnsi="Consolas" w:cs="Consolas"/>
                <w:color w:val="0000FF"/>
                <w:sz w:val="20"/>
                <w:szCs w:val="20"/>
                <w:highlight w:val="white"/>
              </w:rPr>
              <w:t>="text/javascript"</w:t>
            </w: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FF0000"/>
                <w:sz w:val="20"/>
                <w:szCs w:val="20"/>
                <w:highlight w:val="white"/>
              </w:rPr>
              <w:t>src</w:t>
            </w:r>
            <w:r w:rsidRPr="00911880">
              <w:rPr>
                <w:rFonts w:ascii="Consolas" w:eastAsia="Calibri" w:hAnsi="Consolas" w:cs="Consolas"/>
                <w:color w:val="0000FF"/>
                <w:sz w:val="20"/>
                <w:szCs w:val="20"/>
                <w:highlight w:val="white"/>
              </w:rPr>
              <w:t>="/Scripts/jquery-1.11.2.min.js"&gt;&lt;/</w:t>
            </w:r>
            <w:r w:rsidRPr="00911880">
              <w:rPr>
                <w:rFonts w:ascii="Consolas" w:eastAsia="Calibri" w:hAnsi="Consolas" w:cs="Consolas"/>
                <w:color w:val="800000"/>
                <w:sz w:val="20"/>
                <w:szCs w:val="20"/>
                <w:highlight w:val="white"/>
              </w:rPr>
              <w:t>script</w:t>
            </w:r>
            <w:r w:rsidRPr="00911880">
              <w:rPr>
                <w:rFonts w:ascii="Consolas" w:eastAsia="Calibri" w:hAnsi="Consolas" w:cs="Consolas"/>
                <w:color w:val="0000FF"/>
                <w:sz w:val="20"/>
                <w:szCs w:val="20"/>
                <w:highlight w:val="white"/>
              </w:rPr>
              <w:t>&gt;</w:t>
            </w:r>
          </w:p>
          <w:p w14:paraId="56DFB1BE"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0000FF"/>
                <w:sz w:val="20"/>
                <w:szCs w:val="20"/>
                <w:highlight w:val="white"/>
              </w:rPr>
              <w:t>&lt;</w:t>
            </w:r>
            <w:r w:rsidRPr="00911880">
              <w:rPr>
                <w:rFonts w:ascii="Consolas" w:eastAsia="Calibri" w:hAnsi="Consolas" w:cs="Consolas"/>
                <w:color w:val="800000"/>
                <w:sz w:val="20"/>
                <w:szCs w:val="20"/>
                <w:highlight w:val="white"/>
              </w:rPr>
              <w:t>link</w:t>
            </w: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FF0000"/>
                <w:sz w:val="20"/>
                <w:szCs w:val="20"/>
                <w:highlight w:val="white"/>
              </w:rPr>
              <w:t>type</w:t>
            </w:r>
            <w:r w:rsidRPr="00911880">
              <w:rPr>
                <w:rFonts w:ascii="Consolas" w:eastAsia="Calibri" w:hAnsi="Consolas" w:cs="Consolas"/>
                <w:color w:val="0000FF"/>
                <w:sz w:val="20"/>
                <w:szCs w:val="20"/>
                <w:highlight w:val="white"/>
              </w:rPr>
              <w:t>="text/css"</w:t>
            </w: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FF0000"/>
                <w:sz w:val="20"/>
                <w:szCs w:val="20"/>
                <w:highlight w:val="white"/>
              </w:rPr>
              <w:t>rel</w:t>
            </w:r>
            <w:r w:rsidRPr="00911880">
              <w:rPr>
                <w:rFonts w:ascii="Consolas" w:eastAsia="Calibri" w:hAnsi="Consolas" w:cs="Consolas"/>
                <w:color w:val="0000FF"/>
                <w:sz w:val="20"/>
                <w:szCs w:val="20"/>
                <w:highlight w:val="white"/>
              </w:rPr>
              <w:t>="Stylesheet"</w:t>
            </w: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FF0000"/>
                <w:sz w:val="20"/>
                <w:szCs w:val="20"/>
                <w:highlight w:val="white"/>
              </w:rPr>
              <w:t>href</w:t>
            </w:r>
            <w:r w:rsidRPr="00911880">
              <w:rPr>
                <w:rFonts w:ascii="Consolas" w:eastAsia="Calibri" w:hAnsi="Consolas" w:cs="Consolas"/>
                <w:color w:val="0000FF"/>
                <w:sz w:val="20"/>
                <w:szCs w:val="20"/>
                <w:highlight w:val="white"/>
              </w:rPr>
              <w:t>="/CSS/demo.css"/&gt;</w:t>
            </w:r>
          </w:p>
          <w:p w14:paraId="5EB2AFD2"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p>
          <w:p w14:paraId="080FF76A"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0000FF"/>
                <w:sz w:val="20"/>
                <w:szCs w:val="20"/>
                <w:highlight w:val="white"/>
              </w:rPr>
              <w:t>&lt;</w:t>
            </w:r>
            <w:r w:rsidRPr="00911880">
              <w:rPr>
                <w:rFonts w:ascii="Consolas" w:eastAsia="Calibri" w:hAnsi="Consolas" w:cs="Consolas"/>
                <w:color w:val="800000"/>
                <w:sz w:val="20"/>
                <w:szCs w:val="20"/>
                <w:highlight w:val="white"/>
              </w:rPr>
              <w:t>script</w:t>
            </w: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FF0000"/>
                <w:sz w:val="20"/>
                <w:szCs w:val="20"/>
                <w:highlight w:val="white"/>
              </w:rPr>
              <w:t>type</w:t>
            </w:r>
            <w:r w:rsidRPr="00911880">
              <w:rPr>
                <w:rFonts w:ascii="Consolas" w:eastAsia="Calibri" w:hAnsi="Consolas" w:cs="Consolas"/>
                <w:color w:val="0000FF"/>
                <w:sz w:val="20"/>
                <w:szCs w:val="20"/>
                <w:highlight w:val="white"/>
              </w:rPr>
              <w:t>="text/javascript"&gt;</w:t>
            </w:r>
          </w:p>
          <w:p w14:paraId="6793551A"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$(document).ready(</w:t>
            </w:r>
            <w:r w:rsidRPr="00911880">
              <w:rPr>
                <w:rFonts w:ascii="Consolas" w:eastAsia="Calibri" w:hAnsi="Consolas" w:cs="Consolas"/>
                <w:color w:val="0000FF"/>
                <w:sz w:val="20"/>
                <w:szCs w:val="20"/>
                <w:highlight w:val="white"/>
              </w:rPr>
              <w:t>function</w:t>
            </w:r>
            <w:r w:rsidRPr="00911880">
              <w:rPr>
                <w:rFonts w:ascii="Consolas" w:eastAsia="Calibri" w:hAnsi="Consolas" w:cs="Consolas"/>
                <w:color w:val="000000"/>
                <w:sz w:val="20"/>
                <w:szCs w:val="20"/>
                <w:highlight w:val="white"/>
              </w:rPr>
              <w:t xml:space="preserve"> () {</w:t>
            </w:r>
          </w:p>
          <w:p w14:paraId="1A34BE1C"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A31515"/>
                <w:sz w:val="20"/>
                <w:szCs w:val="20"/>
                <w:highlight w:val="white"/>
              </w:rPr>
              <w:t>"#btnLogin"</w:t>
            </w:r>
            <w:r w:rsidRPr="00911880">
              <w:rPr>
                <w:rFonts w:ascii="Consolas" w:eastAsia="Calibri" w:hAnsi="Consolas" w:cs="Consolas"/>
                <w:color w:val="000000"/>
                <w:sz w:val="20"/>
                <w:szCs w:val="20"/>
                <w:highlight w:val="white"/>
              </w:rPr>
              <w:t>).click(</w:t>
            </w:r>
            <w:r w:rsidRPr="00911880">
              <w:rPr>
                <w:rFonts w:ascii="Consolas" w:eastAsia="Calibri" w:hAnsi="Consolas" w:cs="Consolas"/>
                <w:color w:val="0000FF"/>
                <w:sz w:val="20"/>
                <w:szCs w:val="20"/>
                <w:highlight w:val="white"/>
              </w:rPr>
              <w:t>function</w:t>
            </w:r>
            <w:r w:rsidRPr="00911880">
              <w:rPr>
                <w:rFonts w:ascii="Consolas" w:eastAsia="Calibri" w:hAnsi="Consolas" w:cs="Consolas"/>
                <w:color w:val="000000"/>
                <w:sz w:val="20"/>
                <w:szCs w:val="20"/>
                <w:highlight w:val="white"/>
              </w:rPr>
              <w:t xml:space="preserve"> () {</w:t>
            </w:r>
          </w:p>
          <w:p w14:paraId="746DEEB8"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$.ajax({</w:t>
            </w:r>
          </w:p>
          <w:p w14:paraId="386BEBAD" w14:textId="6B03C154"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url: </w:t>
            </w:r>
            <w:r w:rsidR="003C7C4F">
              <w:rPr>
                <w:rFonts w:ascii="Consolas" w:eastAsia="Calibri" w:hAnsi="Consolas" w:cs="Consolas"/>
                <w:color w:val="0000FF"/>
                <w:sz w:val="20"/>
                <w:szCs w:val="20"/>
                <w:highlight w:val="white"/>
              </w:rPr>
              <w:t>“/login”</w:t>
            </w:r>
            <w:r w:rsidRPr="00911880">
              <w:rPr>
                <w:rFonts w:ascii="Consolas" w:eastAsia="Calibri" w:hAnsi="Consolas" w:cs="Consolas"/>
                <w:color w:val="000000"/>
                <w:sz w:val="20"/>
                <w:szCs w:val="20"/>
                <w:highlight w:val="white"/>
              </w:rPr>
              <w:t>,</w:t>
            </w:r>
          </w:p>
          <w:p w14:paraId="1F3D15CE"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lastRenderedPageBreak/>
              <w:t xml:space="preserve">                    async: </w:t>
            </w:r>
            <w:r w:rsidRPr="00911880">
              <w:rPr>
                <w:rFonts w:ascii="Consolas" w:eastAsia="Calibri" w:hAnsi="Consolas" w:cs="Consolas"/>
                <w:color w:val="0000FF"/>
                <w:sz w:val="20"/>
                <w:szCs w:val="20"/>
                <w:highlight w:val="white"/>
              </w:rPr>
              <w:t>true</w:t>
            </w:r>
            <w:r w:rsidRPr="00911880">
              <w:rPr>
                <w:rFonts w:ascii="Consolas" w:eastAsia="Calibri" w:hAnsi="Consolas" w:cs="Consolas"/>
                <w:color w:val="000000"/>
                <w:sz w:val="20"/>
                <w:szCs w:val="20"/>
                <w:highlight w:val="white"/>
              </w:rPr>
              <w:t>,</w:t>
            </w:r>
          </w:p>
          <w:p w14:paraId="057A3E08"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cache: </w:t>
            </w:r>
            <w:r w:rsidRPr="00911880">
              <w:rPr>
                <w:rFonts w:ascii="Consolas" w:eastAsia="Calibri" w:hAnsi="Consolas" w:cs="Consolas"/>
                <w:color w:val="0000FF"/>
                <w:sz w:val="20"/>
                <w:szCs w:val="20"/>
                <w:highlight w:val="white"/>
              </w:rPr>
              <w:t>false</w:t>
            </w:r>
            <w:r w:rsidRPr="00911880">
              <w:rPr>
                <w:rFonts w:ascii="Consolas" w:eastAsia="Calibri" w:hAnsi="Consolas" w:cs="Consolas"/>
                <w:color w:val="000000"/>
                <w:sz w:val="20"/>
                <w:szCs w:val="20"/>
                <w:highlight w:val="white"/>
              </w:rPr>
              <w:t>,</w:t>
            </w:r>
          </w:p>
          <w:p w14:paraId="3DAA633E"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type: </w:t>
            </w:r>
            <w:r w:rsidRPr="00911880">
              <w:rPr>
                <w:rFonts w:ascii="Consolas" w:eastAsia="Calibri" w:hAnsi="Consolas" w:cs="Consolas"/>
                <w:color w:val="A31515"/>
                <w:sz w:val="20"/>
                <w:szCs w:val="20"/>
                <w:highlight w:val="white"/>
              </w:rPr>
              <w:t>"post"</w:t>
            </w:r>
            <w:r w:rsidRPr="00911880">
              <w:rPr>
                <w:rFonts w:ascii="Consolas" w:eastAsia="Calibri" w:hAnsi="Consolas" w:cs="Consolas"/>
                <w:color w:val="000000"/>
                <w:sz w:val="20"/>
                <w:szCs w:val="20"/>
                <w:highlight w:val="white"/>
              </w:rPr>
              <w:t>,</w:t>
            </w:r>
          </w:p>
          <w:p w14:paraId="4CAE0D0D" w14:textId="3033DE9B"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data: {</w:t>
            </w:r>
          </w:p>
          <w:p w14:paraId="4C378928"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username: $(</w:t>
            </w:r>
            <w:r w:rsidRPr="00911880">
              <w:rPr>
                <w:rFonts w:ascii="Consolas" w:eastAsia="Calibri" w:hAnsi="Consolas" w:cs="Consolas"/>
                <w:color w:val="A31515"/>
                <w:sz w:val="20"/>
                <w:szCs w:val="20"/>
                <w:highlight w:val="white"/>
              </w:rPr>
              <w:t>"#username"</w:t>
            </w:r>
            <w:r w:rsidRPr="00911880">
              <w:rPr>
                <w:rFonts w:ascii="Consolas" w:eastAsia="Calibri" w:hAnsi="Consolas" w:cs="Consolas"/>
                <w:color w:val="000000"/>
                <w:sz w:val="20"/>
                <w:szCs w:val="20"/>
                <w:highlight w:val="white"/>
              </w:rPr>
              <w:t>).val(),</w:t>
            </w:r>
          </w:p>
          <w:p w14:paraId="0995B0C8"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password: $(</w:t>
            </w:r>
            <w:r w:rsidRPr="00911880">
              <w:rPr>
                <w:rFonts w:ascii="Consolas" w:eastAsia="Calibri" w:hAnsi="Consolas" w:cs="Consolas"/>
                <w:color w:val="A31515"/>
                <w:sz w:val="20"/>
                <w:szCs w:val="20"/>
                <w:highlight w:val="white"/>
              </w:rPr>
              <w:t>"#password"</w:t>
            </w:r>
            <w:r w:rsidRPr="00911880">
              <w:rPr>
                <w:rFonts w:ascii="Consolas" w:eastAsia="Calibri" w:hAnsi="Consolas" w:cs="Consolas"/>
                <w:color w:val="000000"/>
                <w:sz w:val="20"/>
                <w:szCs w:val="20"/>
                <w:highlight w:val="white"/>
              </w:rPr>
              <w:t>).val()</w:t>
            </w:r>
          </w:p>
          <w:p w14:paraId="4EAB95B0" w14:textId="50EFA2FE"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w:t>
            </w:r>
          </w:p>
          <w:p w14:paraId="279A6126"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success: </w:t>
            </w:r>
            <w:r w:rsidRPr="00911880">
              <w:rPr>
                <w:rFonts w:ascii="Consolas" w:eastAsia="Calibri" w:hAnsi="Consolas" w:cs="Consolas"/>
                <w:color w:val="0000FF"/>
                <w:sz w:val="20"/>
                <w:szCs w:val="20"/>
                <w:highlight w:val="white"/>
              </w:rPr>
              <w:t>function</w:t>
            </w:r>
            <w:r w:rsidRPr="00911880">
              <w:rPr>
                <w:rFonts w:ascii="Consolas" w:eastAsia="Calibri" w:hAnsi="Consolas" w:cs="Consolas"/>
                <w:color w:val="000000"/>
                <w:sz w:val="20"/>
                <w:szCs w:val="20"/>
                <w:highlight w:val="white"/>
              </w:rPr>
              <w:t xml:space="preserve"> (data, status) {</w:t>
            </w:r>
          </w:p>
          <w:p w14:paraId="688DAAF8"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alert(data);</w:t>
            </w:r>
          </w:p>
          <w:p w14:paraId="1DE4E6D4"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w:t>
            </w:r>
          </w:p>
          <w:p w14:paraId="71781AB8"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w:t>
            </w:r>
          </w:p>
          <w:p w14:paraId="27A5FE87"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w:t>
            </w:r>
          </w:p>
          <w:p w14:paraId="26225A49"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w:t>
            </w:r>
          </w:p>
          <w:p w14:paraId="0EEE62D0"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0000FF"/>
                <w:sz w:val="20"/>
                <w:szCs w:val="20"/>
                <w:highlight w:val="white"/>
              </w:rPr>
              <w:t>&lt;/</w:t>
            </w:r>
            <w:r w:rsidRPr="00911880">
              <w:rPr>
                <w:rFonts w:ascii="Consolas" w:eastAsia="Calibri" w:hAnsi="Consolas" w:cs="Consolas"/>
                <w:color w:val="800000"/>
                <w:sz w:val="20"/>
                <w:szCs w:val="20"/>
                <w:highlight w:val="white"/>
              </w:rPr>
              <w:t>script</w:t>
            </w:r>
            <w:r w:rsidRPr="00911880">
              <w:rPr>
                <w:rFonts w:ascii="Consolas" w:eastAsia="Calibri" w:hAnsi="Consolas" w:cs="Consolas"/>
                <w:color w:val="0000FF"/>
                <w:sz w:val="20"/>
                <w:szCs w:val="20"/>
                <w:highlight w:val="white"/>
              </w:rPr>
              <w:t>&gt;</w:t>
            </w:r>
          </w:p>
          <w:p w14:paraId="6A517331"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p>
          <w:p w14:paraId="51BD1064"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FF"/>
                <w:sz w:val="20"/>
                <w:szCs w:val="20"/>
                <w:highlight w:val="white"/>
              </w:rPr>
              <w:t>&lt;/</w:t>
            </w:r>
            <w:r w:rsidRPr="00911880">
              <w:rPr>
                <w:rFonts w:ascii="Consolas" w:eastAsia="Calibri" w:hAnsi="Consolas" w:cs="Consolas"/>
                <w:color w:val="800000"/>
                <w:sz w:val="20"/>
                <w:szCs w:val="20"/>
                <w:highlight w:val="white"/>
              </w:rPr>
              <w:t>head</w:t>
            </w:r>
            <w:r w:rsidRPr="00911880">
              <w:rPr>
                <w:rFonts w:ascii="Consolas" w:eastAsia="Calibri" w:hAnsi="Consolas" w:cs="Consolas"/>
                <w:color w:val="0000FF"/>
                <w:sz w:val="20"/>
                <w:szCs w:val="20"/>
                <w:highlight w:val="white"/>
              </w:rPr>
              <w:t>&gt;</w:t>
            </w:r>
          </w:p>
          <w:p w14:paraId="5D2AB441"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FF"/>
                <w:sz w:val="20"/>
                <w:szCs w:val="20"/>
                <w:highlight w:val="white"/>
              </w:rPr>
              <w:t>&lt;</w:t>
            </w:r>
            <w:r w:rsidRPr="00911880">
              <w:rPr>
                <w:rFonts w:ascii="Consolas" w:eastAsia="Calibri" w:hAnsi="Consolas" w:cs="Consolas"/>
                <w:color w:val="800000"/>
                <w:sz w:val="20"/>
                <w:szCs w:val="20"/>
                <w:highlight w:val="white"/>
              </w:rPr>
              <w:t>body</w:t>
            </w:r>
            <w:r w:rsidRPr="00911880">
              <w:rPr>
                <w:rFonts w:ascii="Consolas" w:eastAsia="Calibri" w:hAnsi="Consolas" w:cs="Consolas"/>
                <w:color w:val="0000FF"/>
                <w:sz w:val="20"/>
                <w:szCs w:val="20"/>
                <w:highlight w:val="white"/>
              </w:rPr>
              <w:t>&gt;</w:t>
            </w:r>
          </w:p>
          <w:p w14:paraId="4A51F8FB"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0000FF"/>
                <w:sz w:val="20"/>
                <w:szCs w:val="20"/>
                <w:highlight w:val="white"/>
              </w:rPr>
              <w:t>&lt;</w:t>
            </w:r>
            <w:r w:rsidRPr="00911880">
              <w:rPr>
                <w:rFonts w:ascii="Consolas" w:eastAsia="Calibri" w:hAnsi="Consolas" w:cs="Consolas"/>
                <w:color w:val="800000"/>
                <w:sz w:val="20"/>
                <w:szCs w:val="20"/>
                <w:highlight w:val="white"/>
              </w:rPr>
              <w:t>div</w:t>
            </w: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FF0000"/>
                <w:sz w:val="20"/>
                <w:szCs w:val="20"/>
                <w:highlight w:val="white"/>
              </w:rPr>
              <w:t>class</w:t>
            </w:r>
            <w:r w:rsidRPr="00911880">
              <w:rPr>
                <w:rFonts w:ascii="Consolas" w:eastAsia="Calibri" w:hAnsi="Consolas" w:cs="Consolas"/>
                <w:color w:val="0000FF"/>
                <w:sz w:val="20"/>
                <w:szCs w:val="20"/>
                <w:highlight w:val="white"/>
              </w:rPr>
              <w:t>="center-inner top-margin-50"&gt;</w:t>
            </w:r>
          </w:p>
          <w:p w14:paraId="45C98715"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Username:</w:t>
            </w:r>
            <w:r w:rsidRPr="00911880">
              <w:rPr>
                <w:rFonts w:ascii="Consolas" w:eastAsia="Calibri" w:hAnsi="Consolas" w:cs="Consolas"/>
                <w:color w:val="FF0000"/>
                <w:sz w:val="20"/>
                <w:szCs w:val="20"/>
                <w:highlight w:val="white"/>
              </w:rPr>
              <w:t>&amp;nbsp;</w:t>
            </w:r>
          </w:p>
          <w:p w14:paraId="5F4FF88F"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0000FF"/>
                <w:sz w:val="20"/>
                <w:szCs w:val="20"/>
                <w:highlight w:val="white"/>
              </w:rPr>
              <w:t>&lt;</w:t>
            </w:r>
            <w:r w:rsidRPr="00911880">
              <w:rPr>
                <w:rFonts w:ascii="Consolas" w:eastAsia="Calibri" w:hAnsi="Consolas" w:cs="Consolas"/>
                <w:color w:val="800000"/>
                <w:sz w:val="20"/>
                <w:szCs w:val="20"/>
                <w:highlight w:val="white"/>
              </w:rPr>
              <w:t>input</w:t>
            </w: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FF0000"/>
                <w:sz w:val="20"/>
                <w:szCs w:val="20"/>
                <w:highlight w:val="white"/>
              </w:rPr>
              <w:t>id</w:t>
            </w:r>
            <w:r w:rsidRPr="00911880">
              <w:rPr>
                <w:rFonts w:ascii="Consolas" w:eastAsia="Calibri" w:hAnsi="Consolas" w:cs="Consolas"/>
                <w:color w:val="0000FF"/>
                <w:sz w:val="20"/>
                <w:szCs w:val="20"/>
                <w:highlight w:val="white"/>
              </w:rPr>
              <w:t>="username"/&gt;</w:t>
            </w:r>
          </w:p>
          <w:p w14:paraId="19FF6E2D"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0000FF"/>
                <w:sz w:val="20"/>
                <w:szCs w:val="20"/>
                <w:highlight w:val="white"/>
              </w:rPr>
              <w:t>&lt;/</w:t>
            </w:r>
            <w:r w:rsidRPr="00911880">
              <w:rPr>
                <w:rFonts w:ascii="Consolas" w:eastAsia="Calibri" w:hAnsi="Consolas" w:cs="Consolas"/>
                <w:color w:val="800000"/>
                <w:sz w:val="20"/>
                <w:szCs w:val="20"/>
                <w:highlight w:val="white"/>
              </w:rPr>
              <w:t>div</w:t>
            </w:r>
            <w:r w:rsidRPr="00911880">
              <w:rPr>
                <w:rFonts w:ascii="Consolas" w:eastAsia="Calibri" w:hAnsi="Consolas" w:cs="Consolas"/>
                <w:color w:val="0000FF"/>
                <w:sz w:val="20"/>
                <w:szCs w:val="20"/>
                <w:highlight w:val="white"/>
              </w:rPr>
              <w:t>&gt;</w:t>
            </w:r>
          </w:p>
          <w:p w14:paraId="77328139"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0000FF"/>
                <w:sz w:val="20"/>
                <w:szCs w:val="20"/>
                <w:highlight w:val="white"/>
              </w:rPr>
              <w:t>&lt;</w:t>
            </w:r>
            <w:r w:rsidRPr="00911880">
              <w:rPr>
                <w:rFonts w:ascii="Consolas" w:eastAsia="Calibri" w:hAnsi="Consolas" w:cs="Consolas"/>
                <w:color w:val="800000"/>
                <w:sz w:val="20"/>
                <w:szCs w:val="20"/>
                <w:highlight w:val="white"/>
              </w:rPr>
              <w:t>div</w:t>
            </w: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FF0000"/>
                <w:sz w:val="20"/>
                <w:szCs w:val="20"/>
                <w:highlight w:val="white"/>
              </w:rPr>
              <w:t>class</w:t>
            </w:r>
            <w:r w:rsidRPr="00911880">
              <w:rPr>
                <w:rFonts w:ascii="Consolas" w:eastAsia="Calibri" w:hAnsi="Consolas" w:cs="Consolas"/>
                <w:color w:val="0000FF"/>
                <w:sz w:val="20"/>
                <w:szCs w:val="20"/>
                <w:highlight w:val="white"/>
              </w:rPr>
              <w:t>="center-inner top-margin-10"&gt;</w:t>
            </w:r>
          </w:p>
          <w:p w14:paraId="67944F7B"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Password:</w:t>
            </w:r>
            <w:r w:rsidRPr="00911880">
              <w:rPr>
                <w:rFonts w:ascii="Consolas" w:eastAsia="Calibri" w:hAnsi="Consolas" w:cs="Consolas"/>
                <w:color w:val="FF0000"/>
                <w:sz w:val="20"/>
                <w:szCs w:val="20"/>
                <w:highlight w:val="white"/>
              </w:rPr>
              <w:t>&amp;nbsp;</w:t>
            </w:r>
          </w:p>
          <w:p w14:paraId="3FBA118D"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0000FF"/>
                <w:sz w:val="20"/>
                <w:szCs w:val="20"/>
                <w:highlight w:val="white"/>
              </w:rPr>
              <w:t>&lt;</w:t>
            </w:r>
            <w:r w:rsidRPr="00911880">
              <w:rPr>
                <w:rFonts w:ascii="Consolas" w:eastAsia="Calibri" w:hAnsi="Consolas" w:cs="Consolas"/>
                <w:color w:val="800000"/>
                <w:sz w:val="20"/>
                <w:szCs w:val="20"/>
                <w:highlight w:val="white"/>
              </w:rPr>
              <w:t>input</w:t>
            </w: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FF0000"/>
                <w:sz w:val="20"/>
                <w:szCs w:val="20"/>
                <w:highlight w:val="white"/>
              </w:rPr>
              <w:t>type</w:t>
            </w:r>
            <w:r w:rsidRPr="00911880">
              <w:rPr>
                <w:rFonts w:ascii="Consolas" w:eastAsia="Calibri" w:hAnsi="Consolas" w:cs="Consolas"/>
                <w:color w:val="0000FF"/>
                <w:sz w:val="20"/>
                <w:szCs w:val="20"/>
                <w:highlight w:val="white"/>
              </w:rPr>
              <w:t>="password"</w:t>
            </w: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FF0000"/>
                <w:sz w:val="20"/>
                <w:szCs w:val="20"/>
                <w:highlight w:val="white"/>
              </w:rPr>
              <w:t>id</w:t>
            </w:r>
            <w:r w:rsidRPr="00911880">
              <w:rPr>
                <w:rFonts w:ascii="Consolas" w:eastAsia="Calibri" w:hAnsi="Consolas" w:cs="Consolas"/>
                <w:color w:val="0000FF"/>
                <w:sz w:val="20"/>
                <w:szCs w:val="20"/>
                <w:highlight w:val="white"/>
              </w:rPr>
              <w:t>="password"/&gt;</w:t>
            </w:r>
          </w:p>
          <w:p w14:paraId="60402F54"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0000FF"/>
                <w:sz w:val="20"/>
                <w:szCs w:val="20"/>
                <w:highlight w:val="white"/>
              </w:rPr>
              <w:t>&lt;/</w:t>
            </w:r>
            <w:r w:rsidRPr="00911880">
              <w:rPr>
                <w:rFonts w:ascii="Consolas" w:eastAsia="Calibri" w:hAnsi="Consolas" w:cs="Consolas"/>
                <w:color w:val="800000"/>
                <w:sz w:val="20"/>
                <w:szCs w:val="20"/>
                <w:highlight w:val="white"/>
              </w:rPr>
              <w:t>div</w:t>
            </w:r>
            <w:r w:rsidRPr="00911880">
              <w:rPr>
                <w:rFonts w:ascii="Consolas" w:eastAsia="Calibri" w:hAnsi="Consolas" w:cs="Consolas"/>
                <w:color w:val="0000FF"/>
                <w:sz w:val="20"/>
                <w:szCs w:val="20"/>
                <w:highlight w:val="white"/>
              </w:rPr>
              <w:t>&gt;</w:t>
            </w:r>
          </w:p>
          <w:p w14:paraId="196492F1"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0000FF"/>
                <w:sz w:val="20"/>
                <w:szCs w:val="20"/>
                <w:highlight w:val="white"/>
              </w:rPr>
              <w:t>&lt;</w:t>
            </w:r>
            <w:r w:rsidRPr="00911880">
              <w:rPr>
                <w:rFonts w:ascii="Consolas" w:eastAsia="Calibri" w:hAnsi="Consolas" w:cs="Consolas"/>
                <w:color w:val="800000"/>
                <w:sz w:val="20"/>
                <w:szCs w:val="20"/>
                <w:highlight w:val="white"/>
              </w:rPr>
              <w:t>div</w:t>
            </w: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FF0000"/>
                <w:sz w:val="20"/>
                <w:szCs w:val="20"/>
                <w:highlight w:val="white"/>
              </w:rPr>
              <w:t>class</w:t>
            </w:r>
            <w:r w:rsidRPr="00911880">
              <w:rPr>
                <w:rFonts w:ascii="Consolas" w:eastAsia="Calibri" w:hAnsi="Consolas" w:cs="Consolas"/>
                <w:color w:val="0000FF"/>
                <w:sz w:val="20"/>
                <w:szCs w:val="20"/>
                <w:highlight w:val="white"/>
              </w:rPr>
              <w:t>="center-inner top-margin-10"&gt;</w:t>
            </w:r>
          </w:p>
          <w:p w14:paraId="4265F0D5"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0000FF"/>
                <w:sz w:val="20"/>
                <w:szCs w:val="20"/>
                <w:highlight w:val="white"/>
              </w:rPr>
              <w:t>&lt;</w:t>
            </w:r>
            <w:r w:rsidRPr="00911880">
              <w:rPr>
                <w:rFonts w:ascii="Consolas" w:eastAsia="Calibri" w:hAnsi="Consolas" w:cs="Consolas"/>
                <w:color w:val="800000"/>
                <w:sz w:val="20"/>
                <w:szCs w:val="20"/>
                <w:highlight w:val="white"/>
              </w:rPr>
              <w:t>input</w:t>
            </w: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FF0000"/>
                <w:sz w:val="20"/>
                <w:szCs w:val="20"/>
                <w:highlight w:val="white"/>
              </w:rPr>
              <w:t>type</w:t>
            </w:r>
            <w:r w:rsidRPr="00911880">
              <w:rPr>
                <w:rFonts w:ascii="Consolas" w:eastAsia="Calibri" w:hAnsi="Consolas" w:cs="Consolas"/>
                <w:color w:val="0000FF"/>
                <w:sz w:val="20"/>
                <w:szCs w:val="20"/>
                <w:highlight w:val="white"/>
              </w:rPr>
              <w:t>="submit"</w:t>
            </w: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FF0000"/>
                <w:sz w:val="20"/>
                <w:szCs w:val="20"/>
                <w:highlight w:val="white"/>
              </w:rPr>
              <w:t>value</w:t>
            </w:r>
            <w:r w:rsidRPr="00911880">
              <w:rPr>
                <w:rFonts w:ascii="Consolas" w:eastAsia="Calibri" w:hAnsi="Consolas" w:cs="Consolas"/>
                <w:color w:val="0000FF"/>
                <w:sz w:val="20"/>
                <w:szCs w:val="20"/>
                <w:highlight w:val="white"/>
              </w:rPr>
              <w:t>="Login"</w:t>
            </w: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FF0000"/>
                <w:sz w:val="20"/>
                <w:szCs w:val="20"/>
                <w:highlight w:val="white"/>
              </w:rPr>
              <w:t>id</w:t>
            </w: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0000FF"/>
                <w:sz w:val="20"/>
                <w:szCs w:val="20"/>
                <w:highlight w:val="white"/>
              </w:rPr>
              <w:t>="btnLogin"/&gt;</w:t>
            </w:r>
          </w:p>
          <w:p w14:paraId="5BD4E794"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w:t>
            </w:r>
            <w:r w:rsidRPr="00911880">
              <w:rPr>
                <w:rFonts w:ascii="Consolas" w:eastAsia="Calibri" w:hAnsi="Consolas" w:cs="Consolas"/>
                <w:color w:val="0000FF"/>
                <w:sz w:val="20"/>
                <w:szCs w:val="20"/>
                <w:highlight w:val="white"/>
              </w:rPr>
              <w:t>&lt;/</w:t>
            </w:r>
            <w:r w:rsidRPr="00911880">
              <w:rPr>
                <w:rFonts w:ascii="Consolas" w:eastAsia="Calibri" w:hAnsi="Consolas" w:cs="Consolas"/>
                <w:color w:val="800000"/>
                <w:sz w:val="20"/>
                <w:szCs w:val="20"/>
                <w:highlight w:val="white"/>
              </w:rPr>
              <w:t>div</w:t>
            </w:r>
            <w:r w:rsidRPr="00911880">
              <w:rPr>
                <w:rFonts w:ascii="Consolas" w:eastAsia="Calibri" w:hAnsi="Consolas" w:cs="Consolas"/>
                <w:color w:val="0000FF"/>
                <w:sz w:val="20"/>
                <w:szCs w:val="20"/>
                <w:highlight w:val="white"/>
              </w:rPr>
              <w:t>&gt;</w:t>
            </w:r>
          </w:p>
          <w:p w14:paraId="11C50E8E"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FF"/>
                <w:sz w:val="20"/>
                <w:szCs w:val="20"/>
                <w:highlight w:val="white"/>
              </w:rPr>
              <w:t>&lt;/</w:t>
            </w:r>
            <w:r w:rsidRPr="00911880">
              <w:rPr>
                <w:rFonts w:ascii="Consolas" w:eastAsia="Calibri" w:hAnsi="Consolas" w:cs="Consolas"/>
                <w:color w:val="800000"/>
                <w:sz w:val="20"/>
                <w:szCs w:val="20"/>
                <w:highlight w:val="white"/>
              </w:rPr>
              <w:t>body</w:t>
            </w:r>
            <w:r w:rsidRPr="00911880">
              <w:rPr>
                <w:rFonts w:ascii="Consolas" w:eastAsia="Calibri" w:hAnsi="Consolas" w:cs="Consolas"/>
                <w:color w:val="0000FF"/>
                <w:sz w:val="20"/>
                <w:szCs w:val="20"/>
                <w:highlight w:val="white"/>
              </w:rPr>
              <w:t>&gt;</w:t>
            </w:r>
          </w:p>
          <w:p w14:paraId="055E84BE" w14:textId="65D0C0CA" w:rsidR="002074F2" w:rsidRPr="00557B4A" w:rsidRDefault="00911880" w:rsidP="008B40A2">
            <w:pPr>
              <w:autoSpaceDE w:val="0"/>
              <w:autoSpaceDN w:val="0"/>
              <w:adjustRightInd w:val="0"/>
              <w:spacing w:after="0" w:line="240" w:lineRule="auto"/>
              <w:rPr>
                <w:rFonts w:ascii="Consolas" w:eastAsia="Calibri" w:hAnsi="Consolas" w:cs="Consolas"/>
                <w:color w:val="000000"/>
                <w:sz w:val="15"/>
                <w:szCs w:val="15"/>
                <w:highlight w:val="white"/>
              </w:rPr>
            </w:pPr>
            <w:r w:rsidRPr="00911880">
              <w:rPr>
                <w:rFonts w:ascii="Consolas" w:eastAsia="Calibri" w:hAnsi="Consolas" w:cs="Consolas"/>
                <w:color w:val="0000FF"/>
                <w:sz w:val="20"/>
                <w:szCs w:val="20"/>
                <w:highlight w:val="white"/>
              </w:rPr>
              <w:t>&lt;/</w:t>
            </w:r>
            <w:r w:rsidRPr="00911880">
              <w:rPr>
                <w:rFonts w:ascii="Consolas" w:eastAsia="Calibri" w:hAnsi="Consolas" w:cs="Consolas"/>
                <w:color w:val="800000"/>
                <w:sz w:val="20"/>
                <w:szCs w:val="20"/>
                <w:highlight w:val="white"/>
              </w:rPr>
              <w:t>html</w:t>
            </w:r>
            <w:r w:rsidRPr="00911880">
              <w:rPr>
                <w:rFonts w:ascii="Consolas" w:eastAsia="Calibri" w:hAnsi="Consolas" w:cs="Consolas"/>
                <w:color w:val="0000FF"/>
                <w:sz w:val="20"/>
                <w:szCs w:val="20"/>
                <w:highlight w:val="white"/>
              </w:rPr>
              <w:t>&gt;</w:t>
            </w:r>
          </w:p>
        </w:tc>
      </w:tr>
    </w:tbl>
    <w:p w14:paraId="0E91B3D5" w14:textId="77777777" w:rsidR="002074F2" w:rsidRDefault="002074F2" w:rsidP="002074F2">
      <w:pPr>
        <w:pStyle w:val="Body"/>
      </w:pPr>
    </w:p>
    <w:p w14:paraId="2B0B984F" w14:textId="3FB4CA79" w:rsidR="003C7C4F" w:rsidRDefault="00911880" w:rsidP="002074F2">
      <w:pPr>
        <w:pStyle w:val="Body"/>
      </w:pPr>
      <w:r>
        <w:t xml:space="preserve">Here the input stream’s parameters are exactly the same as in </w:t>
      </w:r>
      <w:proofErr w:type="gramStart"/>
      <w:r>
        <w:t>the from</w:t>
      </w:r>
      <w:proofErr w:type="gramEnd"/>
      <w:r>
        <w:t xml:space="preserve"> POST request</w:t>
      </w:r>
      <w:r w:rsidR="003C7C4F">
        <w:t xml:space="preserve"> and is handled by the same route handler. </w:t>
      </w:r>
    </w:p>
    <w:p w14:paraId="144CDD71" w14:textId="5EA5FDA9" w:rsidR="00911880" w:rsidRDefault="00911880" w:rsidP="002074F2">
      <w:pPr>
        <w:pStyle w:val="Body"/>
      </w:pPr>
      <w:r>
        <w:t>But let’s put the data into JSON format</w:t>
      </w:r>
      <w:r w:rsidR="003C7C4F">
        <w:t xml:space="preserve"> and specify the content type</w:t>
      </w:r>
      <w:r>
        <w:t>:</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2074F2" w:rsidRPr="009045E5" w14:paraId="2A353F48" w14:textId="77777777" w:rsidTr="008B40A2">
        <w:tc>
          <w:tcPr>
            <w:tcW w:w="9576" w:type="dxa"/>
            <w:shd w:val="clear" w:color="auto" w:fill="F0F0F0"/>
          </w:tcPr>
          <w:p w14:paraId="228DD1C1" w14:textId="429383E6" w:rsidR="00911880" w:rsidRPr="00911880" w:rsidRDefault="003C7C4F" w:rsidP="00911880">
            <w:pPr>
              <w:autoSpaceDE w:val="0"/>
              <w:autoSpaceDN w:val="0"/>
              <w:adjustRightInd w:val="0"/>
              <w:spacing w:after="0" w:line="240" w:lineRule="auto"/>
              <w:rPr>
                <w:rFonts w:ascii="Consolas" w:eastAsia="Calibri" w:hAnsi="Consolas" w:cs="Consolas"/>
                <w:color w:val="000000"/>
                <w:sz w:val="20"/>
                <w:szCs w:val="20"/>
                <w:highlight w:val="white"/>
              </w:rPr>
            </w:pPr>
            <w:r w:rsidRPr="003C7C4F">
              <w:rPr>
                <w:rFonts w:ascii="Consolas" w:eastAsia="Calibri" w:hAnsi="Consolas" w:cs="Consolas"/>
                <w:color w:val="000000"/>
                <w:sz w:val="20"/>
                <w:szCs w:val="20"/>
                <w:highlight w:val="white"/>
              </w:rPr>
              <w:t xml:space="preserve">contentType: </w:t>
            </w:r>
            <w:r w:rsidRPr="003C7C4F">
              <w:rPr>
                <w:rFonts w:ascii="Consolas" w:eastAsia="Calibri" w:hAnsi="Consolas" w:cs="Consolas"/>
                <w:color w:val="A31515"/>
                <w:sz w:val="20"/>
                <w:szCs w:val="20"/>
                <w:highlight w:val="white"/>
              </w:rPr>
              <w:t>"application/json"</w:t>
            </w:r>
            <w:r w:rsidRPr="003C7C4F">
              <w:rPr>
                <w:rFonts w:ascii="Consolas" w:eastAsia="Calibri" w:hAnsi="Consolas" w:cs="Consolas"/>
                <w:color w:val="000000"/>
                <w:sz w:val="20"/>
                <w:szCs w:val="20"/>
                <w:highlight w:val="white"/>
              </w:rPr>
              <w:t>,</w:t>
            </w:r>
            <w:r>
              <w:rPr>
                <w:rFonts w:ascii="Consolas" w:eastAsia="Calibri" w:hAnsi="Consolas" w:cs="Consolas"/>
                <w:color w:val="000000"/>
                <w:sz w:val="20"/>
                <w:szCs w:val="20"/>
                <w:highlight w:val="white"/>
              </w:rPr>
              <w:br/>
            </w:r>
            <w:r w:rsidR="00911880" w:rsidRPr="00911880">
              <w:rPr>
                <w:rFonts w:ascii="Consolas" w:eastAsia="Calibri" w:hAnsi="Consolas" w:cs="Consolas"/>
                <w:color w:val="000000"/>
                <w:sz w:val="20"/>
                <w:szCs w:val="20"/>
                <w:highlight w:val="white"/>
              </w:rPr>
              <w:t>data: JSON.stringify({</w:t>
            </w:r>
          </w:p>
          <w:p w14:paraId="35B4AA30"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username: $(</w:t>
            </w:r>
            <w:r w:rsidRPr="00911880">
              <w:rPr>
                <w:rFonts w:ascii="Consolas" w:eastAsia="Calibri" w:hAnsi="Consolas" w:cs="Consolas"/>
                <w:color w:val="A31515"/>
                <w:sz w:val="20"/>
                <w:szCs w:val="20"/>
                <w:highlight w:val="white"/>
              </w:rPr>
              <w:t>"#username"</w:t>
            </w:r>
            <w:r w:rsidRPr="00911880">
              <w:rPr>
                <w:rFonts w:ascii="Consolas" w:eastAsia="Calibri" w:hAnsi="Consolas" w:cs="Consolas"/>
                <w:color w:val="000000"/>
                <w:sz w:val="20"/>
                <w:szCs w:val="20"/>
                <w:highlight w:val="white"/>
              </w:rPr>
              <w:t>).val(),</w:t>
            </w:r>
          </w:p>
          <w:p w14:paraId="6EF1BB71" w14:textId="77777777" w:rsidR="00911880" w:rsidRPr="00911880" w:rsidRDefault="00911880" w:rsidP="00911880">
            <w:pPr>
              <w:autoSpaceDE w:val="0"/>
              <w:autoSpaceDN w:val="0"/>
              <w:adjustRightInd w:val="0"/>
              <w:spacing w:after="0" w:line="240" w:lineRule="auto"/>
              <w:rPr>
                <w:rFonts w:ascii="Consolas" w:eastAsia="Calibri" w:hAnsi="Consolas" w:cs="Consolas"/>
                <w:color w:val="000000"/>
                <w:sz w:val="20"/>
                <w:szCs w:val="20"/>
                <w:highlight w:val="white"/>
              </w:rPr>
            </w:pPr>
            <w:r w:rsidRPr="00911880">
              <w:rPr>
                <w:rFonts w:ascii="Consolas" w:eastAsia="Calibri" w:hAnsi="Consolas" w:cs="Consolas"/>
                <w:color w:val="000000"/>
                <w:sz w:val="20"/>
                <w:szCs w:val="20"/>
                <w:highlight w:val="white"/>
              </w:rPr>
              <w:t xml:space="preserve">    password: $(</w:t>
            </w:r>
            <w:r w:rsidRPr="00911880">
              <w:rPr>
                <w:rFonts w:ascii="Consolas" w:eastAsia="Calibri" w:hAnsi="Consolas" w:cs="Consolas"/>
                <w:color w:val="A31515"/>
                <w:sz w:val="20"/>
                <w:szCs w:val="20"/>
                <w:highlight w:val="white"/>
              </w:rPr>
              <w:t>"#password"</w:t>
            </w:r>
            <w:r w:rsidRPr="00911880">
              <w:rPr>
                <w:rFonts w:ascii="Consolas" w:eastAsia="Calibri" w:hAnsi="Consolas" w:cs="Consolas"/>
                <w:color w:val="000000"/>
                <w:sz w:val="20"/>
                <w:szCs w:val="20"/>
                <w:highlight w:val="white"/>
              </w:rPr>
              <w:t>).val()</w:t>
            </w:r>
          </w:p>
          <w:p w14:paraId="06ACB1FF" w14:textId="7BBEB2A4" w:rsidR="002074F2" w:rsidRPr="00557B4A" w:rsidRDefault="00911880" w:rsidP="008B40A2">
            <w:pPr>
              <w:autoSpaceDE w:val="0"/>
              <w:autoSpaceDN w:val="0"/>
              <w:adjustRightInd w:val="0"/>
              <w:spacing w:after="0" w:line="240" w:lineRule="auto"/>
              <w:rPr>
                <w:rFonts w:ascii="Consolas" w:eastAsia="Calibri" w:hAnsi="Consolas" w:cs="Consolas"/>
                <w:color w:val="000000"/>
                <w:sz w:val="15"/>
                <w:szCs w:val="15"/>
                <w:highlight w:val="white"/>
              </w:rPr>
            </w:pPr>
            <w:r w:rsidRPr="00911880">
              <w:rPr>
                <w:rFonts w:ascii="Consolas" w:eastAsia="Calibri" w:hAnsi="Consolas" w:cs="Consolas"/>
                <w:color w:val="000000"/>
                <w:sz w:val="20"/>
                <w:szCs w:val="20"/>
                <w:highlight w:val="white"/>
              </w:rPr>
              <w:t>}),</w:t>
            </w:r>
          </w:p>
        </w:tc>
      </w:tr>
    </w:tbl>
    <w:p w14:paraId="57C9771C" w14:textId="77777777" w:rsidR="002074F2" w:rsidRDefault="002074F2" w:rsidP="002074F2">
      <w:pPr>
        <w:pStyle w:val="Body"/>
      </w:pPr>
    </w:p>
    <w:p w14:paraId="62E055D7" w14:textId="7C15D81E" w:rsidR="003C7C4F" w:rsidRDefault="003C7C4F" w:rsidP="003C7C4F">
      <w:pPr>
        <w:pStyle w:val="Body"/>
      </w:pPr>
      <w:r>
        <w:t xml:space="preserve">We now need a new route handler for the same path (because of we declared the </w:t>
      </w:r>
      <w:proofErr w:type="gramStart"/>
      <w:r>
        <w:t>url</w:t>
      </w:r>
      <w:proofErr w:type="gramEnd"/>
      <w:r>
        <w:t xml:space="preserve"> in the AJAX command) but for a different content type:</w:t>
      </w: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3C7C4F" w:rsidRPr="009045E5" w14:paraId="14BCF51A" w14:textId="77777777" w:rsidTr="008B40A2">
        <w:tc>
          <w:tcPr>
            <w:tcW w:w="9576" w:type="dxa"/>
            <w:shd w:val="clear" w:color="auto" w:fill="F0F0F0"/>
          </w:tcPr>
          <w:p w14:paraId="5349F8DD" w14:textId="77777777" w:rsidR="003C7C4F" w:rsidRDefault="003C7C4F" w:rsidP="008B40A2">
            <w:pPr>
              <w:autoSpaceDE w:val="0"/>
              <w:autoSpaceDN w:val="0"/>
              <w:adjustRightInd w:val="0"/>
              <w:spacing w:after="0" w:line="240" w:lineRule="auto"/>
              <w:rPr>
                <w:rFonts w:ascii="Consolas" w:eastAsia="Calibri" w:hAnsi="Consolas" w:cs="Consolas"/>
                <w:color w:val="000000"/>
                <w:sz w:val="15"/>
                <w:szCs w:val="15"/>
                <w:highlight w:val="white"/>
              </w:rPr>
            </w:pPr>
            <w:r>
              <w:rPr>
                <w:rFonts w:ascii="Consolas" w:eastAsia="Calibri" w:hAnsi="Consolas" w:cs="Consolas"/>
                <w:color w:val="008000"/>
                <w:sz w:val="15"/>
                <w:szCs w:val="15"/>
                <w:highlight w:val="white"/>
              </w:rPr>
              <w:t>// Test a form post with JSON content</w:t>
            </w:r>
          </w:p>
          <w:p w14:paraId="57DD155E" w14:textId="77777777" w:rsidR="003C7C4F" w:rsidRDefault="003C7C4F" w:rsidP="008B40A2">
            <w:pPr>
              <w:autoSpaceDE w:val="0"/>
              <w:autoSpaceDN w:val="0"/>
              <w:adjustRightInd w:val="0"/>
              <w:spacing w:after="0" w:line="240" w:lineRule="auto"/>
              <w:rPr>
                <w:rFonts w:ascii="Consolas" w:eastAsia="Calibri" w:hAnsi="Consolas" w:cs="Consolas"/>
                <w:color w:val="000000"/>
                <w:sz w:val="15"/>
                <w:szCs w:val="15"/>
                <w:highlight w:val="white"/>
              </w:rPr>
            </w:pPr>
            <w:r>
              <w:rPr>
                <w:rFonts w:ascii="Consolas" w:eastAsia="Calibri" w:hAnsi="Consolas" w:cs="Consolas"/>
                <w:color w:val="000000"/>
                <w:sz w:val="15"/>
                <w:szCs w:val="15"/>
                <w:highlight w:val="white"/>
              </w:rPr>
              <w:t>routeTable.AddRoute(</w:t>
            </w:r>
            <w:r>
              <w:rPr>
                <w:rFonts w:ascii="Consolas" w:eastAsia="Calibri" w:hAnsi="Consolas" w:cs="Consolas"/>
                <w:color w:val="A31515"/>
                <w:sz w:val="15"/>
                <w:szCs w:val="15"/>
                <w:highlight w:val="white"/>
              </w:rPr>
              <w:t>"post"</w:t>
            </w:r>
            <w:r>
              <w:rPr>
                <w:rFonts w:ascii="Consolas" w:eastAsia="Calibri" w:hAnsi="Consolas" w:cs="Consolas"/>
                <w:color w:val="000000"/>
                <w:sz w:val="15"/>
                <w:szCs w:val="15"/>
                <w:highlight w:val="white"/>
              </w:rPr>
              <w:t xml:space="preserve">, </w:t>
            </w:r>
            <w:r>
              <w:rPr>
                <w:rFonts w:ascii="Consolas" w:eastAsia="Calibri" w:hAnsi="Consolas" w:cs="Consolas"/>
                <w:color w:val="A31515"/>
                <w:sz w:val="15"/>
                <w:szCs w:val="15"/>
                <w:highlight w:val="white"/>
              </w:rPr>
              <w:t>"login"</w:t>
            </w:r>
            <w:r>
              <w:rPr>
                <w:rFonts w:ascii="Consolas" w:eastAsia="Calibri" w:hAnsi="Consolas" w:cs="Consolas"/>
                <w:color w:val="000000"/>
                <w:sz w:val="15"/>
                <w:szCs w:val="15"/>
                <w:highlight w:val="white"/>
              </w:rPr>
              <w:t xml:space="preserve">, </w:t>
            </w:r>
            <w:r>
              <w:rPr>
                <w:rFonts w:ascii="Consolas" w:eastAsia="Calibri" w:hAnsi="Consolas" w:cs="Consolas"/>
                <w:color w:val="A31515"/>
                <w:sz w:val="15"/>
                <w:szCs w:val="15"/>
                <w:highlight w:val="white"/>
              </w:rPr>
              <w:t>"application/json; charset=UTF-8"</w:t>
            </w:r>
            <w:r>
              <w:rPr>
                <w:rFonts w:ascii="Consolas" w:eastAsia="Calibri" w:hAnsi="Consolas" w:cs="Consolas"/>
                <w:color w:val="000000"/>
                <w:sz w:val="15"/>
                <w:szCs w:val="15"/>
                <w:highlight w:val="white"/>
              </w:rPr>
              <w:t xml:space="preserve">, </w:t>
            </w:r>
            <w:r>
              <w:rPr>
                <w:rFonts w:ascii="Consolas" w:eastAsia="Calibri" w:hAnsi="Consolas" w:cs="Consolas"/>
                <w:color w:val="0000FF"/>
                <w:sz w:val="15"/>
                <w:szCs w:val="15"/>
                <w:highlight w:val="white"/>
              </w:rPr>
              <w:t>new</w:t>
            </w:r>
            <w:r>
              <w:rPr>
                <w:rFonts w:ascii="Consolas" w:eastAsia="Calibri" w:hAnsi="Consolas" w:cs="Consolas"/>
                <w:color w:val="000000"/>
                <w:sz w:val="15"/>
                <w:szCs w:val="15"/>
                <w:highlight w:val="white"/>
              </w:rPr>
              <w:t xml:space="preserve"> </w:t>
            </w:r>
            <w:r>
              <w:rPr>
                <w:rFonts w:ascii="Consolas" w:eastAsia="Calibri" w:hAnsi="Consolas" w:cs="Consolas"/>
                <w:color w:val="2B91AF"/>
                <w:sz w:val="15"/>
                <w:szCs w:val="15"/>
                <w:highlight w:val="white"/>
              </w:rPr>
              <w:t>RouteEntry</w:t>
            </w:r>
            <w:r>
              <w:rPr>
                <w:rFonts w:ascii="Consolas" w:eastAsia="Calibri" w:hAnsi="Consolas" w:cs="Consolas"/>
                <w:color w:val="000000"/>
                <w:sz w:val="15"/>
                <w:szCs w:val="15"/>
                <w:highlight w:val="white"/>
              </w:rPr>
              <w:t>()</w:t>
            </w:r>
          </w:p>
          <w:p w14:paraId="5789A43E" w14:textId="77777777" w:rsidR="003C7C4F" w:rsidRDefault="003C7C4F" w:rsidP="008B40A2">
            <w:pPr>
              <w:autoSpaceDE w:val="0"/>
              <w:autoSpaceDN w:val="0"/>
              <w:adjustRightInd w:val="0"/>
              <w:spacing w:after="0" w:line="240" w:lineRule="auto"/>
              <w:rPr>
                <w:rFonts w:ascii="Consolas" w:eastAsia="Calibri" w:hAnsi="Consolas" w:cs="Consolas"/>
                <w:color w:val="000000"/>
                <w:sz w:val="15"/>
                <w:szCs w:val="15"/>
                <w:highlight w:val="white"/>
              </w:rPr>
            </w:pPr>
            <w:r>
              <w:rPr>
                <w:rFonts w:ascii="Consolas" w:eastAsia="Calibri" w:hAnsi="Consolas" w:cs="Consolas"/>
                <w:color w:val="000000"/>
                <w:sz w:val="15"/>
                <w:szCs w:val="15"/>
                <w:highlight w:val="white"/>
              </w:rPr>
              <w:t>{</w:t>
            </w:r>
          </w:p>
          <w:p w14:paraId="566ECA58" w14:textId="77777777" w:rsidR="003C7C4F" w:rsidRDefault="003C7C4F" w:rsidP="008B40A2">
            <w:pPr>
              <w:autoSpaceDE w:val="0"/>
              <w:autoSpaceDN w:val="0"/>
              <w:adjustRightInd w:val="0"/>
              <w:spacing w:after="0" w:line="240" w:lineRule="auto"/>
              <w:rPr>
                <w:rFonts w:ascii="Consolas" w:eastAsia="Calibri" w:hAnsi="Consolas" w:cs="Consolas"/>
                <w:color w:val="000000"/>
                <w:sz w:val="15"/>
                <w:szCs w:val="15"/>
                <w:highlight w:val="white"/>
              </w:rPr>
            </w:pPr>
            <w:r>
              <w:rPr>
                <w:rFonts w:ascii="Consolas" w:eastAsia="Calibri" w:hAnsi="Consolas" w:cs="Consolas"/>
                <w:color w:val="000000"/>
                <w:sz w:val="15"/>
                <w:szCs w:val="15"/>
                <w:highlight w:val="white"/>
              </w:rPr>
              <w:t xml:space="preserve">  RouteHandler = (continuation, context, session, pathParams) =&gt;</w:t>
            </w:r>
          </w:p>
          <w:p w14:paraId="73557A6A" w14:textId="77777777" w:rsidR="003C7C4F" w:rsidRDefault="003C7C4F" w:rsidP="008B40A2">
            <w:pPr>
              <w:autoSpaceDE w:val="0"/>
              <w:autoSpaceDN w:val="0"/>
              <w:adjustRightInd w:val="0"/>
              <w:spacing w:after="0" w:line="240" w:lineRule="auto"/>
              <w:rPr>
                <w:rFonts w:ascii="Consolas" w:eastAsia="Calibri" w:hAnsi="Consolas" w:cs="Consolas"/>
                <w:color w:val="000000"/>
                <w:sz w:val="15"/>
                <w:szCs w:val="15"/>
                <w:highlight w:val="white"/>
              </w:rPr>
            </w:pPr>
            <w:r>
              <w:rPr>
                <w:rFonts w:ascii="Consolas" w:eastAsia="Calibri" w:hAnsi="Consolas" w:cs="Consolas"/>
                <w:color w:val="000000"/>
                <w:sz w:val="15"/>
                <w:szCs w:val="15"/>
                <w:highlight w:val="white"/>
              </w:rPr>
              <w:t xml:space="preserve">  {</w:t>
            </w:r>
          </w:p>
          <w:p w14:paraId="31463CA7" w14:textId="77777777" w:rsidR="003C7C4F" w:rsidRDefault="003C7C4F" w:rsidP="008B40A2">
            <w:pPr>
              <w:autoSpaceDE w:val="0"/>
              <w:autoSpaceDN w:val="0"/>
              <w:adjustRightInd w:val="0"/>
              <w:spacing w:after="0" w:line="240" w:lineRule="auto"/>
              <w:rPr>
                <w:rFonts w:ascii="Consolas" w:eastAsia="Calibri" w:hAnsi="Consolas" w:cs="Consolas"/>
                <w:color w:val="000000"/>
                <w:sz w:val="15"/>
                <w:szCs w:val="15"/>
                <w:highlight w:val="white"/>
              </w:rPr>
            </w:pPr>
            <w:r>
              <w:rPr>
                <w:rFonts w:ascii="Consolas" w:eastAsia="Calibri" w:hAnsi="Consolas" w:cs="Consolas"/>
                <w:color w:val="0000FF"/>
                <w:sz w:val="15"/>
                <w:szCs w:val="15"/>
                <w:highlight w:val="white"/>
              </w:rPr>
              <w:t xml:space="preserve">    string</w:t>
            </w:r>
            <w:r>
              <w:rPr>
                <w:rFonts w:ascii="Consolas" w:eastAsia="Calibri" w:hAnsi="Consolas" w:cs="Consolas"/>
                <w:color w:val="000000"/>
                <w:sz w:val="15"/>
                <w:szCs w:val="15"/>
                <w:highlight w:val="white"/>
              </w:rPr>
              <w:t xml:space="preserve"> data = </w:t>
            </w:r>
            <w:r>
              <w:rPr>
                <w:rFonts w:ascii="Consolas" w:eastAsia="Calibri" w:hAnsi="Consolas" w:cs="Consolas"/>
                <w:color w:val="0000FF"/>
                <w:sz w:val="15"/>
                <w:szCs w:val="15"/>
                <w:highlight w:val="white"/>
              </w:rPr>
              <w:t>new</w:t>
            </w:r>
            <w:r>
              <w:rPr>
                <w:rFonts w:ascii="Consolas" w:eastAsia="Calibri" w:hAnsi="Consolas" w:cs="Consolas"/>
                <w:color w:val="000000"/>
                <w:sz w:val="15"/>
                <w:szCs w:val="15"/>
                <w:highlight w:val="white"/>
              </w:rPr>
              <w:t xml:space="preserve"> </w:t>
            </w:r>
            <w:r>
              <w:rPr>
                <w:rFonts w:ascii="Consolas" w:eastAsia="Calibri" w:hAnsi="Consolas" w:cs="Consolas"/>
                <w:color w:val="2B91AF"/>
                <w:sz w:val="15"/>
                <w:szCs w:val="15"/>
                <w:highlight w:val="white"/>
              </w:rPr>
              <w:t>StreamReader</w:t>
            </w:r>
            <w:r>
              <w:rPr>
                <w:rFonts w:ascii="Consolas" w:eastAsia="Calibri" w:hAnsi="Consolas" w:cs="Consolas"/>
                <w:color w:val="000000"/>
                <w:sz w:val="15"/>
                <w:szCs w:val="15"/>
                <w:highlight w:val="white"/>
              </w:rPr>
              <w:t>(context.Request.InputStream, context.Request.ContentEncoding).ReadToEnd();</w:t>
            </w:r>
          </w:p>
          <w:p w14:paraId="6E91AE27" w14:textId="77777777" w:rsidR="003C7C4F" w:rsidRDefault="003C7C4F" w:rsidP="008B40A2">
            <w:pPr>
              <w:autoSpaceDE w:val="0"/>
              <w:autoSpaceDN w:val="0"/>
              <w:adjustRightInd w:val="0"/>
              <w:spacing w:after="0" w:line="240" w:lineRule="auto"/>
              <w:rPr>
                <w:rFonts w:ascii="Consolas" w:eastAsia="Calibri" w:hAnsi="Consolas" w:cs="Consolas"/>
                <w:color w:val="000000"/>
                <w:sz w:val="15"/>
                <w:szCs w:val="15"/>
                <w:highlight w:val="white"/>
              </w:rPr>
            </w:pPr>
            <w:r>
              <w:rPr>
                <w:rFonts w:ascii="Consolas" w:eastAsia="Calibri" w:hAnsi="Consolas" w:cs="Consolas"/>
                <w:color w:val="000000"/>
                <w:sz w:val="15"/>
                <w:szCs w:val="15"/>
                <w:highlight w:val="white"/>
              </w:rPr>
              <w:t xml:space="preserve">    </w:t>
            </w:r>
            <w:proofErr w:type="gramStart"/>
            <w:r>
              <w:rPr>
                <w:rFonts w:ascii="Consolas" w:eastAsia="Calibri" w:hAnsi="Consolas" w:cs="Consolas"/>
                <w:color w:val="000000"/>
                <w:sz w:val="15"/>
                <w:szCs w:val="15"/>
                <w:highlight w:val="white"/>
              </w:rPr>
              <w:t>context.RespondWith(</w:t>
            </w:r>
            <w:proofErr w:type="gramEnd"/>
            <w:r>
              <w:rPr>
                <w:rFonts w:ascii="Consolas" w:eastAsia="Calibri" w:hAnsi="Consolas" w:cs="Consolas"/>
                <w:color w:val="A31515"/>
                <w:sz w:val="15"/>
                <w:szCs w:val="15"/>
                <w:highlight w:val="white"/>
              </w:rPr>
              <w:t>"Welcome!"</w:t>
            </w:r>
            <w:r>
              <w:rPr>
                <w:rFonts w:ascii="Consolas" w:eastAsia="Calibri" w:hAnsi="Consolas" w:cs="Consolas"/>
                <w:color w:val="000000"/>
                <w:sz w:val="15"/>
                <w:szCs w:val="15"/>
                <w:highlight w:val="white"/>
              </w:rPr>
              <w:t>);</w:t>
            </w:r>
          </w:p>
          <w:p w14:paraId="65D3060D" w14:textId="77777777" w:rsidR="003C7C4F" w:rsidRDefault="003C7C4F" w:rsidP="008B40A2">
            <w:pPr>
              <w:autoSpaceDE w:val="0"/>
              <w:autoSpaceDN w:val="0"/>
              <w:adjustRightInd w:val="0"/>
              <w:spacing w:after="0" w:line="240" w:lineRule="auto"/>
              <w:rPr>
                <w:rFonts w:ascii="Consolas" w:eastAsia="Calibri" w:hAnsi="Consolas" w:cs="Consolas"/>
                <w:color w:val="000000"/>
                <w:sz w:val="15"/>
                <w:szCs w:val="15"/>
                <w:highlight w:val="white"/>
              </w:rPr>
            </w:pPr>
            <w:r>
              <w:rPr>
                <w:rFonts w:ascii="Consolas" w:eastAsia="Calibri" w:hAnsi="Consolas" w:cs="Consolas"/>
                <w:color w:val="0000FF"/>
                <w:sz w:val="15"/>
                <w:szCs w:val="15"/>
                <w:highlight w:val="white"/>
              </w:rPr>
              <w:lastRenderedPageBreak/>
              <w:t xml:space="preserve">    return</w:t>
            </w:r>
            <w:r>
              <w:rPr>
                <w:rFonts w:ascii="Consolas" w:eastAsia="Calibri" w:hAnsi="Consolas" w:cs="Consolas"/>
                <w:color w:val="000000"/>
                <w:sz w:val="15"/>
                <w:szCs w:val="15"/>
                <w:highlight w:val="white"/>
              </w:rPr>
              <w:t xml:space="preserve"> </w:t>
            </w:r>
            <w:r>
              <w:rPr>
                <w:rFonts w:ascii="Consolas" w:eastAsia="Calibri" w:hAnsi="Consolas" w:cs="Consolas"/>
                <w:color w:val="2B91AF"/>
                <w:sz w:val="15"/>
                <w:szCs w:val="15"/>
                <w:highlight w:val="white"/>
              </w:rPr>
              <w:t>WorkflowState</w:t>
            </w:r>
            <w:r>
              <w:rPr>
                <w:rFonts w:ascii="Consolas" w:eastAsia="Calibri" w:hAnsi="Consolas" w:cs="Consolas"/>
                <w:color w:val="000000"/>
                <w:sz w:val="15"/>
                <w:szCs w:val="15"/>
                <w:highlight w:val="white"/>
              </w:rPr>
              <w:t>.Done;</w:t>
            </w:r>
          </w:p>
          <w:p w14:paraId="6B9C1289" w14:textId="77777777" w:rsidR="003C7C4F" w:rsidRDefault="003C7C4F" w:rsidP="008B40A2">
            <w:pPr>
              <w:autoSpaceDE w:val="0"/>
              <w:autoSpaceDN w:val="0"/>
              <w:adjustRightInd w:val="0"/>
              <w:spacing w:after="0" w:line="240" w:lineRule="auto"/>
              <w:rPr>
                <w:rFonts w:ascii="Consolas" w:eastAsia="Calibri" w:hAnsi="Consolas" w:cs="Consolas"/>
                <w:color w:val="000000"/>
                <w:sz w:val="15"/>
                <w:szCs w:val="15"/>
                <w:highlight w:val="white"/>
              </w:rPr>
            </w:pPr>
            <w:r>
              <w:rPr>
                <w:rFonts w:ascii="Consolas" w:eastAsia="Calibri" w:hAnsi="Consolas" w:cs="Consolas"/>
                <w:color w:val="000000"/>
                <w:sz w:val="15"/>
                <w:szCs w:val="15"/>
                <w:highlight w:val="white"/>
              </w:rPr>
              <w:t xml:space="preserve">  }</w:t>
            </w:r>
          </w:p>
          <w:p w14:paraId="5D800E99" w14:textId="77777777" w:rsidR="003C7C4F" w:rsidRPr="00557B4A" w:rsidRDefault="003C7C4F" w:rsidP="008B40A2">
            <w:pPr>
              <w:autoSpaceDE w:val="0"/>
              <w:autoSpaceDN w:val="0"/>
              <w:adjustRightInd w:val="0"/>
              <w:spacing w:after="0" w:line="240" w:lineRule="auto"/>
              <w:rPr>
                <w:rFonts w:ascii="Consolas" w:eastAsia="Calibri" w:hAnsi="Consolas" w:cs="Consolas"/>
                <w:color w:val="000000"/>
                <w:sz w:val="15"/>
                <w:szCs w:val="15"/>
                <w:highlight w:val="white"/>
              </w:rPr>
            </w:pPr>
            <w:r>
              <w:rPr>
                <w:rFonts w:ascii="Consolas" w:eastAsia="Calibri" w:hAnsi="Consolas" w:cs="Consolas"/>
                <w:color w:val="000000"/>
                <w:sz w:val="15"/>
                <w:szCs w:val="15"/>
                <w:highlight w:val="white"/>
              </w:rPr>
              <w:t>});</w:t>
            </w:r>
          </w:p>
        </w:tc>
      </w:tr>
    </w:tbl>
    <w:p w14:paraId="2CFB8261" w14:textId="77777777" w:rsidR="003C7C4F" w:rsidRDefault="003C7C4F" w:rsidP="002074F2">
      <w:pPr>
        <w:pStyle w:val="Body"/>
      </w:pPr>
    </w:p>
    <w:p w14:paraId="5993CFEC" w14:textId="77CA4DC7" w:rsidR="00190009" w:rsidRDefault="00911880" w:rsidP="005052DE">
      <w:pPr>
        <w:pStyle w:val="Body"/>
      </w:pPr>
      <w:r>
        <w:t>Here we note that we receive a JSON string:</w:t>
      </w:r>
    </w:p>
    <w:p w14:paraId="69EE3DC9" w14:textId="77777777" w:rsidR="00911880" w:rsidRDefault="00911880" w:rsidP="00911880">
      <w:pPr>
        <w:pStyle w:val="Body"/>
        <w:keepNext/>
        <w:jc w:val="center"/>
      </w:pPr>
      <w:r>
        <w:rPr>
          <w:noProof/>
        </w:rPr>
        <w:drawing>
          <wp:inline distT="0" distB="0" distL="0" distR="0" wp14:anchorId="640E77D8" wp14:editId="3C02F636">
            <wp:extent cx="4086796" cy="676369"/>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jax1.png"/>
                    <pic:cNvPicPr/>
                  </pic:nvPicPr>
                  <pic:blipFill>
                    <a:blip r:embed="rId50">
                      <a:extLst>
                        <a:ext uri="{28A0092B-C50C-407E-A947-70E740481C1C}">
                          <a14:useLocalDpi xmlns:a14="http://schemas.microsoft.com/office/drawing/2010/main" val="0"/>
                        </a:ext>
                      </a:extLst>
                    </a:blip>
                    <a:stretch>
                      <a:fillRect/>
                    </a:stretch>
                  </pic:blipFill>
                  <pic:spPr>
                    <a:xfrm>
                      <a:off x="0" y="0"/>
                      <a:ext cx="4086796" cy="676369"/>
                    </a:xfrm>
                    <a:prstGeom prst="rect">
                      <a:avLst/>
                    </a:prstGeom>
                  </pic:spPr>
                </pic:pic>
              </a:graphicData>
            </a:graphic>
          </wp:inline>
        </w:drawing>
      </w:r>
    </w:p>
    <w:p w14:paraId="3CD32502" w14:textId="15365239" w:rsidR="00911880" w:rsidRDefault="00911880" w:rsidP="00911880">
      <w:pPr>
        <w:pStyle w:val="Caption"/>
      </w:pPr>
      <w:r>
        <w:t xml:space="preserve">Figure </w:t>
      </w:r>
      <w:r>
        <w:fldChar w:fldCharType="begin"/>
      </w:r>
      <w:r>
        <w:instrText xml:space="preserve"> SEQ Figure \* ARABIC </w:instrText>
      </w:r>
      <w:r>
        <w:fldChar w:fldCharType="separate"/>
      </w:r>
      <w:r w:rsidR="00D9688E">
        <w:t>32</w:t>
      </w:r>
      <w:r>
        <w:fldChar w:fldCharType="end"/>
      </w:r>
      <w:r>
        <w:t>: JSON String</w:t>
      </w:r>
    </w:p>
    <w:p w14:paraId="594C971C" w14:textId="263F1C9E" w:rsidR="006305D4" w:rsidRDefault="006305D4" w:rsidP="006305D4">
      <w:pPr>
        <w:pStyle w:val="Body"/>
      </w:pPr>
      <w:r>
        <w:t xml:space="preserve">The point for bringing this up is that </w:t>
      </w:r>
      <w:r w:rsidR="00560A20">
        <w:t>an issue such as using form post vs. an AJAX post or the post data format, while being independent of the server implementation, does</w:t>
      </w:r>
      <w:r>
        <w:t xml:space="preserve"> impact your web application route handlers.</w:t>
      </w:r>
      <w:r w:rsidR="003C7C4F">
        <w:t xml:space="preserve">  Also, the content type and path, as qualifiers to your route handler, further complicate the design decisions when working with forms, AJAX, and content.</w:t>
      </w:r>
    </w:p>
    <w:p w14:paraId="369E1739" w14:textId="77777777" w:rsidR="002074F2" w:rsidRPr="002074F2" w:rsidRDefault="002074F2" w:rsidP="002074F2">
      <w:pPr>
        <w:pStyle w:val="Body"/>
      </w:pPr>
    </w:p>
    <w:p w14:paraId="6D83A86E" w14:textId="6EE1800A" w:rsidR="00F14306" w:rsidRDefault="00F72482" w:rsidP="00F14306">
      <w:pPr>
        <w:pStyle w:val="Heading1"/>
      </w:pPr>
      <w:bookmarkStart w:id="141" w:name="_Toc416246285"/>
      <w:r>
        <w:lastRenderedPageBreak/>
        <w:t>View Engines</w:t>
      </w:r>
      <w:bookmarkEnd w:id="141"/>
    </w:p>
    <w:p w14:paraId="3515DD0E" w14:textId="7AB0768B" w:rsidR="00912990" w:rsidRPr="00E239A3" w:rsidRDefault="00912990" w:rsidP="00912990">
      <w:pPr>
        <w:pStyle w:val="Body"/>
      </w:pPr>
      <w:r>
        <w:t>I am not a proponent of view engines, preferring instead to put the rendering logic into the client-side.  In my opinion, a view engine entangles the model with the rendering of the view</w:t>
      </w:r>
      <w:r w:rsidR="00911880">
        <w:t>, resulting in your web app being multi-page application.   As I’ve developed web applications, I’ve come to the conclusion that a significant portion of server-side development should actually simply be REST API’s that support the client.  This is the ideal approach for Single Page Applications (SPA’s)</w:t>
      </w:r>
      <w:r w:rsidR="001A6F4F">
        <w:rPr>
          <w:rStyle w:val="FootnoteReference"/>
        </w:rPr>
        <w:footnoteReference w:id="37"/>
      </w:r>
      <w:r w:rsidR="00911880">
        <w:t>.  If you’re using a view engine for page rendering, then you are most likely doing lots of server-side refreshes, which degrades the user experience.</w:t>
      </w:r>
      <w:r w:rsidR="00E239A3">
        <w:t xml:space="preserve">  In fact, the MVC approach heralded by ASP.NET and Rails is “opinionated” to such a degree that one easily falls into the paradigm of creating a multi-page, server-side-rendered, requires page refreshes application rather than an SPA web application.  And in fact, this is also why I feel the MVC concept is for the most part inappropriate </w:t>
      </w:r>
      <w:r w:rsidR="00E239A3">
        <w:rPr>
          <w:i/>
        </w:rPr>
        <w:t>on the server-side.</w:t>
      </w:r>
    </w:p>
    <w:p w14:paraId="09250696" w14:textId="121983F5" w:rsidR="00912990" w:rsidRDefault="00912990" w:rsidP="00912990">
      <w:pPr>
        <w:pStyle w:val="Body"/>
      </w:pPr>
      <w:r>
        <w:t xml:space="preserve">That said, </w:t>
      </w:r>
      <w:r w:rsidR="00AD0E9B">
        <w:t xml:space="preserve">again </w:t>
      </w:r>
      <w:r>
        <w:t>I don’t want to impose my opinion on the user, so supporting a view engine such as Razor</w:t>
      </w:r>
      <w:r>
        <w:rPr>
          <w:rStyle w:val="FootnoteReference"/>
        </w:rPr>
        <w:footnoteReference w:id="38"/>
      </w:r>
      <w:r>
        <w:t xml:space="preserve"> should definitely be possible in the web server.  Now, Razor (like other view engines such as nHaml</w:t>
      </w:r>
      <w:r>
        <w:rPr>
          <w:rStyle w:val="FootnoteReference"/>
        </w:rPr>
        <w:footnoteReference w:id="39"/>
      </w:r>
      <w:r>
        <w:t xml:space="preserve"> and Spark</w:t>
      </w:r>
      <w:r>
        <w:rPr>
          <w:rStyle w:val="FootnoteReference"/>
        </w:rPr>
        <w:footnoteReference w:id="40"/>
      </w:r>
      <w:r>
        <w:t>) are somewhat weighty in that they will actually create an on-the-fly code file that must be runtime compiled to generate the HTML to be sent to the client.  Many times (such as for CSRF replacement or even working with a master page) this is unnecessary – simple keyword replacement will suffice.  We’ll look at both approaches, using Razor as a test case.</w:t>
      </w:r>
    </w:p>
    <w:p w14:paraId="7699E21D" w14:textId="0695F6D7" w:rsidR="00912990" w:rsidRPr="008E17AD" w:rsidRDefault="008E17AD" w:rsidP="00912990">
      <w:pPr>
        <w:pStyle w:val="Body"/>
        <w:rPr>
          <w:color w:val="FF0000"/>
        </w:rPr>
      </w:pPr>
      <w:r w:rsidRPr="008E17AD">
        <w:rPr>
          <w:color w:val="FF0000"/>
        </w:rPr>
        <w:t>TODO: What if the response’s data is not in the OutputStream but rather in the response body?</w:t>
      </w:r>
    </w:p>
    <w:p w14:paraId="6E4C779F" w14:textId="77777777" w:rsidR="008E17AD" w:rsidRDefault="008E17AD" w:rsidP="00912990">
      <w:pPr>
        <w:pStyle w:val="Body"/>
      </w:pPr>
    </w:p>
    <w:p w14:paraId="1F1D820B" w14:textId="4A12A741" w:rsidR="00375CB2" w:rsidRPr="00375CB2" w:rsidRDefault="00375CB2" w:rsidP="00375CB2">
      <w:pPr>
        <w:pStyle w:val="Heading1"/>
      </w:pPr>
      <w:bookmarkStart w:id="142" w:name="_Toc416246286"/>
      <w:r>
        <w:lastRenderedPageBreak/>
        <w:t>CSRF</w:t>
      </w:r>
      <w:bookmarkEnd w:id="142"/>
    </w:p>
    <w:p w14:paraId="15BF5114" w14:textId="77777777" w:rsidR="00F72482" w:rsidRPr="00F72482" w:rsidRDefault="00F72482" w:rsidP="00F72482">
      <w:pPr>
        <w:pStyle w:val="Heading2"/>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8E6FF1" w:rsidRPr="009045E5" w14:paraId="30ABB16F" w14:textId="77777777" w:rsidTr="008B40A2">
        <w:tc>
          <w:tcPr>
            <w:tcW w:w="9576" w:type="dxa"/>
            <w:shd w:val="clear" w:color="auto" w:fill="F0F0F0"/>
          </w:tcPr>
          <w:p w14:paraId="6E50E69B" w14:textId="77777777" w:rsidR="008E6FF1" w:rsidRPr="00557B4A" w:rsidRDefault="008E6FF1" w:rsidP="008E6FF1">
            <w:pPr>
              <w:spacing w:after="0" w:line="240" w:lineRule="auto"/>
              <w:rPr>
                <w:rFonts w:ascii="Consolas" w:eastAsia="Calibri" w:hAnsi="Consolas" w:cs="Consolas"/>
                <w:color w:val="000000"/>
                <w:sz w:val="15"/>
                <w:szCs w:val="15"/>
                <w:highlight w:val="white"/>
              </w:rPr>
            </w:pPr>
          </w:p>
        </w:tc>
      </w:tr>
    </w:tbl>
    <w:p w14:paraId="1E9C81A2" w14:textId="77777777" w:rsidR="00D15C1A" w:rsidRDefault="00D15C1A" w:rsidP="00D15C1A">
      <w:pPr>
        <w:pStyle w:val="Body"/>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8E6FF1" w:rsidRPr="009045E5" w14:paraId="5C9D6999" w14:textId="77777777" w:rsidTr="008B40A2">
        <w:tc>
          <w:tcPr>
            <w:tcW w:w="9576" w:type="dxa"/>
            <w:shd w:val="clear" w:color="auto" w:fill="F0F0F0"/>
          </w:tcPr>
          <w:p w14:paraId="5BC62C46" w14:textId="77777777" w:rsidR="008E6FF1" w:rsidRPr="00557B4A" w:rsidRDefault="008E6FF1" w:rsidP="008B40A2">
            <w:pPr>
              <w:autoSpaceDE w:val="0"/>
              <w:autoSpaceDN w:val="0"/>
              <w:adjustRightInd w:val="0"/>
              <w:spacing w:after="0" w:line="240" w:lineRule="auto"/>
              <w:rPr>
                <w:rFonts w:ascii="Consolas" w:eastAsia="Calibri" w:hAnsi="Consolas" w:cs="Consolas"/>
                <w:color w:val="000000"/>
                <w:sz w:val="15"/>
                <w:szCs w:val="15"/>
                <w:highlight w:val="white"/>
              </w:rPr>
            </w:pPr>
          </w:p>
        </w:tc>
      </w:tr>
    </w:tbl>
    <w:p w14:paraId="45C2C32B" w14:textId="77777777" w:rsidR="008E6FF1" w:rsidRDefault="008E6FF1" w:rsidP="00D15C1A">
      <w:pPr>
        <w:pStyle w:val="Body"/>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8E6FF1" w:rsidRPr="009045E5" w14:paraId="4302205F" w14:textId="77777777" w:rsidTr="008B40A2">
        <w:tc>
          <w:tcPr>
            <w:tcW w:w="9576" w:type="dxa"/>
            <w:shd w:val="clear" w:color="auto" w:fill="F0F0F0"/>
          </w:tcPr>
          <w:p w14:paraId="0B472279" w14:textId="77777777" w:rsidR="008E6FF1" w:rsidRPr="00557B4A" w:rsidRDefault="008E6FF1" w:rsidP="008B40A2">
            <w:pPr>
              <w:autoSpaceDE w:val="0"/>
              <w:autoSpaceDN w:val="0"/>
              <w:adjustRightInd w:val="0"/>
              <w:spacing w:after="0" w:line="240" w:lineRule="auto"/>
              <w:rPr>
                <w:rFonts w:ascii="Consolas" w:eastAsia="Calibri" w:hAnsi="Consolas" w:cs="Consolas"/>
                <w:color w:val="000000"/>
                <w:sz w:val="15"/>
                <w:szCs w:val="15"/>
                <w:highlight w:val="white"/>
              </w:rPr>
            </w:pPr>
          </w:p>
        </w:tc>
      </w:tr>
    </w:tbl>
    <w:p w14:paraId="1DE8E934" w14:textId="77777777" w:rsidR="008E6FF1" w:rsidRDefault="008E6FF1" w:rsidP="00D15C1A">
      <w:pPr>
        <w:pStyle w:val="Body"/>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8E6FF1" w:rsidRPr="009045E5" w14:paraId="0FD8E804" w14:textId="77777777" w:rsidTr="008B40A2">
        <w:tc>
          <w:tcPr>
            <w:tcW w:w="9576" w:type="dxa"/>
            <w:shd w:val="clear" w:color="auto" w:fill="F0F0F0"/>
          </w:tcPr>
          <w:p w14:paraId="09189A02" w14:textId="77777777" w:rsidR="008E6FF1" w:rsidRPr="00557B4A" w:rsidRDefault="008E6FF1" w:rsidP="008B40A2">
            <w:pPr>
              <w:autoSpaceDE w:val="0"/>
              <w:autoSpaceDN w:val="0"/>
              <w:adjustRightInd w:val="0"/>
              <w:spacing w:after="0" w:line="240" w:lineRule="auto"/>
              <w:rPr>
                <w:rFonts w:ascii="Consolas" w:eastAsia="Calibri" w:hAnsi="Consolas" w:cs="Consolas"/>
                <w:color w:val="000000"/>
                <w:sz w:val="15"/>
                <w:szCs w:val="15"/>
                <w:highlight w:val="white"/>
              </w:rPr>
            </w:pPr>
          </w:p>
        </w:tc>
      </w:tr>
    </w:tbl>
    <w:p w14:paraId="43A0C0FE" w14:textId="77777777" w:rsidR="008E6FF1" w:rsidRDefault="008E6FF1" w:rsidP="00D15C1A">
      <w:pPr>
        <w:pStyle w:val="Body"/>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8E6FF1" w:rsidRPr="009045E5" w14:paraId="72F3FB09" w14:textId="77777777" w:rsidTr="008B40A2">
        <w:tc>
          <w:tcPr>
            <w:tcW w:w="9576" w:type="dxa"/>
            <w:shd w:val="clear" w:color="auto" w:fill="F0F0F0"/>
          </w:tcPr>
          <w:p w14:paraId="155EDA93" w14:textId="77777777" w:rsidR="008E6FF1" w:rsidRPr="00557B4A" w:rsidRDefault="008E6FF1" w:rsidP="008B40A2">
            <w:pPr>
              <w:autoSpaceDE w:val="0"/>
              <w:autoSpaceDN w:val="0"/>
              <w:adjustRightInd w:val="0"/>
              <w:spacing w:after="0" w:line="240" w:lineRule="auto"/>
              <w:rPr>
                <w:rFonts w:ascii="Consolas" w:eastAsia="Calibri" w:hAnsi="Consolas" w:cs="Consolas"/>
                <w:color w:val="000000"/>
                <w:sz w:val="15"/>
                <w:szCs w:val="15"/>
                <w:highlight w:val="white"/>
              </w:rPr>
            </w:pPr>
          </w:p>
        </w:tc>
      </w:tr>
    </w:tbl>
    <w:p w14:paraId="0F499827" w14:textId="77777777" w:rsidR="008E6FF1" w:rsidRDefault="008E6FF1" w:rsidP="00D15C1A">
      <w:pPr>
        <w:pStyle w:val="Body"/>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8E6FF1" w:rsidRPr="009045E5" w14:paraId="5ECDBA30" w14:textId="77777777" w:rsidTr="008B40A2">
        <w:tc>
          <w:tcPr>
            <w:tcW w:w="9576" w:type="dxa"/>
            <w:shd w:val="clear" w:color="auto" w:fill="F0F0F0"/>
          </w:tcPr>
          <w:p w14:paraId="3816D3F2" w14:textId="77777777" w:rsidR="008E6FF1" w:rsidRPr="00557B4A" w:rsidRDefault="008E6FF1" w:rsidP="008B40A2">
            <w:pPr>
              <w:autoSpaceDE w:val="0"/>
              <w:autoSpaceDN w:val="0"/>
              <w:adjustRightInd w:val="0"/>
              <w:spacing w:after="0" w:line="240" w:lineRule="auto"/>
              <w:rPr>
                <w:rFonts w:ascii="Consolas" w:eastAsia="Calibri" w:hAnsi="Consolas" w:cs="Consolas"/>
                <w:color w:val="000000"/>
                <w:sz w:val="15"/>
                <w:szCs w:val="15"/>
                <w:highlight w:val="white"/>
              </w:rPr>
            </w:pPr>
          </w:p>
        </w:tc>
      </w:tr>
    </w:tbl>
    <w:p w14:paraId="14F28CF8" w14:textId="77777777" w:rsidR="008E6FF1" w:rsidRDefault="008E6FF1" w:rsidP="00D15C1A">
      <w:pPr>
        <w:pStyle w:val="Body"/>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8E6FF1" w:rsidRPr="009045E5" w14:paraId="57F3AEC7" w14:textId="77777777" w:rsidTr="008B40A2">
        <w:tc>
          <w:tcPr>
            <w:tcW w:w="9576" w:type="dxa"/>
            <w:shd w:val="clear" w:color="auto" w:fill="F0F0F0"/>
          </w:tcPr>
          <w:p w14:paraId="03DD32D4" w14:textId="77777777" w:rsidR="008E6FF1" w:rsidRPr="00557B4A" w:rsidRDefault="008E6FF1" w:rsidP="008B40A2">
            <w:pPr>
              <w:autoSpaceDE w:val="0"/>
              <w:autoSpaceDN w:val="0"/>
              <w:adjustRightInd w:val="0"/>
              <w:spacing w:after="0" w:line="240" w:lineRule="auto"/>
              <w:rPr>
                <w:rFonts w:ascii="Consolas" w:eastAsia="Calibri" w:hAnsi="Consolas" w:cs="Consolas"/>
                <w:color w:val="000000"/>
                <w:sz w:val="15"/>
                <w:szCs w:val="15"/>
                <w:highlight w:val="white"/>
              </w:rPr>
            </w:pPr>
          </w:p>
        </w:tc>
      </w:tr>
    </w:tbl>
    <w:p w14:paraId="156CA406" w14:textId="77777777" w:rsidR="008E6FF1" w:rsidRDefault="008E6FF1" w:rsidP="00D15C1A">
      <w:pPr>
        <w:pStyle w:val="Body"/>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8E6FF1" w:rsidRPr="009045E5" w14:paraId="579F3950" w14:textId="77777777" w:rsidTr="008B40A2">
        <w:tc>
          <w:tcPr>
            <w:tcW w:w="9576" w:type="dxa"/>
            <w:shd w:val="clear" w:color="auto" w:fill="F0F0F0"/>
          </w:tcPr>
          <w:p w14:paraId="1A33FDE0" w14:textId="77777777" w:rsidR="008E6FF1" w:rsidRPr="00557B4A" w:rsidRDefault="008E6FF1" w:rsidP="008B40A2">
            <w:pPr>
              <w:autoSpaceDE w:val="0"/>
              <w:autoSpaceDN w:val="0"/>
              <w:adjustRightInd w:val="0"/>
              <w:spacing w:after="0" w:line="240" w:lineRule="auto"/>
              <w:rPr>
                <w:rFonts w:ascii="Consolas" w:eastAsia="Calibri" w:hAnsi="Consolas" w:cs="Consolas"/>
                <w:color w:val="000000"/>
                <w:sz w:val="15"/>
                <w:szCs w:val="15"/>
                <w:highlight w:val="white"/>
              </w:rPr>
            </w:pPr>
          </w:p>
        </w:tc>
      </w:tr>
    </w:tbl>
    <w:p w14:paraId="1266A215" w14:textId="77777777" w:rsidR="008E6FF1" w:rsidRDefault="008E6FF1" w:rsidP="00D15C1A">
      <w:pPr>
        <w:pStyle w:val="Body"/>
      </w:pPr>
    </w:p>
    <w:p w14:paraId="431C2B21" w14:textId="77777777" w:rsidR="008E6FF1" w:rsidRDefault="008E6FF1" w:rsidP="00D15C1A">
      <w:pPr>
        <w:pStyle w:val="Body"/>
      </w:pPr>
    </w:p>
    <w:p w14:paraId="7525ED0E" w14:textId="77777777" w:rsidR="00D15C1A" w:rsidRDefault="00D15C1A" w:rsidP="00D15C1A">
      <w:pPr>
        <w:pStyle w:val="Body"/>
      </w:pPr>
    </w:p>
    <w:p w14:paraId="45D96AF1" w14:textId="7C6B3C47" w:rsidR="00506118" w:rsidRDefault="00F14306" w:rsidP="00DF18B6">
      <w:pPr>
        <w:pStyle w:val="Heading1"/>
      </w:pPr>
      <w:bookmarkStart w:id="143" w:name="_Toc416246288"/>
      <w:r>
        <w:lastRenderedPageBreak/>
        <w:t>A Simple Website Example</w:t>
      </w:r>
      <w:bookmarkEnd w:id="143"/>
    </w:p>
    <w:p w14:paraId="3282B79F" w14:textId="77777777" w:rsidR="00251C32" w:rsidRDefault="00251C32" w:rsidP="000516A6">
      <w:pPr>
        <w:pStyle w:val="Body"/>
        <w:tabs>
          <w:tab w:val="left" w:pos="0"/>
        </w:tabs>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251C32" w:rsidRPr="009045E5" w14:paraId="71700AD8" w14:textId="77777777" w:rsidTr="00ED6457">
        <w:tc>
          <w:tcPr>
            <w:tcW w:w="9576" w:type="dxa"/>
            <w:shd w:val="clear" w:color="auto" w:fill="F0F0F0"/>
          </w:tcPr>
          <w:p w14:paraId="78CD2777" w14:textId="7017411A" w:rsidR="00251C32" w:rsidRPr="00557B4A" w:rsidRDefault="00251C32" w:rsidP="00ED6457">
            <w:pPr>
              <w:autoSpaceDE w:val="0"/>
              <w:autoSpaceDN w:val="0"/>
              <w:adjustRightInd w:val="0"/>
              <w:spacing w:after="0" w:line="240" w:lineRule="auto"/>
              <w:rPr>
                <w:rFonts w:ascii="Consolas" w:eastAsia="Calibri" w:hAnsi="Consolas" w:cs="Consolas"/>
                <w:color w:val="000000"/>
                <w:sz w:val="15"/>
                <w:szCs w:val="15"/>
                <w:highlight w:val="white"/>
              </w:rPr>
            </w:pPr>
          </w:p>
        </w:tc>
      </w:tr>
    </w:tbl>
    <w:p w14:paraId="38B1F7A3" w14:textId="77777777" w:rsidR="00251C32" w:rsidRDefault="00251C32" w:rsidP="000516A6">
      <w:pPr>
        <w:pStyle w:val="Body"/>
        <w:tabs>
          <w:tab w:val="left" w:pos="0"/>
        </w:tabs>
      </w:pPr>
    </w:p>
    <w:p w14:paraId="570D73F0" w14:textId="77777777" w:rsidR="00DF18B6" w:rsidRDefault="00DF18B6" w:rsidP="00DF18B6">
      <w:pPr>
        <w:pStyle w:val="Body"/>
      </w:pPr>
    </w:p>
    <w:p w14:paraId="3A25A105" w14:textId="77777777" w:rsidR="00DF18B6" w:rsidRDefault="00DF18B6" w:rsidP="00DF18B6">
      <w:pPr>
        <w:pStyle w:val="Body"/>
      </w:pPr>
    </w:p>
    <w:p w14:paraId="509F06B2" w14:textId="77777777" w:rsidR="00DF18B6" w:rsidRDefault="00DF18B6" w:rsidP="00DF18B6">
      <w:pPr>
        <w:pStyle w:val="Body"/>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DF18B6" w:rsidRPr="009045E5" w14:paraId="05394413" w14:textId="77777777" w:rsidTr="008B40A2">
        <w:tc>
          <w:tcPr>
            <w:tcW w:w="9576" w:type="dxa"/>
            <w:shd w:val="clear" w:color="auto" w:fill="F0F0F0"/>
          </w:tcPr>
          <w:p w14:paraId="7FD0B83F" w14:textId="77777777" w:rsidR="00DF18B6" w:rsidRPr="00557B4A" w:rsidRDefault="00DF18B6" w:rsidP="008B40A2">
            <w:pPr>
              <w:autoSpaceDE w:val="0"/>
              <w:autoSpaceDN w:val="0"/>
              <w:adjustRightInd w:val="0"/>
              <w:spacing w:after="0" w:line="240" w:lineRule="auto"/>
              <w:rPr>
                <w:rFonts w:ascii="Consolas" w:eastAsia="Calibri" w:hAnsi="Consolas" w:cs="Consolas"/>
                <w:color w:val="000000"/>
                <w:sz w:val="15"/>
                <w:szCs w:val="15"/>
                <w:highlight w:val="white"/>
              </w:rPr>
            </w:pPr>
          </w:p>
        </w:tc>
      </w:tr>
    </w:tbl>
    <w:p w14:paraId="00F531B2" w14:textId="77777777" w:rsidR="00DF18B6" w:rsidRDefault="00DF18B6" w:rsidP="00DF18B6">
      <w:pPr>
        <w:pStyle w:val="Body"/>
      </w:pPr>
    </w:p>
    <w:p w14:paraId="59803442" w14:textId="77777777" w:rsidR="00DF18B6" w:rsidRDefault="00DF18B6" w:rsidP="00DF18B6">
      <w:pPr>
        <w:pStyle w:val="Body"/>
      </w:pPr>
    </w:p>
    <w:p w14:paraId="2661A378" w14:textId="77777777" w:rsidR="00DF18B6" w:rsidRDefault="00DF18B6" w:rsidP="00DF18B6">
      <w:pPr>
        <w:pStyle w:val="Body"/>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DF18B6" w:rsidRPr="009045E5" w14:paraId="58A7CCC7" w14:textId="77777777" w:rsidTr="008B40A2">
        <w:tc>
          <w:tcPr>
            <w:tcW w:w="9576" w:type="dxa"/>
            <w:shd w:val="clear" w:color="auto" w:fill="F0F0F0"/>
          </w:tcPr>
          <w:p w14:paraId="0AC8E938" w14:textId="77777777" w:rsidR="00DF18B6" w:rsidRPr="00557B4A" w:rsidRDefault="00DF18B6" w:rsidP="008B40A2">
            <w:pPr>
              <w:autoSpaceDE w:val="0"/>
              <w:autoSpaceDN w:val="0"/>
              <w:adjustRightInd w:val="0"/>
              <w:spacing w:after="0" w:line="240" w:lineRule="auto"/>
              <w:rPr>
                <w:rFonts w:ascii="Consolas" w:eastAsia="Calibri" w:hAnsi="Consolas" w:cs="Consolas"/>
                <w:color w:val="000000"/>
                <w:sz w:val="15"/>
                <w:szCs w:val="15"/>
                <w:highlight w:val="white"/>
              </w:rPr>
            </w:pPr>
          </w:p>
        </w:tc>
      </w:tr>
    </w:tbl>
    <w:p w14:paraId="3867DA6A" w14:textId="77777777" w:rsidR="00DF18B6" w:rsidRDefault="00DF18B6" w:rsidP="00DF18B6">
      <w:pPr>
        <w:pStyle w:val="Body"/>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DF18B6" w:rsidRPr="009045E5" w14:paraId="548CB6E4" w14:textId="77777777" w:rsidTr="008B40A2">
        <w:tc>
          <w:tcPr>
            <w:tcW w:w="9576" w:type="dxa"/>
            <w:shd w:val="clear" w:color="auto" w:fill="F0F0F0"/>
          </w:tcPr>
          <w:p w14:paraId="0332F279" w14:textId="77777777" w:rsidR="00DF18B6" w:rsidRPr="00557B4A" w:rsidRDefault="00DF18B6" w:rsidP="008B40A2">
            <w:pPr>
              <w:autoSpaceDE w:val="0"/>
              <w:autoSpaceDN w:val="0"/>
              <w:adjustRightInd w:val="0"/>
              <w:spacing w:after="0" w:line="240" w:lineRule="auto"/>
              <w:rPr>
                <w:rFonts w:ascii="Consolas" w:eastAsia="Calibri" w:hAnsi="Consolas" w:cs="Consolas"/>
                <w:color w:val="000000"/>
                <w:sz w:val="15"/>
                <w:szCs w:val="15"/>
                <w:highlight w:val="white"/>
              </w:rPr>
            </w:pPr>
          </w:p>
        </w:tc>
      </w:tr>
    </w:tbl>
    <w:p w14:paraId="355125BE" w14:textId="77777777" w:rsidR="00DF18B6" w:rsidRDefault="00DF18B6" w:rsidP="00DF18B6">
      <w:pPr>
        <w:pStyle w:val="Body"/>
      </w:pPr>
    </w:p>
    <w:p w14:paraId="0521BD7F" w14:textId="77777777" w:rsidR="00DF18B6" w:rsidRDefault="00DF18B6" w:rsidP="00DF18B6">
      <w:pPr>
        <w:pStyle w:val="Body"/>
      </w:pPr>
    </w:p>
    <w:p w14:paraId="7A6F71F2" w14:textId="77777777" w:rsidR="00DF18B6" w:rsidRDefault="00DF18B6" w:rsidP="00DF18B6">
      <w:pPr>
        <w:pStyle w:val="Body"/>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DF18B6" w:rsidRPr="009045E5" w14:paraId="03AB15AF" w14:textId="77777777" w:rsidTr="008B40A2">
        <w:tc>
          <w:tcPr>
            <w:tcW w:w="9576" w:type="dxa"/>
            <w:shd w:val="clear" w:color="auto" w:fill="F0F0F0"/>
          </w:tcPr>
          <w:p w14:paraId="207355B0" w14:textId="77777777" w:rsidR="00DF18B6" w:rsidRPr="00557B4A" w:rsidRDefault="00DF18B6" w:rsidP="008B40A2">
            <w:pPr>
              <w:autoSpaceDE w:val="0"/>
              <w:autoSpaceDN w:val="0"/>
              <w:adjustRightInd w:val="0"/>
              <w:spacing w:after="0" w:line="240" w:lineRule="auto"/>
              <w:rPr>
                <w:rFonts w:ascii="Consolas" w:eastAsia="Calibri" w:hAnsi="Consolas" w:cs="Consolas"/>
                <w:color w:val="000000"/>
                <w:sz w:val="15"/>
                <w:szCs w:val="15"/>
                <w:highlight w:val="white"/>
              </w:rPr>
            </w:pPr>
          </w:p>
        </w:tc>
      </w:tr>
    </w:tbl>
    <w:p w14:paraId="556B9EC2" w14:textId="77777777" w:rsidR="00DF18B6" w:rsidRDefault="00DF18B6" w:rsidP="00DF18B6">
      <w:pPr>
        <w:pStyle w:val="Body"/>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DF18B6" w:rsidRPr="009045E5" w14:paraId="1B2FEBB4" w14:textId="77777777" w:rsidTr="008B40A2">
        <w:tc>
          <w:tcPr>
            <w:tcW w:w="9576" w:type="dxa"/>
            <w:shd w:val="clear" w:color="auto" w:fill="F0F0F0"/>
          </w:tcPr>
          <w:p w14:paraId="1CB65D8F" w14:textId="77777777" w:rsidR="00DF18B6" w:rsidRPr="00557B4A" w:rsidRDefault="00DF18B6" w:rsidP="008B40A2">
            <w:pPr>
              <w:autoSpaceDE w:val="0"/>
              <w:autoSpaceDN w:val="0"/>
              <w:adjustRightInd w:val="0"/>
              <w:spacing w:after="0" w:line="240" w:lineRule="auto"/>
              <w:rPr>
                <w:rFonts w:ascii="Consolas" w:eastAsia="Calibri" w:hAnsi="Consolas" w:cs="Consolas"/>
                <w:color w:val="000000"/>
                <w:sz w:val="15"/>
                <w:szCs w:val="15"/>
                <w:highlight w:val="white"/>
              </w:rPr>
            </w:pPr>
          </w:p>
        </w:tc>
      </w:tr>
    </w:tbl>
    <w:p w14:paraId="18720713" w14:textId="77777777" w:rsidR="00DF18B6" w:rsidRDefault="00DF18B6" w:rsidP="00DF18B6">
      <w:pPr>
        <w:pStyle w:val="Body"/>
      </w:pPr>
    </w:p>
    <w:p w14:paraId="69861D98" w14:textId="77777777" w:rsidR="00DF18B6" w:rsidRDefault="00DF18B6" w:rsidP="00DF18B6">
      <w:pPr>
        <w:pStyle w:val="Body"/>
      </w:pPr>
    </w:p>
    <w:p w14:paraId="592A4B2D" w14:textId="77777777" w:rsidR="00DF18B6" w:rsidRDefault="00DF18B6" w:rsidP="00DF18B6">
      <w:pPr>
        <w:pStyle w:val="Body"/>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DF18B6" w:rsidRPr="009045E5" w14:paraId="0AC07954" w14:textId="77777777" w:rsidTr="008B40A2">
        <w:tc>
          <w:tcPr>
            <w:tcW w:w="9576" w:type="dxa"/>
            <w:shd w:val="clear" w:color="auto" w:fill="F0F0F0"/>
          </w:tcPr>
          <w:p w14:paraId="4692D9F5" w14:textId="77777777" w:rsidR="00DF18B6" w:rsidRPr="00557B4A" w:rsidRDefault="00DF18B6" w:rsidP="008B40A2">
            <w:pPr>
              <w:autoSpaceDE w:val="0"/>
              <w:autoSpaceDN w:val="0"/>
              <w:adjustRightInd w:val="0"/>
              <w:spacing w:after="0" w:line="240" w:lineRule="auto"/>
              <w:rPr>
                <w:rFonts w:ascii="Consolas" w:eastAsia="Calibri" w:hAnsi="Consolas" w:cs="Consolas"/>
                <w:color w:val="000000"/>
                <w:sz w:val="15"/>
                <w:szCs w:val="15"/>
                <w:highlight w:val="white"/>
              </w:rPr>
            </w:pPr>
          </w:p>
        </w:tc>
      </w:tr>
    </w:tbl>
    <w:p w14:paraId="14FB3F85" w14:textId="77777777" w:rsidR="00DF18B6" w:rsidRDefault="00DF18B6" w:rsidP="00DF18B6">
      <w:pPr>
        <w:pStyle w:val="Body"/>
      </w:pPr>
    </w:p>
    <w:tbl>
      <w:tblPr>
        <w:tblpPr w:leftFromText="180" w:rightFromText="180" w:vertAnchor="text" w:horzAnchor="margin" w:tblpY="112"/>
        <w:tblW w:w="0" w:type="auto"/>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shd w:val="clear" w:color="auto" w:fill="F0F0F0"/>
        <w:tblLook w:val="04A0" w:firstRow="1" w:lastRow="0" w:firstColumn="1" w:lastColumn="0" w:noHBand="0" w:noVBand="1"/>
      </w:tblPr>
      <w:tblGrid>
        <w:gridCol w:w="9576"/>
      </w:tblGrid>
      <w:tr w:rsidR="00DF18B6" w:rsidRPr="009045E5" w14:paraId="46096D8A" w14:textId="77777777" w:rsidTr="008B40A2">
        <w:tc>
          <w:tcPr>
            <w:tcW w:w="9576" w:type="dxa"/>
            <w:shd w:val="clear" w:color="auto" w:fill="F0F0F0"/>
          </w:tcPr>
          <w:p w14:paraId="05C0870B" w14:textId="77777777" w:rsidR="00DF18B6" w:rsidRPr="00557B4A" w:rsidRDefault="00DF18B6" w:rsidP="008B40A2">
            <w:pPr>
              <w:autoSpaceDE w:val="0"/>
              <w:autoSpaceDN w:val="0"/>
              <w:adjustRightInd w:val="0"/>
              <w:spacing w:after="0" w:line="240" w:lineRule="auto"/>
              <w:rPr>
                <w:rFonts w:ascii="Consolas" w:eastAsia="Calibri" w:hAnsi="Consolas" w:cs="Consolas"/>
                <w:color w:val="000000"/>
                <w:sz w:val="15"/>
                <w:szCs w:val="15"/>
                <w:highlight w:val="white"/>
              </w:rPr>
            </w:pPr>
          </w:p>
        </w:tc>
      </w:tr>
    </w:tbl>
    <w:p w14:paraId="72BC17FA" w14:textId="77777777" w:rsidR="00DF18B6" w:rsidRDefault="00DF18B6" w:rsidP="00DF18B6">
      <w:pPr>
        <w:pStyle w:val="Body"/>
      </w:pPr>
    </w:p>
    <w:p w14:paraId="7F90E1D3" w14:textId="77777777" w:rsidR="00B63A99" w:rsidRDefault="00B63A99" w:rsidP="000516A6">
      <w:pPr>
        <w:pStyle w:val="Body"/>
        <w:tabs>
          <w:tab w:val="left" w:pos="0"/>
        </w:tabs>
      </w:pPr>
    </w:p>
    <w:sectPr w:rsidR="00B63A99" w:rsidSect="009111DB">
      <w:footerReference w:type="default" r:id="rId51"/>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466AAAA" w15:done="0"/>
  <w15:commentEx w15:paraId="51AE26D4" w15:done="0"/>
  <w15:commentEx w15:paraId="21148283" w15:done="0"/>
  <w15:commentEx w15:paraId="2ADF99DB" w15:done="0"/>
  <w15:commentEx w15:paraId="5F1E3E39" w15:done="0"/>
  <w15:commentEx w15:paraId="2645FE7B" w15:done="0"/>
  <w15:commentEx w15:paraId="66406C21" w15:done="0"/>
  <w15:commentEx w15:paraId="508117B6" w15:done="0"/>
  <w15:commentEx w15:paraId="03778646" w15:done="0"/>
  <w15:commentEx w15:paraId="1B66E726" w15:done="0"/>
  <w15:commentEx w15:paraId="55BE6DBA" w15:done="0"/>
  <w15:commentEx w15:paraId="05845902" w15:done="0"/>
  <w15:commentEx w15:paraId="41574C70" w15:done="0"/>
  <w15:commentEx w15:paraId="4D1C2CB1" w15:done="0"/>
  <w15:commentEx w15:paraId="4CEB717E" w15:done="0"/>
  <w15:commentEx w15:paraId="7F6DDDE3" w15:done="0"/>
  <w15:commentEx w15:paraId="34E65BFB" w15:done="0"/>
  <w15:commentEx w15:paraId="0463723F" w15:done="0"/>
  <w15:commentEx w15:paraId="762287FE" w15:done="0"/>
  <w15:commentEx w15:paraId="25C80274" w15:done="0"/>
  <w15:commentEx w15:paraId="0512D444" w15:done="0"/>
  <w15:commentEx w15:paraId="3E65EA0D" w15:done="0"/>
  <w15:commentEx w15:paraId="66D0DB26" w15:done="0"/>
  <w15:commentEx w15:paraId="75742641" w15:done="0"/>
  <w15:commentEx w15:paraId="4B133DEE" w15:done="0"/>
  <w15:commentEx w15:paraId="784F64D9" w15:done="0"/>
  <w15:commentEx w15:paraId="18DCCD0C" w15:done="0"/>
  <w15:commentEx w15:paraId="69B314B5" w15:done="0"/>
  <w15:commentEx w15:paraId="162E4B4F" w15:done="0"/>
  <w15:commentEx w15:paraId="090BCA3A" w15:done="0"/>
  <w15:commentEx w15:paraId="2459D336" w15:done="0"/>
  <w15:commentEx w15:paraId="250884AD" w15:done="0"/>
  <w15:commentEx w15:paraId="7988CC38" w15:done="0"/>
  <w15:commentEx w15:paraId="100F7BE7" w15:done="0"/>
  <w15:commentEx w15:paraId="3D1114A0" w15:done="0"/>
  <w15:commentEx w15:paraId="53511172" w15:done="0"/>
  <w15:commentEx w15:paraId="68171BA7" w15:done="0"/>
  <w15:commentEx w15:paraId="598CBC52" w15:done="0"/>
  <w15:commentEx w15:paraId="072169CA" w15:done="0"/>
  <w15:commentEx w15:paraId="27E40F40" w15:done="0"/>
  <w15:commentEx w15:paraId="7329CBCF" w15:done="0"/>
  <w15:commentEx w15:paraId="257CC1EE" w15:done="0"/>
  <w15:commentEx w15:paraId="3E289982" w15:done="0"/>
  <w15:commentEx w15:paraId="3695E618" w15:done="0"/>
  <w15:commentEx w15:paraId="2FA906B4" w15:done="0"/>
  <w15:commentEx w15:paraId="0272F505" w15:done="0"/>
  <w15:commentEx w15:paraId="0F2E7B30" w15:done="0"/>
  <w15:commentEx w15:paraId="0538A707" w15:done="0"/>
  <w15:commentEx w15:paraId="696C5FB4" w15:done="0"/>
  <w15:commentEx w15:paraId="7DA06403" w15:done="0"/>
  <w15:commentEx w15:paraId="0AC5F031" w15:done="0"/>
  <w15:commentEx w15:paraId="669C49D0" w15:done="0"/>
  <w15:commentEx w15:paraId="23CB1718" w15:done="0"/>
  <w15:commentEx w15:paraId="4141C46B" w15:done="0"/>
  <w15:commentEx w15:paraId="13190867" w15:done="0"/>
  <w15:commentEx w15:paraId="42640E7E" w15:done="0"/>
  <w15:commentEx w15:paraId="138CBEA9" w15:done="0"/>
  <w15:commentEx w15:paraId="197B066E" w15:done="0"/>
  <w15:commentEx w15:paraId="1FB263CF" w15:done="0"/>
  <w15:commentEx w15:paraId="7966FCF4" w15:done="0"/>
  <w15:commentEx w15:paraId="7F030E3A" w15:done="0"/>
  <w15:commentEx w15:paraId="3345D55C" w15:done="0"/>
  <w15:commentEx w15:paraId="191701DE" w15:done="0"/>
  <w15:commentEx w15:paraId="22AF5427" w15:done="0"/>
  <w15:commentEx w15:paraId="3B3C1FFB" w15:done="0"/>
  <w15:commentEx w15:paraId="0CA3A26C" w15:done="0"/>
  <w15:commentEx w15:paraId="7C9AD296" w15:done="0"/>
  <w15:commentEx w15:paraId="5A8DBE06" w15:done="0"/>
  <w15:commentEx w15:paraId="0ABFDE00" w15:done="0"/>
  <w15:commentEx w15:paraId="137FF5BB" w15:done="0"/>
  <w15:commentEx w15:paraId="2F02C786" w15:done="0"/>
  <w15:commentEx w15:paraId="18AD2930" w15:done="0"/>
  <w15:commentEx w15:paraId="4611D12E" w15:done="0"/>
  <w15:commentEx w15:paraId="3492BB23" w15:done="0"/>
  <w15:commentEx w15:paraId="7C21F6FE" w15:done="0"/>
  <w15:commentEx w15:paraId="3E0D60D7" w15:done="0"/>
  <w15:commentEx w15:paraId="2248E79B" w15:done="0"/>
  <w15:commentEx w15:paraId="61E9F46E" w15:done="0"/>
  <w15:commentEx w15:paraId="675318F8" w15:done="0"/>
  <w15:commentEx w15:paraId="2A71A579" w15:done="0"/>
  <w15:commentEx w15:paraId="5AC1D50E" w15:done="0"/>
  <w15:commentEx w15:paraId="59176CCD" w15:done="0"/>
  <w15:commentEx w15:paraId="72B5D1D5" w15:done="0"/>
  <w15:commentEx w15:paraId="443FBEA8" w15:done="0"/>
  <w15:commentEx w15:paraId="5C820A9F" w15:done="0"/>
  <w15:commentEx w15:paraId="5B8432E5" w15:done="0"/>
  <w15:commentEx w15:paraId="79A166EF" w15:done="0"/>
  <w15:commentEx w15:paraId="3FF6E6AB" w15:done="0"/>
  <w15:commentEx w15:paraId="7DFC1418" w15:done="0"/>
  <w15:commentEx w15:paraId="4A9BE517" w15:done="0"/>
  <w15:commentEx w15:paraId="59B06D4F" w15:done="0"/>
  <w15:commentEx w15:paraId="605E5440" w15:done="0"/>
  <w15:commentEx w15:paraId="1DD31250" w15:done="0"/>
  <w15:commentEx w15:paraId="45725297" w15:done="0"/>
  <w15:commentEx w15:paraId="4DD7484A" w15:done="0"/>
  <w15:commentEx w15:paraId="56FD2C21" w15:done="0"/>
  <w15:commentEx w15:paraId="4992C162" w15:done="0"/>
  <w15:commentEx w15:paraId="1E11ACD0" w15:done="0"/>
  <w15:commentEx w15:paraId="271F63BB" w15:done="0"/>
  <w15:commentEx w15:paraId="7A41D14D" w15:done="0"/>
  <w15:commentEx w15:paraId="4A07650B" w15:done="0"/>
  <w15:commentEx w15:paraId="18BC2A65" w15:done="0"/>
  <w15:commentEx w15:paraId="05B31E8A" w15:done="0"/>
  <w15:commentEx w15:paraId="43A7504D" w15:done="0"/>
  <w15:commentEx w15:paraId="04C06E59" w15:done="0"/>
  <w15:commentEx w15:paraId="6555EDAC" w15:done="0"/>
  <w15:commentEx w15:paraId="1FA8A590" w15:done="0"/>
  <w15:commentEx w15:paraId="1658F55C" w15:done="0"/>
  <w15:commentEx w15:paraId="6DC97953" w15:done="0"/>
  <w15:commentEx w15:paraId="65405A1D" w15:done="0"/>
  <w15:commentEx w15:paraId="70CDF934" w15:done="0"/>
  <w15:commentEx w15:paraId="28DE2499" w15:done="0"/>
  <w15:commentEx w15:paraId="6D2EB9DA" w15:done="0"/>
  <w15:commentEx w15:paraId="349CC9D8" w15:done="0"/>
  <w15:commentEx w15:paraId="7DF841CD" w15:done="0"/>
  <w15:commentEx w15:paraId="3801499D" w15:done="0"/>
  <w15:commentEx w15:paraId="2471D47E" w15:done="0"/>
  <w15:commentEx w15:paraId="3DF1B20D" w15:done="0"/>
  <w15:commentEx w15:paraId="7C48731D" w15:done="0"/>
  <w15:commentEx w15:paraId="027509F0" w15:done="0"/>
  <w15:commentEx w15:paraId="5F0AECF7" w15:done="0"/>
  <w15:commentEx w15:paraId="4131A317" w15:done="0"/>
  <w15:commentEx w15:paraId="471B6082" w15:done="0"/>
  <w15:commentEx w15:paraId="0052440E" w15:done="0"/>
  <w15:commentEx w15:paraId="6F0984FB" w15:done="0"/>
  <w15:commentEx w15:paraId="5B3F7E5B" w15:done="0"/>
  <w15:commentEx w15:paraId="2DDF43F3" w15:done="0"/>
  <w15:commentEx w15:paraId="693E816A" w15:done="0"/>
  <w15:commentEx w15:paraId="1DF7ABEE" w15:done="0"/>
  <w15:commentEx w15:paraId="418B9CEE" w15:done="0"/>
  <w15:commentEx w15:paraId="24103DA4" w15:done="0"/>
  <w15:commentEx w15:paraId="1E1974A0" w15:done="0"/>
  <w15:commentEx w15:paraId="519BF2DE" w15:done="0"/>
  <w15:commentEx w15:paraId="66C11932" w15:done="0"/>
  <w15:commentEx w15:paraId="18F0783F" w15:done="0"/>
  <w15:commentEx w15:paraId="5C41BDA3" w15:done="0"/>
  <w15:commentEx w15:paraId="6114EB42" w15:done="0"/>
  <w15:commentEx w15:paraId="7A922308" w15:done="0"/>
  <w15:commentEx w15:paraId="5356E4DD" w15:done="0"/>
  <w15:commentEx w15:paraId="4796CEF9" w15:done="0"/>
  <w15:commentEx w15:paraId="7F8EF461" w15:done="0"/>
  <w15:commentEx w15:paraId="2A4229D8" w15:done="0"/>
  <w15:commentEx w15:paraId="474C2001" w15:done="0"/>
  <w15:commentEx w15:paraId="4E74ACB7" w15:done="0"/>
  <w15:commentEx w15:paraId="6D12C6F6" w15:done="0"/>
  <w15:commentEx w15:paraId="0467CD72" w15:done="0"/>
  <w15:commentEx w15:paraId="1D414E7B" w15:done="0"/>
  <w15:commentEx w15:paraId="25D693D7" w15:done="0"/>
  <w15:commentEx w15:paraId="33F25CFF" w15:done="0"/>
  <w15:commentEx w15:paraId="73E67DD2" w15:done="0"/>
  <w15:commentEx w15:paraId="6C75E3A9" w15:done="0"/>
  <w15:commentEx w15:paraId="01ABCCB3" w15:done="0"/>
  <w15:commentEx w15:paraId="36D89DB5" w15:done="0"/>
  <w15:commentEx w15:paraId="2F2708D1" w15:done="0"/>
  <w15:commentEx w15:paraId="0789FF2A" w15:done="0"/>
  <w15:commentEx w15:paraId="540E9B70" w15:done="0"/>
  <w15:commentEx w15:paraId="4F6E05D5" w15:done="0"/>
  <w15:commentEx w15:paraId="30967907" w15:done="0"/>
  <w15:commentEx w15:paraId="17ADD2C5" w15:done="0"/>
  <w15:commentEx w15:paraId="027B7F26" w15:done="0"/>
  <w15:commentEx w15:paraId="56C99564" w15:done="0"/>
  <w15:commentEx w15:paraId="0E750D34" w15:done="0"/>
  <w15:commentEx w15:paraId="3B882F46" w15:done="0"/>
  <w15:commentEx w15:paraId="728A70C9" w15:done="0"/>
  <w15:commentEx w15:paraId="4415BF7D" w15:done="0"/>
  <w15:commentEx w15:paraId="115FEA9E" w15:done="0"/>
  <w15:commentEx w15:paraId="27B85876" w15:done="0"/>
  <w15:commentEx w15:paraId="145CD5AD" w15:done="0"/>
  <w15:commentEx w15:paraId="487E04C5" w15:done="0"/>
  <w15:commentEx w15:paraId="1FFFF8C1" w15:done="0"/>
  <w15:commentEx w15:paraId="39F6CC32" w15:done="0"/>
  <w15:commentEx w15:paraId="4C0469F6" w15:done="0"/>
  <w15:commentEx w15:paraId="6061ED5D" w15:done="0"/>
  <w15:commentEx w15:paraId="27DBF150" w15:done="0"/>
  <w15:commentEx w15:paraId="42CDB6BC" w15:done="0"/>
  <w15:commentEx w15:paraId="68E82C4D" w15:done="0"/>
  <w15:commentEx w15:paraId="2DF8764B" w15:done="0"/>
  <w15:commentEx w15:paraId="2FDED970" w15:done="0"/>
  <w15:commentEx w15:paraId="13486E63" w15:done="0"/>
  <w15:commentEx w15:paraId="50945578" w15:done="0"/>
  <w15:commentEx w15:paraId="21EB7D95" w15:done="0"/>
  <w15:commentEx w15:paraId="26B7FBCA" w15:done="0"/>
  <w15:commentEx w15:paraId="7B4329F4" w15:done="0"/>
  <w15:commentEx w15:paraId="12FBFFD7" w15:done="0"/>
  <w15:commentEx w15:paraId="210720BC" w15:done="0"/>
  <w15:commentEx w15:paraId="0CF3936E" w15:done="0"/>
  <w15:commentEx w15:paraId="5E015190" w15:done="0"/>
  <w15:commentEx w15:paraId="73A2EC15" w15:done="0"/>
  <w15:commentEx w15:paraId="4C47DB9D" w15:done="0"/>
  <w15:commentEx w15:paraId="7BC0E4C8" w15:done="0"/>
  <w15:commentEx w15:paraId="3215C930" w15:done="0"/>
  <w15:commentEx w15:paraId="1B6D988A" w15:done="0"/>
  <w15:commentEx w15:paraId="5681A466" w15:done="0"/>
  <w15:commentEx w15:paraId="468CB4B9" w15:done="0"/>
  <w15:commentEx w15:paraId="1EFDE49E" w15:done="0"/>
  <w15:commentEx w15:paraId="0D3838D9" w15:done="0"/>
  <w15:commentEx w15:paraId="72BC6188" w15:done="0"/>
  <w15:commentEx w15:paraId="5B7BDABD" w15:done="0"/>
  <w15:commentEx w15:paraId="021CEF69" w15:done="0"/>
  <w15:commentEx w15:paraId="2B193CED" w15:done="0"/>
  <w15:commentEx w15:paraId="02432945" w15:done="0"/>
  <w15:commentEx w15:paraId="6592E606" w15:done="0"/>
  <w15:commentEx w15:paraId="4F8F6998" w15:done="0"/>
  <w15:commentEx w15:paraId="4BD2CEE6" w15:done="0"/>
  <w15:commentEx w15:paraId="35CC6757" w15:done="0"/>
  <w15:commentEx w15:paraId="7DA55243" w15:done="0"/>
  <w15:commentEx w15:paraId="4A51D67D" w15:done="0"/>
  <w15:commentEx w15:paraId="409E66E1" w15:done="0"/>
  <w15:commentEx w15:paraId="17DDAE0B" w15:done="0"/>
  <w15:commentEx w15:paraId="2E6A897B" w15:done="0"/>
  <w15:commentEx w15:paraId="4828F0FA" w15:done="0"/>
  <w15:commentEx w15:paraId="65B1709F" w15:done="0"/>
  <w15:commentEx w15:paraId="633A80BE" w15:done="0"/>
  <w15:commentEx w15:paraId="5669D1F6" w15:done="0"/>
  <w15:commentEx w15:paraId="34A8BB83" w15:done="0"/>
  <w15:commentEx w15:paraId="482E4EB5" w15:done="0"/>
  <w15:commentEx w15:paraId="338E3F7C" w15:done="0"/>
  <w15:commentEx w15:paraId="732647B1" w15:done="0"/>
  <w15:commentEx w15:paraId="1E9954BA" w15:done="0"/>
  <w15:commentEx w15:paraId="7B542E1F" w15:done="0"/>
  <w15:commentEx w15:paraId="677A5132" w15:done="0"/>
  <w15:commentEx w15:paraId="5A89E7C5" w15:done="0"/>
  <w15:commentEx w15:paraId="74A60C93" w15:done="0"/>
  <w15:commentEx w15:paraId="213D55D2" w15:done="0"/>
  <w15:commentEx w15:paraId="49121ADA" w15:done="0"/>
  <w15:commentEx w15:paraId="569CF490" w15:done="0"/>
  <w15:commentEx w15:paraId="5E5F0A35" w15:done="0"/>
  <w15:commentEx w15:paraId="7F17818B" w15:done="0"/>
  <w15:commentEx w15:paraId="43D1C016" w15:done="0"/>
  <w15:commentEx w15:paraId="60C2D8F1" w15:done="0"/>
  <w15:commentEx w15:paraId="2E09844C" w15:done="0"/>
  <w15:commentEx w15:paraId="3E251CEB" w15:done="0"/>
  <w15:commentEx w15:paraId="30D33DE3" w15:done="0"/>
  <w15:commentEx w15:paraId="32F9F120" w15:done="0"/>
  <w15:commentEx w15:paraId="39A4334A" w15:done="0"/>
  <w15:commentEx w15:paraId="5F106A02" w15:done="0"/>
  <w15:commentEx w15:paraId="13BFC5B7" w15:done="0"/>
  <w15:commentEx w15:paraId="3F10C20A" w15:done="0"/>
  <w15:commentEx w15:paraId="00F0DB32" w15:done="0"/>
  <w15:commentEx w15:paraId="3315AD4F" w15:done="0"/>
  <w15:commentEx w15:paraId="61A6869E" w15:done="0"/>
  <w15:commentEx w15:paraId="4C873559" w15:done="0"/>
  <w15:commentEx w15:paraId="7A1686AC" w15:done="0"/>
  <w15:commentEx w15:paraId="4D39718A" w15:done="0"/>
  <w15:commentEx w15:paraId="2FC59B1E" w15:done="0"/>
  <w15:commentEx w15:paraId="4ADC9B86" w15:done="0"/>
  <w15:commentEx w15:paraId="0C47446A" w15:done="0"/>
  <w15:commentEx w15:paraId="5E1FBA1C" w15:done="0"/>
  <w15:commentEx w15:paraId="0233B22C" w15:done="0"/>
  <w15:commentEx w15:paraId="1446E7FA" w15:done="0"/>
  <w15:commentEx w15:paraId="7F3E18D1" w15:done="0"/>
  <w15:commentEx w15:paraId="265D8F72" w15:done="0"/>
  <w15:commentEx w15:paraId="6E54D91C" w15:done="0"/>
  <w15:commentEx w15:paraId="4819F910" w15:done="0"/>
  <w15:commentEx w15:paraId="2774B840" w15:done="0"/>
  <w15:commentEx w15:paraId="43CD3622" w15:done="0"/>
  <w15:commentEx w15:paraId="32A289BF" w15:done="0"/>
  <w15:commentEx w15:paraId="208B4499" w15:done="0"/>
  <w15:commentEx w15:paraId="19D35DC1" w15:done="0"/>
  <w15:commentEx w15:paraId="5CC0631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3C926F" w14:textId="77777777" w:rsidR="007E6FDD" w:rsidRDefault="007E6FDD" w:rsidP="00153422">
      <w:r>
        <w:separator/>
      </w:r>
    </w:p>
  </w:endnote>
  <w:endnote w:type="continuationSeparator" w:id="0">
    <w:p w14:paraId="6FC0EB00" w14:textId="77777777" w:rsidR="007E6FDD" w:rsidRDefault="007E6FDD" w:rsidP="001534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ustomXmlInsRangeStart w:id="144" w:author="cb" w:date="2014-03-09T12:55:00Z"/>
  <w:sdt>
    <w:sdtPr>
      <w:id w:val="969169713"/>
      <w:placeholder>
        <w:docPart w:val="1CC12EA3EFD44CABB9AF03F3BC105D41"/>
      </w:placeholder>
      <w:temporary/>
      <w:showingPlcHdr/>
    </w:sdtPr>
    <w:sdtContent>
      <w:customXmlInsRangeEnd w:id="144"/>
      <w:p w14:paraId="67D92452" w14:textId="77777777" w:rsidR="008B40A2" w:rsidRDefault="008B40A2">
        <w:pPr>
          <w:pStyle w:val="Footer"/>
          <w:rPr>
            <w:ins w:id="145" w:author="cb" w:date="2014-03-09T12:55:00Z"/>
          </w:rPr>
        </w:pPr>
        <w:ins w:id="146" w:author="cb" w:date="2014-03-09T12:55:00Z">
          <w:r>
            <w:t>[Type text]</w:t>
          </w:r>
        </w:ins>
      </w:p>
      <w:customXmlInsRangeStart w:id="147" w:author="cb" w:date="2014-03-09T12:55:00Z"/>
    </w:sdtContent>
  </w:sdt>
  <w:customXmlInsRangeEnd w:id="147"/>
  <w:p w14:paraId="10534604" w14:textId="77777777" w:rsidR="008B40A2" w:rsidRDefault="008B40A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778A7F" w14:textId="77777777" w:rsidR="007E6FDD" w:rsidRDefault="007E6FDD" w:rsidP="00153422">
      <w:r>
        <w:separator/>
      </w:r>
    </w:p>
  </w:footnote>
  <w:footnote w:type="continuationSeparator" w:id="0">
    <w:p w14:paraId="15A610A4" w14:textId="77777777" w:rsidR="007E6FDD" w:rsidRDefault="007E6FDD" w:rsidP="00153422">
      <w:r>
        <w:continuationSeparator/>
      </w:r>
    </w:p>
  </w:footnote>
  <w:footnote w:id="1">
    <w:p w14:paraId="3F78C774" w14:textId="77777777" w:rsidR="008B40A2" w:rsidRDefault="008B40A2" w:rsidP="009E3B11">
      <w:pPr>
        <w:pStyle w:val="FootnoteText"/>
      </w:pPr>
      <w:r>
        <w:rPr>
          <w:rStyle w:val="FootnoteReference"/>
        </w:rPr>
        <w:footnoteRef/>
      </w:r>
      <w:r>
        <w:t xml:space="preserve"> </w:t>
      </w:r>
      <w:r w:rsidRPr="009E3B11">
        <w:t>http://en.wikipedia.org/wiki/CERN_httpd</w:t>
      </w:r>
    </w:p>
  </w:footnote>
  <w:footnote w:id="2">
    <w:p w14:paraId="2C068006" w14:textId="2D65ED52" w:rsidR="008B40A2" w:rsidRDefault="008B40A2">
      <w:pPr>
        <w:pStyle w:val="FootnoteText"/>
      </w:pPr>
      <w:r>
        <w:rPr>
          <w:rStyle w:val="FootnoteReference"/>
        </w:rPr>
        <w:footnoteRef/>
      </w:r>
      <w:r>
        <w:t xml:space="preserve"> </w:t>
      </w:r>
      <w:r w:rsidRPr="009E3B11">
        <w:t>http://en.wikipedia.org/wiki/WorldWideWeb</w:t>
      </w:r>
    </w:p>
  </w:footnote>
  <w:footnote w:id="3">
    <w:p w14:paraId="635288E6" w14:textId="5D68B495" w:rsidR="008B40A2" w:rsidRDefault="008B40A2">
      <w:pPr>
        <w:pStyle w:val="FootnoteText"/>
      </w:pPr>
      <w:r>
        <w:rPr>
          <w:rStyle w:val="FootnoteReference"/>
        </w:rPr>
        <w:footnoteRef/>
      </w:r>
      <w:r>
        <w:t xml:space="preserve"> </w:t>
      </w:r>
      <w:r w:rsidRPr="00856D99">
        <w:t>http://en.wikipedia.org/wiki/CERN</w:t>
      </w:r>
    </w:p>
  </w:footnote>
  <w:footnote w:id="4">
    <w:p w14:paraId="48E48C38" w14:textId="558FC538" w:rsidR="008B40A2" w:rsidRDefault="008B40A2">
      <w:pPr>
        <w:pStyle w:val="FootnoteText"/>
      </w:pPr>
      <w:r>
        <w:rPr>
          <w:rStyle w:val="FootnoteReference"/>
        </w:rPr>
        <w:footnoteRef/>
      </w:r>
      <w:r>
        <w:t xml:space="preserve"> </w:t>
      </w:r>
      <w:r w:rsidRPr="00034C0A">
        <w:t>http://en.wikipedia.org/wiki/ENQUIRE</w:t>
      </w:r>
    </w:p>
  </w:footnote>
  <w:footnote w:id="5">
    <w:p w14:paraId="2746EB6A" w14:textId="47C2A179" w:rsidR="008B40A2" w:rsidRDefault="008B40A2">
      <w:pPr>
        <w:pStyle w:val="FootnoteText"/>
      </w:pPr>
      <w:r>
        <w:rPr>
          <w:rStyle w:val="FootnoteReference"/>
        </w:rPr>
        <w:footnoteRef/>
      </w:r>
      <w:r>
        <w:t xml:space="preserve"> </w:t>
      </w:r>
      <w:r w:rsidRPr="000543A4">
        <w:t>http://en.wikipedia.org/wiki/HTML</w:t>
      </w:r>
    </w:p>
  </w:footnote>
  <w:footnote w:id="6">
    <w:p w14:paraId="1A3FDEC9" w14:textId="7BF065EA" w:rsidR="008B40A2" w:rsidRDefault="008B40A2">
      <w:pPr>
        <w:pStyle w:val="FootnoteText"/>
      </w:pPr>
      <w:r>
        <w:rPr>
          <w:rStyle w:val="FootnoteReference"/>
        </w:rPr>
        <w:footnoteRef/>
      </w:r>
      <w:r>
        <w:t xml:space="preserve"> </w:t>
      </w:r>
      <w:r w:rsidRPr="00CA104F">
        <w:t>http://news.netcraft.com/archives/2014/04/02/april-2014-web-server-survey.html</w:t>
      </w:r>
    </w:p>
  </w:footnote>
  <w:footnote w:id="7">
    <w:p w14:paraId="2211D61D" w14:textId="61B271DF" w:rsidR="008B40A2" w:rsidRDefault="008B40A2">
      <w:pPr>
        <w:pStyle w:val="FootnoteText"/>
      </w:pPr>
      <w:r>
        <w:rPr>
          <w:rStyle w:val="FootnoteReference"/>
        </w:rPr>
        <w:footnoteRef/>
      </w:r>
      <w:r>
        <w:t xml:space="preserve"> </w:t>
      </w:r>
      <w:r w:rsidRPr="000543A4">
        <w:t>http://en.wikipedia.org/wiki/Web_server</w:t>
      </w:r>
    </w:p>
  </w:footnote>
  <w:footnote w:id="8">
    <w:p w14:paraId="0FC94733" w14:textId="738C175B" w:rsidR="00D9688E" w:rsidRDefault="00D9688E">
      <w:pPr>
        <w:pStyle w:val="FootnoteText"/>
      </w:pPr>
      <w:r>
        <w:rPr>
          <w:rStyle w:val="FootnoteReference"/>
        </w:rPr>
        <w:footnoteRef/>
      </w:r>
      <w:r>
        <w:t xml:space="preserve"> </w:t>
      </w:r>
      <w:hyperlink r:id="rId1" w:history="1">
        <w:r w:rsidRPr="00512EEC">
          <w:rPr>
            <w:rStyle w:val="Hyperlink"/>
          </w:rPr>
          <w:t>https://msdn.microsoft.com/en-us/library/ms182212.aspx</w:t>
        </w:r>
      </w:hyperlink>
      <w:r>
        <w:t xml:space="preserve"> </w:t>
      </w:r>
    </w:p>
  </w:footnote>
  <w:footnote w:id="9">
    <w:p w14:paraId="037FC293" w14:textId="4434B85A" w:rsidR="008B40A2" w:rsidRDefault="008B40A2">
      <w:pPr>
        <w:pStyle w:val="FootnoteText"/>
      </w:pPr>
      <w:r>
        <w:rPr>
          <w:rStyle w:val="FootnoteReference"/>
        </w:rPr>
        <w:footnoteRef/>
      </w:r>
      <w:r>
        <w:t xml:space="preserve"> </w:t>
      </w:r>
      <w:r w:rsidRPr="000516A6">
        <w:t>http://guides.rubyonrails.org/getting_started.html</w:t>
      </w:r>
    </w:p>
  </w:footnote>
  <w:footnote w:id="10">
    <w:p w14:paraId="5E96D9AB" w14:textId="286A5DD3" w:rsidR="008B40A2" w:rsidRDefault="008B40A2">
      <w:pPr>
        <w:pStyle w:val="FootnoteText"/>
      </w:pPr>
      <w:r>
        <w:rPr>
          <w:rStyle w:val="FootnoteReference"/>
        </w:rPr>
        <w:footnoteRef/>
      </w:r>
      <w:r>
        <w:t xml:space="preserve"> </w:t>
      </w:r>
      <w:r w:rsidRPr="000516A6">
        <w:t>https://msdn.microsoft.com/en-us/library/4w3ex9c2%28v=vs.140%29.aspx</w:t>
      </w:r>
    </w:p>
  </w:footnote>
  <w:footnote w:id="11">
    <w:p w14:paraId="4220467E" w14:textId="69E56E97" w:rsidR="008B40A2" w:rsidRDefault="008B40A2">
      <w:pPr>
        <w:pStyle w:val="FootnoteText"/>
      </w:pPr>
      <w:r>
        <w:rPr>
          <w:rStyle w:val="FootnoteReference"/>
        </w:rPr>
        <w:footnoteRef/>
      </w:r>
      <w:r>
        <w:t xml:space="preserve"> </w:t>
      </w:r>
      <w:r w:rsidRPr="00634EB3">
        <w:t>https://www.nuget.org/packages/Microsoft.AspNet.Razor/</w:t>
      </w:r>
    </w:p>
  </w:footnote>
  <w:footnote w:id="12">
    <w:p w14:paraId="1C07C57C" w14:textId="0D76F539" w:rsidR="008B40A2" w:rsidRDefault="008B40A2">
      <w:pPr>
        <w:pStyle w:val="FootnoteText"/>
      </w:pPr>
      <w:r>
        <w:rPr>
          <w:rStyle w:val="FootnoteReference"/>
        </w:rPr>
        <w:footnoteRef/>
      </w:r>
      <w:r>
        <w:t xml:space="preserve"> </w:t>
      </w:r>
      <w:r w:rsidRPr="00634EB3">
        <w:t>http://weblogs.asp.net/scottgu/introducing-razor</w:t>
      </w:r>
    </w:p>
  </w:footnote>
  <w:footnote w:id="13">
    <w:p w14:paraId="54D77A49" w14:textId="73FE5AA2" w:rsidR="008B40A2" w:rsidRDefault="008B40A2">
      <w:pPr>
        <w:pStyle w:val="FootnoteText"/>
      </w:pPr>
      <w:r>
        <w:rPr>
          <w:rStyle w:val="FootnoteReference"/>
        </w:rPr>
        <w:footnoteRef/>
      </w:r>
      <w:r>
        <w:t xml:space="preserve"> </w:t>
      </w:r>
      <w:r w:rsidRPr="00634EB3">
        <w:t>http://slim-lang.com/</w:t>
      </w:r>
    </w:p>
  </w:footnote>
  <w:footnote w:id="14">
    <w:p w14:paraId="26D1BFD5" w14:textId="1008977D" w:rsidR="008B40A2" w:rsidRDefault="008B40A2">
      <w:pPr>
        <w:pStyle w:val="FootnoteText"/>
      </w:pPr>
      <w:r>
        <w:rPr>
          <w:rStyle w:val="FootnoteReference"/>
        </w:rPr>
        <w:footnoteRef/>
      </w:r>
      <w:r>
        <w:t xml:space="preserve"> </w:t>
      </w:r>
      <w:r w:rsidRPr="00634EB3">
        <w:t>https://www.ruby-toolbox.com/categories/template_engines</w:t>
      </w:r>
    </w:p>
  </w:footnote>
  <w:footnote w:id="15">
    <w:p w14:paraId="49908E88" w14:textId="4DF8E99F" w:rsidR="008B40A2" w:rsidRDefault="008B40A2">
      <w:pPr>
        <w:pStyle w:val="FootnoteText"/>
      </w:pPr>
      <w:r>
        <w:rPr>
          <w:rStyle w:val="FootnoteReference"/>
        </w:rPr>
        <w:footnoteRef/>
      </w:r>
      <w:r>
        <w:t xml:space="preserve"> </w:t>
      </w:r>
      <w:r w:rsidRPr="00694BE5">
        <w:t>http://php.net/</w:t>
      </w:r>
    </w:p>
  </w:footnote>
  <w:footnote w:id="16">
    <w:p w14:paraId="27F1820D" w14:textId="2DE9C819" w:rsidR="008B40A2" w:rsidRDefault="008B40A2">
      <w:pPr>
        <w:pStyle w:val="FootnoteText"/>
      </w:pPr>
      <w:r>
        <w:rPr>
          <w:rStyle w:val="FootnoteReference"/>
        </w:rPr>
        <w:footnoteRef/>
      </w:r>
      <w:r>
        <w:t xml:space="preserve"> </w:t>
      </w:r>
      <w:hyperlink r:id="rId2" w:history="1">
        <w:r>
          <w:rPr>
            <w:rStyle w:val="Hyperlink"/>
          </w:rPr>
          <w:t>http://www.freeformatter.com/mime-types-list.html</w:t>
        </w:r>
      </w:hyperlink>
    </w:p>
  </w:footnote>
  <w:footnote w:id="17">
    <w:p w14:paraId="160DD4F3" w14:textId="4E76F2CC" w:rsidR="008B40A2" w:rsidRDefault="008B40A2">
      <w:pPr>
        <w:pStyle w:val="FootnoteText"/>
      </w:pPr>
      <w:r>
        <w:rPr>
          <w:rStyle w:val="FootnoteReference"/>
        </w:rPr>
        <w:footnoteRef/>
      </w:r>
      <w:r>
        <w:t xml:space="preserve"> </w:t>
      </w:r>
      <w:hyperlink r:id="rId3" w:history="1">
        <w:r>
          <w:rPr>
            <w:rStyle w:val="Hyperlink"/>
          </w:rPr>
          <w:t>http://www.w3.org/Protocols/rfc2616/rfc2616-sec9.html</w:t>
        </w:r>
      </w:hyperlink>
    </w:p>
  </w:footnote>
  <w:footnote w:id="18">
    <w:p w14:paraId="725A7201" w14:textId="22A990E7" w:rsidR="008B40A2" w:rsidRDefault="008B40A2">
      <w:pPr>
        <w:pStyle w:val="FootnoteText"/>
      </w:pPr>
      <w:r>
        <w:rPr>
          <w:rStyle w:val="FootnoteReference"/>
        </w:rPr>
        <w:footnoteRef/>
      </w:r>
      <w:r>
        <w:t xml:space="preserve"> </w:t>
      </w:r>
      <w:hyperlink r:id="rId4" w:history="1">
        <w:r>
          <w:rPr>
            <w:rStyle w:val="Hyperlink"/>
          </w:rPr>
          <w:t>http://en.wikipedia.org/wiki/Cross-site_request_forgery</w:t>
        </w:r>
      </w:hyperlink>
    </w:p>
  </w:footnote>
  <w:footnote w:id="19">
    <w:p w14:paraId="29CD6417" w14:textId="524D0009" w:rsidR="008B40A2" w:rsidRDefault="008B40A2">
      <w:pPr>
        <w:pStyle w:val="FootnoteText"/>
      </w:pPr>
      <w:r>
        <w:rPr>
          <w:rStyle w:val="FootnoteReference"/>
        </w:rPr>
        <w:footnoteRef/>
      </w:r>
      <w:r>
        <w:t xml:space="preserve"> </w:t>
      </w:r>
      <w:hyperlink r:id="rId5" w:history="1">
        <w:r>
          <w:rPr>
            <w:rStyle w:val="Hyperlink"/>
          </w:rPr>
          <w:t>http://en.wikipedia.org/wiki/Model%E2%80%93view%E2%80%93controller</w:t>
        </w:r>
      </w:hyperlink>
    </w:p>
  </w:footnote>
  <w:footnote w:id="20">
    <w:p w14:paraId="6A9D1A54" w14:textId="6CD1CD64" w:rsidR="008B40A2" w:rsidRDefault="008B40A2">
      <w:pPr>
        <w:pStyle w:val="FootnoteText"/>
      </w:pPr>
      <w:r>
        <w:rPr>
          <w:rStyle w:val="FootnoteReference"/>
        </w:rPr>
        <w:footnoteRef/>
      </w:r>
      <w:r>
        <w:t xml:space="preserve"> </w:t>
      </w:r>
      <w:hyperlink r:id="rId6" w:history="1">
        <w:r>
          <w:rPr>
            <w:rStyle w:val="Hyperlink"/>
          </w:rPr>
          <w:t>http://en.wikipedia.org/wiki/Model_View_ViewModel</w:t>
        </w:r>
      </w:hyperlink>
    </w:p>
  </w:footnote>
  <w:footnote w:id="21">
    <w:p w14:paraId="2E4B973F" w14:textId="1A1BCE1A" w:rsidR="008B40A2" w:rsidRDefault="008B40A2">
      <w:pPr>
        <w:pStyle w:val="FootnoteText"/>
      </w:pPr>
      <w:r>
        <w:rPr>
          <w:rStyle w:val="FootnoteReference"/>
        </w:rPr>
        <w:footnoteRef/>
      </w:r>
      <w:r>
        <w:t xml:space="preserve"> </w:t>
      </w:r>
      <w:hyperlink r:id="rId7" w:history="1">
        <w:r>
          <w:rPr>
            <w:rStyle w:val="Hyperlink"/>
          </w:rPr>
          <w:t>http://en.wikipedia.org/wiki/Representational_state_transfer</w:t>
        </w:r>
      </w:hyperlink>
    </w:p>
  </w:footnote>
  <w:footnote w:id="22">
    <w:p w14:paraId="4D76E811" w14:textId="739CBB87" w:rsidR="008B40A2" w:rsidRDefault="008B40A2">
      <w:pPr>
        <w:pStyle w:val="FootnoteText"/>
      </w:pPr>
      <w:r>
        <w:rPr>
          <w:rStyle w:val="FootnoteReference"/>
        </w:rPr>
        <w:footnoteRef/>
      </w:r>
      <w:r>
        <w:t xml:space="preserve"> </w:t>
      </w:r>
      <w:hyperlink r:id="rId8" w:history="1">
        <w:r>
          <w:rPr>
            <w:rStyle w:val="Hyperlink"/>
          </w:rPr>
          <w:t>http://en.wikipedia.org/wiki/Ajax_%28programming%29</w:t>
        </w:r>
      </w:hyperlink>
    </w:p>
  </w:footnote>
  <w:footnote w:id="23">
    <w:p w14:paraId="5CCE0A4A" w14:textId="0BF52F6D" w:rsidR="008B40A2" w:rsidRDefault="008B40A2">
      <w:pPr>
        <w:pStyle w:val="FootnoteText"/>
      </w:pPr>
      <w:r>
        <w:rPr>
          <w:rStyle w:val="FootnoteReference"/>
        </w:rPr>
        <w:footnoteRef/>
      </w:r>
      <w:r>
        <w:t xml:space="preserve"> </w:t>
      </w:r>
      <w:hyperlink r:id="rId9" w:history="1">
        <w:r>
          <w:rPr>
            <w:rStyle w:val="Hyperlink"/>
          </w:rPr>
          <w:t>http://en.wikipedia.org/wiki/AJAJ</w:t>
        </w:r>
      </w:hyperlink>
    </w:p>
  </w:footnote>
  <w:footnote w:id="24">
    <w:p w14:paraId="01831650" w14:textId="7D841C45" w:rsidR="008B40A2" w:rsidRDefault="008B40A2">
      <w:pPr>
        <w:pStyle w:val="FootnoteText"/>
      </w:pPr>
      <w:r>
        <w:rPr>
          <w:rStyle w:val="FootnoteReference"/>
        </w:rPr>
        <w:footnoteRef/>
      </w:r>
      <w:r>
        <w:t xml:space="preserve"> </w:t>
      </w:r>
      <w:hyperlink r:id="rId10" w:history="1">
        <w:r>
          <w:rPr>
            <w:rStyle w:val="Hyperlink"/>
          </w:rPr>
          <w:t>http://en.wikipedia.org/wiki/SOAP</w:t>
        </w:r>
      </w:hyperlink>
    </w:p>
  </w:footnote>
  <w:footnote w:id="25">
    <w:p w14:paraId="00D9FA5A" w14:textId="6B839E9F" w:rsidR="008B40A2" w:rsidRDefault="008B40A2">
      <w:pPr>
        <w:pStyle w:val="FootnoteText"/>
      </w:pPr>
      <w:r>
        <w:rPr>
          <w:rStyle w:val="FootnoteReference"/>
        </w:rPr>
        <w:footnoteRef/>
      </w:r>
      <w:r>
        <w:t xml:space="preserve"> </w:t>
      </w:r>
      <w:hyperlink r:id="rId11" w:history="1">
        <w:r>
          <w:rPr>
            <w:rStyle w:val="Hyperlink"/>
          </w:rPr>
          <w:t>https://www.digitalocean.com/community/tutorials/apache-vs-nginx-practical-considerations</w:t>
        </w:r>
      </w:hyperlink>
    </w:p>
  </w:footnote>
  <w:footnote w:id="26">
    <w:p w14:paraId="172F0E9C" w14:textId="5E700A5E" w:rsidR="008B40A2" w:rsidRDefault="008B40A2">
      <w:pPr>
        <w:pStyle w:val="FootnoteText"/>
      </w:pPr>
      <w:r>
        <w:rPr>
          <w:rStyle w:val="FootnoteReference"/>
        </w:rPr>
        <w:footnoteRef/>
      </w:r>
      <w:r>
        <w:t xml:space="preserve"> </w:t>
      </w:r>
      <w:hyperlink r:id="rId12" w:history="1">
        <w:r>
          <w:rPr>
            <w:rStyle w:val="Hyperlink"/>
          </w:rPr>
          <w:t>http://www.asp.net/</w:t>
        </w:r>
      </w:hyperlink>
    </w:p>
  </w:footnote>
  <w:footnote w:id="27">
    <w:p w14:paraId="7F8830D1" w14:textId="5668A654" w:rsidR="008B40A2" w:rsidRDefault="008B40A2">
      <w:pPr>
        <w:pStyle w:val="FootnoteText"/>
      </w:pPr>
      <w:r>
        <w:rPr>
          <w:rStyle w:val="FootnoteReference"/>
        </w:rPr>
        <w:footnoteRef/>
      </w:r>
      <w:r>
        <w:t xml:space="preserve"> </w:t>
      </w:r>
      <w:hyperlink r:id="rId13" w:history="1">
        <w:r>
          <w:rPr>
            <w:rStyle w:val="Hyperlink"/>
          </w:rPr>
          <w:t>http://rubyonrails.org/</w:t>
        </w:r>
      </w:hyperlink>
    </w:p>
  </w:footnote>
  <w:footnote w:id="28">
    <w:p w14:paraId="40B70436" w14:textId="03883813" w:rsidR="008B40A2" w:rsidRDefault="008B40A2">
      <w:pPr>
        <w:pStyle w:val="FootnoteText"/>
      </w:pPr>
      <w:r>
        <w:rPr>
          <w:rStyle w:val="FootnoteReference"/>
        </w:rPr>
        <w:footnoteRef/>
      </w:r>
      <w:r>
        <w:t xml:space="preserve"> </w:t>
      </w:r>
      <w:hyperlink r:id="rId14" w:history="1">
        <w:r>
          <w:rPr>
            <w:rStyle w:val="Hyperlink"/>
          </w:rPr>
          <w:t>http://nancyfx.org/</w:t>
        </w:r>
      </w:hyperlink>
    </w:p>
  </w:footnote>
  <w:footnote w:id="29">
    <w:p w14:paraId="4E62949D" w14:textId="65C53C47" w:rsidR="008B40A2" w:rsidRDefault="008B40A2">
      <w:pPr>
        <w:pStyle w:val="FootnoteText"/>
      </w:pPr>
      <w:r>
        <w:rPr>
          <w:rStyle w:val="FootnoteReference"/>
        </w:rPr>
        <w:footnoteRef/>
      </w:r>
      <w:r>
        <w:t xml:space="preserve"> </w:t>
      </w:r>
      <w:hyperlink r:id="rId15" w:history="1">
        <w:r>
          <w:rPr>
            <w:rStyle w:val="Hyperlink"/>
          </w:rPr>
          <w:t>http://en.wikipedia.org/wiki/ASP.NET_Razor_view_engine</w:t>
        </w:r>
      </w:hyperlink>
    </w:p>
  </w:footnote>
  <w:footnote w:id="30">
    <w:p w14:paraId="565F7B47" w14:textId="1B229438" w:rsidR="008B40A2" w:rsidRDefault="008B40A2">
      <w:pPr>
        <w:pStyle w:val="FootnoteText"/>
      </w:pPr>
      <w:r>
        <w:rPr>
          <w:rStyle w:val="FootnoteReference"/>
        </w:rPr>
        <w:footnoteRef/>
      </w:r>
      <w:r>
        <w:t xml:space="preserve"> </w:t>
      </w:r>
      <w:hyperlink r:id="rId16" w:history="1">
        <w:r>
          <w:rPr>
            <w:rStyle w:val="Hyperlink"/>
          </w:rPr>
          <w:t>https://github.com/grumpydev/SuperSimpleViewEngine</w:t>
        </w:r>
      </w:hyperlink>
    </w:p>
  </w:footnote>
  <w:footnote w:id="31">
    <w:p w14:paraId="0E5F0BCB" w14:textId="5F23C514" w:rsidR="008B40A2" w:rsidRDefault="008B40A2">
      <w:pPr>
        <w:pStyle w:val="FootnoteText"/>
      </w:pPr>
      <w:r>
        <w:rPr>
          <w:rStyle w:val="FootnoteReference"/>
        </w:rPr>
        <w:footnoteRef/>
      </w:r>
      <w:r>
        <w:t xml:space="preserve"> </w:t>
      </w:r>
      <w:hyperlink r:id="rId17" w:history="1">
        <w:r>
          <w:rPr>
            <w:rStyle w:val="Hyperlink"/>
          </w:rPr>
          <w:t>https://www.ruby-toolbox.com/categories/template_engines</w:t>
        </w:r>
      </w:hyperlink>
    </w:p>
  </w:footnote>
  <w:footnote w:id="32">
    <w:p w14:paraId="5C937324" w14:textId="23FBA815" w:rsidR="008B40A2" w:rsidRDefault="008B40A2">
      <w:pPr>
        <w:pStyle w:val="FootnoteText"/>
      </w:pPr>
      <w:r>
        <w:rPr>
          <w:rStyle w:val="FootnoteReference"/>
        </w:rPr>
        <w:footnoteRef/>
      </w:r>
      <w:r>
        <w:t xml:space="preserve"> </w:t>
      </w:r>
      <w:hyperlink r:id="rId18" w:history="1">
        <w:r>
          <w:rPr>
            <w:rStyle w:val="Hyperlink"/>
          </w:rPr>
          <w:t>http://en.wikipedia.org/wiki/Entity_Framework</w:t>
        </w:r>
      </w:hyperlink>
    </w:p>
  </w:footnote>
  <w:footnote w:id="33">
    <w:p w14:paraId="2EC6AF5E" w14:textId="7A4D803E" w:rsidR="008B40A2" w:rsidRDefault="008B40A2">
      <w:pPr>
        <w:pStyle w:val="FootnoteText"/>
      </w:pPr>
      <w:r>
        <w:rPr>
          <w:rStyle w:val="FootnoteReference"/>
        </w:rPr>
        <w:footnoteRef/>
      </w:r>
      <w:r>
        <w:t xml:space="preserve"> </w:t>
      </w:r>
      <w:hyperlink r:id="rId19" w:history="1">
        <w:r>
          <w:rPr>
            <w:rStyle w:val="Hyperlink"/>
          </w:rPr>
          <w:t>http://guides.rubyonrails.org/active_record_basics.html</w:t>
        </w:r>
      </w:hyperlink>
    </w:p>
  </w:footnote>
  <w:footnote w:id="34">
    <w:p w14:paraId="65AE1151" w14:textId="381DE827" w:rsidR="008B40A2" w:rsidRDefault="008B40A2">
      <w:pPr>
        <w:pStyle w:val="FootnoteText"/>
      </w:pPr>
      <w:r>
        <w:rPr>
          <w:rStyle w:val="FootnoteReference"/>
        </w:rPr>
        <w:footnoteRef/>
      </w:r>
      <w:r>
        <w:t xml:space="preserve"> </w:t>
      </w:r>
      <w:r w:rsidRPr="004B4746">
        <w:t>https://msdn.microsoft.com/en-us/library/0ka9477y%28v=vs.95%29.aspx</w:t>
      </w:r>
    </w:p>
  </w:footnote>
  <w:footnote w:id="35">
    <w:p w14:paraId="582E19B8" w14:textId="24C73731" w:rsidR="008B40A2" w:rsidRDefault="008B40A2">
      <w:pPr>
        <w:pStyle w:val="FootnoteText"/>
      </w:pPr>
      <w:r>
        <w:rPr>
          <w:rStyle w:val="FootnoteReference"/>
        </w:rPr>
        <w:footnoteRef/>
      </w:r>
      <w:r>
        <w:t xml:space="preserve"> </w:t>
      </w:r>
      <w:hyperlink r:id="rId20" w:history="1">
        <w:r w:rsidRPr="00512EEC">
          <w:rPr>
            <w:rStyle w:val="Hyperlink"/>
          </w:rPr>
          <w:t>http://massivescale.com/pages/web-api-routing-by-content-type/</w:t>
        </w:r>
      </w:hyperlink>
      <w:r>
        <w:t xml:space="preserve"> </w:t>
      </w:r>
    </w:p>
  </w:footnote>
  <w:footnote w:id="36">
    <w:p w14:paraId="0D5E7AF6" w14:textId="7991392F" w:rsidR="008B40A2" w:rsidRDefault="008B40A2">
      <w:pPr>
        <w:pStyle w:val="FootnoteText"/>
      </w:pPr>
      <w:r>
        <w:rPr>
          <w:rStyle w:val="FootnoteReference"/>
        </w:rPr>
        <w:footnoteRef/>
      </w:r>
      <w:r>
        <w:t xml:space="preserve"> </w:t>
      </w:r>
      <w:r w:rsidRPr="00C00ED8">
        <w:t>https://github.com/NancyFx/Nancy/wiki/Defining-routes</w:t>
      </w:r>
    </w:p>
  </w:footnote>
  <w:footnote w:id="37">
    <w:p w14:paraId="5EC0A536" w14:textId="4655B6A0" w:rsidR="008B40A2" w:rsidRDefault="008B40A2">
      <w:pPr>
        <w:pStyle w:val="FootnoteText"/>
      </w:pPr>
      <w:r>
        <w:rPr>
          <w:rStyle w:val="FootnoteReference"/>
        </w:rPr>
        <w:footnoteRef/>
      </w:r>
      <w:r>
        <w:t xml:space="preserve"> </w:t>
      </w:r>
      <w:hyperlink r:id="rId21" w:history="1">
        <w:r w:rsidRPr="001A6F4F">
          <w:rPr>
            <w:rStyle w:val="Hyperlink"/>
          </w:rPr>
          <w:t>SPA and the Single Page Myth</w:t>
        </w:r>
      </w:hyperlink>
    </w:p>
  </w:footnote>
  <w:footnote w:id="38">
    <w:p w14:paraId="17AD07C8" w14:textId="75F54B71" w:rsidR="008B40A2" w:rsidRDefault="008B40A2">
      <w:pPr>
        <w:pStyle w:val="FootnoteText"/>
      </w:pPr>
      <w:r>
        <w:rPr>
          <w:rStyle w:val="FootnoteReference"/>
        </w:rPr>
        <w:footnoteRef/>
      </w:r>
      <w:r>
        <w:t xml:space="preserve"> </w:t>
      </w:r>
      <w:hyperlink r:id="rId22" w:history="1">
        <w:r w:rsidRPr="00512EEC">
          <w:rPr>
            <w:rStyle w:val="Hyperlink"/>
          </w:rPr>
          <w:t>https://github.com/Antaris/RazorEngine</w:t>
        </w:r>
      </w:hyperlink>
      <w:r>
        <w:t xml:space="preserve"> </w:t>
      </w:r>
    </w:p>
  </w:footnote>
  <w:footnote w:id="39">
    <w:p w14:paraId="52D1C66E" w14:textId="20A52C2F" w:rsidR="008B40A2" w:rsidRDefault="008B40A2">
      <w:pPr>
        <w:pStyle w:val="FootnoteText"/>
      </w:pPr>
      <w:r>
        <w:rPr>
          <w:rStyle w:val="FootnoteReference"/>
        </w:rPr>
        <w:footnoteRef/>
      </w:r>
      <w:r>
        <w:t xml:space="preserve"> </w:t>
      </w:r>
      <w:hyperlink r:id="rId23" w:history="1">
        <w:r w:rsidRPr="00512EEC">
          <w:rPr>
            <w:rStyle w:val="Hyperlink"/>
          </w:rPr>
          <w:t>http://code.google.com/p/nhaml/</w:t>
        </w:r>
      </w:hyperlink>
      <w:r>
        <w:t xml:space="preserve"> </w:t>
      </w:r>
    </w:p>
  </w:footnote>
  <w:footnote w:id="40">
    <w:p w14:paraId="4E5436CD" w14:textId="0B181F59" w:rsidR="008B40A2" w:rsidRDefault="008B40A2">
      <w:pPr>
        <w:pStyle w:val="FootnoteText"/>
      </w:pPr>
      <w:r>
        <w:rPr>
          <w:rStyle w:val="FootnoteReference"/>
        </w:rPr>
        <w:footnoteRef/>
      </w:r>
      <w:r>
        <w:t xml:space="preserve"> </w:t>
      </w:r>
      <w:hyperlink r:id="rId24" w:history="1">
        <w:r w:rsidRPr="00512EEC">
          <w:rPr>
            <w:rStyle w:val="Hyperlink"/>
          </w:rPr>
          <w:t>https://github.com/SparkViewEngine/spark</w:t>
        </w:r>
      </w:hyperlink>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7C928714"/>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00000D"/>
    <w:multiLevelType w:val="multilevel"/>
    <w:tmpl w:val="0000000D"/>
    <w:name w:val="WW8Num1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13E4703"/>
    <w:multiLevelType w:val="hybridMultilevel"/>
    <w:tmpl w:val="E834B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180FD7"/>
    <w:multiLevelType w:val="hybridMultilevel"/>
    <w:tmpl w:val="A0009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C15EFE"/>
    <w:multiLevelType w:val="multilevel"/>
    <w:tmpl w:val="0890E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80934BE"/>
    <w:multiLevelType w:val="hybridMultilevel"/>
    <w:tmpl w:val="E0BC39C4"/>
    <w:lvl w:ilvl="0" w:tplc="CC62830C">
      <w:start w:val="1"/>
      <w:numFmt w:val="decimal"/>
      <w:pStyle w:val="FigureCaption"/>
      <w:suff w:val="space"/>
      <w:lvlText w:val="Figure %1: "/>
      <w:lvlJc w:val="center"/>
      <w:pPr>
        <w:ind w:left="360" w:hanging="360"/>
      </w:pPr>
      <w:rPr>
        <w:rFonts w:ascii="Arial" w:hAnsi="Arial" w:hint="default"/>
        <w:b w:val="0"/>
        <w:i/>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A770026"/>
    <w:multiLevelType w:val="multilevel"/>
    <w:tmpl w:val="A4B88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8337364"/>
    <w:multiLevelType w:val="hybridMultilevel"/>
    <w:tmpl w:val="3BAE0E2C"/>
    <w:lvl w:ilvl="0" w:tplc="DC22A57E">
      <w:start w:val="1"/>
      <w:numFmt w:val="decimal"/>
      <w:pStyle w:val="FigureCaption2"/>
      <w:lvlText w:val="Figure %1: "/>
      <w:lvlJc w:val="center"/>
      <w:pPr>
        <w:ind w:left="720" w:hanging="360"/>
      </w:pPr>
      <w:rPr>
        <w:rFonts w:ascii="Arial" w:hAnsi="Arial" w:hint="default"/>
        <w:b w:val="0"/>
        <w:i/>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2B86D17"/>
    <w:multiLevelType w:val="hybridMultilevel"/>
    <w:tmpl w:val="B6DA40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EF15ED3"/>
    <w:multiLevelType w:val="multilevel"/>
    <w:tmpl w:val="F98C0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F6D4890"/>
    <w:multiLevelType w:val="hybridMultilevel"/>
    <w:tmpl w:val="ED383D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0BD38BB"/>
    <w:multiLevelType w:val="hybridMultilevel"/>
    <w:tmpl w:val="1458F6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2CC27CB"/>
    <w:multiLevelType w:val="hybridMultilevel"/>
    <w:tmpl w:val="9E3AB60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3">
    <w:nsid w:val="5312190E"/>
    <w:multiLevelType w:val="multilevel"/>
    <w:tmpl w:val="C4F68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D1130B4"/>
    <w:multiLevelType w:val="hybridMultilevel"/>
    <w:tmpl w:val="88C467DC"/>
    <w:lvl w:ilvl="0" w:tplc="79D41E08">
      <w:start w:val="1"/>
      <w:numFmt w:val="decimal"/>
      <w:pStyle w:val="TableCaption"/>
      <w:suff w:val="space"/>
      <w:lvlText w:val="Table %1:"/>
      <w:lvlJc w:val="left"/>
      <w:pPr>
        <w:ind w:left="360" w:hanging="360"/>
      </w:pPr>
      <w:rPr>
        <w:rFonts w:ascii="Arial" w:hAnsi="Arial" w:hint="default"/>
        <w:b w:val="0"/>
        <w:i/>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F091B43"/>
    <w:multiLevelType w:val="hybridMultilevel"/>
    <w:tmpl w:val="249A7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429559B"/>
    <w:multiLevelType w:val="hybridMultilevel"/>
    <w:tmpl w:val="A20E8200"/>
    <w:lvl w:ilvl="0" w:tplc="2F74DDC8">
      <w:start w:val="1"/>
      <w:numFmt w:val="bullet"/>
      <w:pStyle w:val="Bulleted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CCE7BEC"/>
    <w:multiLevelType w:val="singleLevel"/>
    <w:tmpl w:val="B8E60316"/>
    <w:lvl w:ilvl="0">
      <w:start w:val="1"/>
      <w:numFmt w:val="decimal"/>
      <w:pStyle w:val="NumberedList"/>
      <w:lvlText w:val="%1."/>
      <w:lvlJc w:val="left"/>
      <w:pPr>
        <w:ind w:left="720" w:hanging="360"/>
      </w:pPr>
      <w:rPr>
        <w:rFonts w:ascii="Arial" w:hAnsi="Arial" w:hint="default"/>
        <w:b w:val="0"/>
        <w:i w:val="0"/>
        <w:sz w:val="24"/>
      </w:rPr>
    </w:lvl>
  </w:abstractNum>
  <w:abstractNum w:abstractNumId="18">
    <w:nsid w:val="6EB73218"/>
    <w:multiLevelType w:val="multilevel"/>
    <w:tmpl w:val="1A626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4F40194"/>
    <w:multiLevelType w:val="hybridMultilevel"/>
    <w:tmpl w:val="820EB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0"/>
  </w:num>
  <w:num w:numId="3">
    <w:abstractNumId w:val="17"/>
  </w:num>
  <w:num w:numId="4">
    <w:abstractNumId w:val="5"/>
  </w:num>
  <w:num w:numId="5">
    <w:abstractNumId w:val="14"/>
  </w:num>
  <w:num w:numId="6">
    <w:abstractNumId w:val="7"/>
  </w:num>
  <w:num w:numId="7">
    <w:abstractNumId w:val="6"/>
  </w:num>
  <w:num w:numId="8">
    <w:abstractNumId w:val="4"/>
  </w:num>
  <w:num w:numId="9">
    <w:abstractNumId w:val="9"/>
  </w:num>
  <w:num w:numId="10">
    <w:abstractNumId w:val="13"/>
  </w:num>
  <w:num w:numId="11">
    <w:abstractNumId w:val="18"/>
  </w:num>
  <w:num w:numId="12">
    <w:abstractNumId w:val="10"/>
  </w:num>
  <w:num w:numId="13">
    <w:abstractNumId w:val="17"/>
    <w:lvlOverride w:ilvl="0">
      <w:startOverride w:val="1"/>
    </w:lvlOverride>
  </w:num>
  <w:num w:numId="14">
    <w:abstractNumId w:val="11"/>
  </w:num>
  <w:num w:numId="15">
    <w:abstractNumId w:val="17"/>
    <w:lvlOverride w:ilvl="0">
      <w:startOverride w:val="1"/>
    </w:lvlOverride>
  </w:num>
  <w:num w:numId="16">
    <w:abstractNumId w:val="2"/>
  </w:num>
  <w:num w:numId="17">
    <w:abstractNumId w:val="17"/>
    <w:lvlOverride w:ilvl="0">
      <w:startOverride w:val="1"/>
    </w:lvlOverride>
  </w:num>
  <w:num w:numId="18">
    <w:abstractNumId w:val="17"/>
    <w:lvlOverride w:ilvl="0">
      <w:startOverride w:val="1"/>
    </w:lvlOverride>
  </w:num>
  <w:num w:numId="19">
    <w:abstractNumId w:val="19"/>
  </w:num>
  <w:num w:numId="20">
    <w:abstractNumId w:val="8"/>
  </w:num>
  <w:num w:numId="21">
    <w:abstractNumId w:val="17"/>
    <w:lvlOverride w:ilvl="0">
      <w:startOverride w:val="1"/>
    </w:lvlOverride>
  </w:num>
  <w:num w:numId="22">
    <w:abstractNumId w:val="17"/>
    <w:lvlOverride w:ilvl="0">
      <w:startOverride w:val="1"/>
    </w:lvlOverride>
  </w:num>
  <w:num w:numId="23">
    <w:abstractNumId w:val="17"/>
    <w:lvlOverride w:ilvl="0">
      <w:startOverride w:val="1"/>
    </w:lvlOverride>
  </w:num>
  <w:num w:numId="24">
    <w:abstractNumId w:val="17"/>
    <w:lvlOverride w:ilvl="0">
      <w:startOverride w:val="1"/>
    </w:lvlOverride>
  </w:num>
  <w:num w:numId="25">
    <w:abstractNumId w:val="3"/>
  </w:num>
  <w:num w:numId="26">
    <w:abstractNumId w:val="12"/>
  </w:num>
  <w:num w:numId="27">
    <w:abstractNumId w:val="1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7AE9"/>
    <w:rsid w:val="0000055C"/>
    <w:rsid w:val="00000C5F"/>
    <w:rsid w:val="00001414"/>
    <w:rsid w:val="00001429"/>
    <w:rsid w:val="00001BD7"/>
    <w:rsid w:val="000035CA"/>
    <w:rsid w:val="00005C37"/>
    <w:rsid w:val="000078A5"/>
    <w:rsid w:val="00011615"/>
    <w:rsid w:val="00011793"/>
    <w:rsid w:val="00012CA3"/>
    <w:rsid w:val="00013B6F"/>
    <w:rsid w:val="000146CB"/>
    <w:rsid w:val="00015ACC"/>
    <w:rsid w:val="000176A5"/>
    <w:rsid w:val="00020AAD"/>
    <w:rsid w:val="00022B77"/>
    <w:rsid w:val="000233F3"/>
    <w:rsid w:val="00024040"/>
    <w:rsid w:val="0002587D"/>
    <w:rsid w:val="00026A50"/>
    <w:rsid w:val="00031A60"/>
    <w:rsid w:val="00034C0A"/>
    <w:rsid w:val="00035527"/>
    <w:rsid w:val="00035C69"/>
    <w:rsid w:val="0003628E"/>
    <w:rsid w:val="00040B26"/>
    <w:rsid w:val="000429DF"/>
    <w:rsid w:val="00044837"/>
    <w:rsid w:val="00044D5D"/>
    <w:rsid w:val="00045101"/>
    <w:rsid w:val="000475E7"/>
    <w:rsid w:val="000516A6"/>
    <w:rsid w:val="000523CF"/>
    <w:rsid w:val="000528EA"/>
    <w:rsid w:val="000529A7"/>
    <w:rsid w:val="000530F6"/>
    <w:rsid w:val="00053579"/>
    <w:rsid w:val="000536DA"/>
    <w:rsid w:val="000543A4"/>
    <w:rsid w:val="00056362"/>
    <w:rsid w:val="00056C95"/>
    <w:rsid w:val="0005712D"/>
    <w:rsid w:val="000577D9"/>
    <w:rsid w:val="000619CD"/>
    <w:rsid w:val="00061C65"/>
    <w:rsid w:val="00063540"/>
    <w:rsid w:val="0006474E"/>
    <w:rsid w:val="00064A7D"/>
    <w:rsid w:val="00065954"/>
    <w:rsid w:val="00066326"/>
    <w:rsid w:val="0006688F"/>
    <w:rsid w:val="00070D43"/>
    <w:rsid w:val="00071642"/>
    <w:rsid w:val="00072787"/>
    <w:rsid w:val="0007314A"/>
    <w:rsid w:val="00073151"/>
    <w:rsid w:val="00073DAD"/>
    <w:rsid w:val="00074F74"/>
    <w:rsid w:val="00075BF3"/>
    <w:rsid w:val="00075C51"/>
    <w:rsid w:val="00076094"/>
    <w:rsid w:val="00076946"/>
    <w:rsid w:val="0008046B"/>
    <w:rsid w:val="00081B81"/>
    <w:rsid w:val="0008411B"/>
    <w:rsid w:val="00084249"/>
    <w:rsid w:val="0008471E"/>
    <w:rsid w:val="0008503C"/>
    <w:rsid w:val="00086501"/>
    <w:rsid w:val="00086BE3"/>
    <w:rsid w:val="00087B77"/>
    <w:rsid w:val="00090E4D"/>
    <w:rsid w:val="00094A46"/>
    <w:rsid w:val="00095123"/>
    <w:rsid w:val="00096744"/>
    <w:rsid w:val="00096FFD"/>
    <w:rsid w:val="000B3C91"/>
    <w:rsid w:val="000C26E5"/>
    <w:rsid w:val="000C27D2"/>
    <w:rsid w:val="000C3937"/>
    <w:rsid w:val="000C43DD"/>
    <w:rsid w:val="000C4BFB"/>
    <w:rsid w:val="000C696E"/>
    <w:rsid w:val="000C7311"/>
    <w:rsid w:val="000D337E"/>
    <w:rsid w:val="000D3EEB"/>
    <w:rsid w:val="000D5CD4"/>
    <w:rsid w:val="000D73BD"/>
    <w:rsid w:val="000D74ED"/>
    <w:rsid w:val="000D7DED"/>
    <w:rsid w:val="000E2447"/>
    <w:rsid w:val="000E2899"/>
    <w:rsid w:val="000E48BC"/>
    <w:rsid w:val="000E7760"/>
    <w:rsid w:val="000F297E"/>
    <w:rsid w:val="000F2A23"/>
    <w:rsid w:val="000F2D09"/>
    <w:rsid w:val="000F3CF1"/>
    <w:rsid w:val="000F53C0"/>
    <w:rsid w:val="000F5758"/>
    <w:rsid w:val="000F6359"/>
    <w:rsid w:val="000F7391"/>
    <w:rsid w:val="0010003D"/>
    <w:rsid w:val="00106C38"/>
    <w:rsid w:val="00107514"/>
    <w:rsid w:val="0011045D"/>
    <w:rsid w:val="00111836"/>
    <w:rsid w:val="001142EC"/>
    <w:rsid w:val="00115C17"/>
    <w:rsid w:val="00117139"/>
    <w:rsid w:val="0012011D"/>
    <w:rsid w:val="00120D41"/>
    <w:rsid w:val="0012264C"/>
    <w:rsid w:val="00124141"/>
    <w:rsid w:val="0012505D"/>
    <w:rsid w:val="001273B3"/>
    <w:rsid w:val="00130821"/>
    <w:rsid w:val="00130B44"/>
    <w:rsid w:val="00137BD4"/>
    <w:rsid w:val="00141F20"/>
    <w:rsid w:val="0014462A"/>
    <w:rsid w:val="001449F8"/>
    <w:rsid w:val="00150905"/>
    <w:rsid w:val="001513EB"/>
    <w:rsid w:val="00152980"/>
    <w:rsid w:val="00153422"/>
    <w:rsid w:val="00153C89"/>
    <w:rsid w:val="0015638A"/>
    <w:rsid w:val="0015672E"/>
    <w:rsid w:val="00160C05"/>
    <w:rsid w:val="00162B7C"/>
    <w:rsid w:val="00165566"/>
    <w:rsid w:val="00166BF6"/>
    <w:rsid w:val="001673DA"/>
    <w:rsid w:val="00167B5C"/>
    <w:rsid w:val="0017007F"/>
    <w:rsid w:val="00173ED2"/>
    <w:rsid w:val="00176E0B"/>
    <w:rsid w:val="0017721F"/>
    <w:rsid w:val="00181218"/>
    <w:rsid w:val="001831E6"/>
    <w:rsid w:val="00183264"/>
    <w:rsid w:val="00183F45"/>
    <w:rsid w:val="0018524E"/>
    <w:rsid w:val="00187962"/>
    <w:rsid w:val="00190009"/>
    <w:rsid w:val="00190027"/>
    <w:rsid w:val="001904CF"/>
    <w:rsid w:val="00192DD4"/>
    <w:rsid w:val="001937F2"/>
    <w:rsid w:val="0019438B"/>
    <w:rsid w:val="00195B56"/>
    <w:rsid w:val="001A0ADE"/>
    <w:rsid w:val="001A29A3"/>
    <w:rsid w:val="001A3900"/>
    <w:rsid w:val="001A4DAC"/>
    <w:rsid w:val="001A6F4F"/>
    <w:rsid w:val="001A76D4"/>
    <w:rsid w:val="001B0B3E"/>
    <w:rsid w:val="001B482F"/>
    <w:rsid w:val="001B55C9"/>
    <w:rsid w:val="001C34DD"/>
    <w:rsid w:val="001C6386"/>
    <w:rsid w:val="001D05DB"/>
    <w:rsid w:val="001D2494"/>
    <w:rsid w:val="001D36D3"/>
    <w:rsid w:val="001D79BB"/>
    <w:rsid w:val="001E1670"/>
    <w:rsid w:val="001E24CE"/>
    <w:rsid w:val="001E3B36"/>
    <w:rsid w:val="001E3ED8"/>
    <w:rsid w:val="001E648C"/>
    <w:rsid w:val="001F0045"/>
    <w:rsid w:val="001F06B0"/>
    <w:rsid w:val="001F320C"/>
    <w:rsid w:val="00200D15"/>
    <w:rsid w:val="002047A9"/>
    <w:rsid w:val="00206155"/>
    <w:rsid w:val="00206DE8"/>
    <w:rsid w:val="002074F2"/>
    <w:rsid w:val="00210C6C"/>
    <w:rsid w:val="002152BF"/>
    <w:rsid w:val="00215E07"/>
    <w:rsid w:val="00216ED2"/>
    <w:rsid w:val="002200FA"/>
    <w:rsid w:val="0022138B"/>
    <w:rsid w:val="00221541"/>
    <w:rsid w:val="00221885"/>
    <w:rsid w:val="00221CD7"/>
    <w:rsid w:val="00221E23"/>
    <w:rsid w:val="00222A3E"/>
    <w:rsid w:val="00222CB1"/>
    <w:rsid w:val="002254F4"/>
    <w:rsid w:val="00230355"/>
    <w:rsid w:val="002314FF"/>
    <w:rsid w:val="00231BB9"/>
    <w:rsid w:val="00232CA7"/>
    <w:rsid w:val="002332CD"/>
    <w:rsid w:val="002332D3"/>
    <w:rsid w:val="00234EFC"/>
    <w:rsid w:val="00241074"/>
    <w:rsid w:val="002413E1"/>
    <w:rsid w:val="00242A1C"/>
    <w:rsid w:val="002448D6"/>
    <w:rsid w:val="00245AB7"/>
    <w:rsid w:val="00245C4D"/>
    <w:rsid w:val="00251C32"/>
    <w:rsid w:val="002525E5"/>
    <w:rsid w:val="0025528D"/>
    <w:rsid w:val="00257E4E"/>
    <w:rsid w:val="00260BFB"/>
    <w:rsid w:val="0026418C"/>
    <w:rsid w:val="00266A8E"/>
    <w:rsid w:val="00267D95"/>
    <w:rsid w:val="00271079"/>
    <w:rsid w:val="002735FB"/>
    <w:rsid w:val="002737AF"/>
    <w:rsid w:val="0027574F"/>
    <w:rsid w:val="00276DCF"/>
    <w:rsid w:val="00280FC2"/>
    <w:rsid w:val="00282256"/>
    <w:rsid w:val="0028305F"/>
    <w:rsid w:val="002837B6"/>
    <w:rsid w:val="002865A0"/>
    <w:rsid w:val="00287F15"/>
    <w:rsid w:val="00290B51"/>
    <w:rsid w:val="00291C13"/>
    <w:rsid w:val="00291D76"/>
    <w:rsid w:val="0029431E"/>
    <w:rsid w:val="00295067"/>
    <w:rsid w:val="00295A2D"/>
    <w:rsid w:val="002A11B7"/>
    <w:rsid w:val="002B3D7A"/>
    <w:rsid w:val="002B4237"/>
    <w:rsid w:val="002C4429"/>
    <w:rsid w:val="002C4EBD"/>
    <w:rsid w:val="002C783D"/>
    <w:rsid w:val="002D0FAB"/>
    <w:rsid w:val="002D28A5"/>
    <w:rsid w:val="002D4DAB"/>
    <w:rsid w:val="002D7658"/>
    <w:rsid w:val="002D788A"/>
    <w:rsid w:val="002E167C"/>
    <w:rsid w:val="002E210F"/>
    <w:rsid w:val="002E3951"/>
    <w:rsid w:val="002E47C6"/>
    <w:rsid w:val="002E5C8E"/>
    <w:rsid w:val="002E7A94"/>
    <w:rsid w:val="002F04F3"/>
    <w:rsid w:val="002F0B4C"/>
    <w:rsid w:val="002F161B"/>
    <w:rsid w:val="002F2BAF"/>
    <w:rsid w:val="002F2E5C"/>
    <w:rsid w:val="002F5304"/>
    <w:rsid w:val="002F6451"/>
    <w:rsid w:val="00301E86"/>
    <w:rsid w:val="00302627"/>
    <w:rsid w:val="003028CB"/>
    <w:rsid w:val="00302CA4"/>
    <w:rsid w:val="00304831"/>
    <w:rsid w:val="00304931"/>
    <w:rsid w:val="0030697D"/>
    <w:rsid w:val="003101EC"/>
    <w:rsid w:val="003115E9"/>
    <w:rsid w:val="003152FB"/>
    <w:rsid w:val="00320337"/>
    <w:rsid w:val="0032220D"/>
    <w:rsid w:val="00323279"/>
    <w:rsid w:val="003234CF"/>
    <w:rsid w:val="003273A8"/>
    <w:rsid w:val="00327A60"/>
    <w:rsid w:val="00330519"/>
    <w:rsid w:val="00335BDA"/>
    <w:rsid w:val="0033742C"/>
    <w:rsid w:val="00340134"/>
    <w:rsid w:val="00343673"/>
    <w:rsid w:val="00346E85"/>
    <w:rsid w:val="00347D46"/>
    <w:rsid w:val="00347DF6"/>
    <w:rsid w:val="00350293"/>
    <w:rsid w:val="003542C8"/>
    <w:rsid w:val="00354A0A"/>
    <w:rsid w:val="00355FF9"/>
    <w:rsid w:val="0035623A"/>
    <w:rsid w:val="00356B3D"/>
    <w:rsid w:val="00356F5C"/>
    <w:rsid w:val="00357580"/>
    <w:rsid w:val="00357D2E"/>
    <w:rsid w:val="00357F31"/>
    <w:rsid w:val="00360A3D"/>
    <w:rsid w:val="00361D25"/>
    <w:rsid w:val="00362863"/>
    <w:rsid w:val="00363731"/>
    <w:rsid w:val="00366433"/>
    <w:rsid w:val="00370377"/>
    <w:rsid w:val="00372A6F"/>
    <w:rsid w:val="0037318B"/>
    <w:rsid w:val="00375CB2"/>
    <w:rsid w:val="003770B1"/>
    <w:rsid w:val="0037712D"/>
    <w:rsid w:val="00380293"/>
    <w:rsid w:val="003839EE"/>
    <w:rsid w:val="00385BDE"/>
    <w:rsid w:val="00391B3D"/>
    <w:rsid w:val="00393232"/>
    <w:rsid w:val="003940B7"/>
    <w:rsid w:val="0039471F"/>
    <w:rsid w:val="003A3017"/>
    <w:rsid w:val="003A3D1F"/>
    <w:rsid w:val="003A4230"/>
    <w:rsid w:val="003A710C"/>
    <w:rsid w:val="003A727D"/>
    <w:rsid w:val="003A7447"/>
    <w:rsid w:val="003B2998"/>
    <w:rsid w:val="003B4978"/>
    <w:rsid w:val="003B4AD3"/>
    <w:rsid w:val="003B4E36"/>
    <w:rsid w:val="003C2349"/>
    <w:rsid w:val="003C2A32"/>
    <w:rsid w:val="003C2BBF"/>
    <w:rsid w:val="003C3A89"/>
    <w:rsid w:val="003C410E"/>
    <w:rsid w:val="003C49BE"/>
    <w:rsid w:val="003C6AD8"/>
    <w:rsid w:val="003C7C4F"/>
    <w:rsid w:val="003D2331"/>
    <w:rsid w:val="003D23E4"/>
    <w:rsid w:val="003D72DA"/>
    <w:rsid w:val="003E15FC"/>
    <w:rsid w:val="003E440C"/>
    <w:rsid w:val="003E60E0"/>
    <w:rsid w:val="003F03F3"/>
    <w:rsid w:val="003F2FBC"/>
    <w:rsid w:val="003F38EF"/>
    <w:rsid w:val="003F5884"/>
    <w:rsid w:val="003F5A35"/>
    <w:rsid w:val="003F6FBC"/>
    <w:rsid w:val="003F756D"/>
    <w:rsid w:val="003F7728"/>
    <w:rsid w:val="00402BB4"/>
    <w:rsid w:val="00404697"/>
    <w:rsid w:val="004067A8"/>
    <w:rsid w:val="004123F8"/>
    <w:rsid w:val="004125D1"/>
    <w:rsid w:val="004133C4"/>
    <w:rsid w:val="00413FE6"/>
    <w:rsid w:val="00416A3A"/>
    <w:rsid w:val="0041716B"/>
    <w:rsid w:val="00417A2B"/>
    <w:rsid w:val="00417FE5"/>
    <w:rsid w:val="00420DAB"/>
    <w:rsid w:val="00424715"/>
    <w:rsid w:val="00424790"/>
    <w:rsid w:val="004248F6"/>
    <w:rsid w:val="0043050E"/>
    <w:rsid w:val="00432315"/>
    <w:rsid w:val="00432BBC"/>
    <w:rsid w:val="00435FC6"/>
    <w:rsid w:val="00437E24"/>
    <w:rsid w:val="00437F29"/>
    <w:rsid w:val="0044084B"/>
    <w:rsid w:val="00441AEF"/>
    <w:rsid w:val="0044788B"/>
    <w:rsid w:val="00451625"/>
    <w:rsid w:val="004527BE"/>
    <w:rsid w:val="0045718E"/>
    <w:rsid w:val="0046034C"/>
    <w:rsid w:val="004603B4"/>
    <w:rsid w:val="00461F23"/>
    <w:rsid w:val="00461F83"/>
    <w:rsid w:val="0046324D"/>
    <w:rsid w:val="00463778"/>
    <w:rsid w:val="00464E1C"/>
    <w:rsid w:val="00470CF9"/>
    <w:rsid w:val="0047265E"/>
    <w:rsid w:val="004726E0"/>
    <w:rsid w:val="00474078"/>
    <w:rsid w:val="004742C7"/>
    <w:rsid w:val="00475DF1"/>
    <w:rsid w:val="00476530"/>
    <w:rsid w:val="00480B7E"/>
    <w:rsid w:val="00481953"/>
    <w:rsid w:val="004832BD"/>
    <w:rsid w:val="0048403E"/>
    <w:rsid w:val="0048543B"/>
    <w:rsid w:val="00485A0C"/>
    <w:rsid w:val="00486BC4"/>
    <w:rsid w:val="004875EA"/>
    <w:rsid w:val="0049361C"/>
    <w:rsid w:val="00493CB5"/>
    <w:rsid w:val="00495D36"/>
    <w:rsid w:val="00496A15"/>
    <w:rsid w:val="004A664B"/>
    <w:rsid w:val="004A6E55"/>
    <w:rsid w:val="004B0B23"/>
    <w:rsid w:val="004B187E"/>
    <w:rsid w:val="004B2902"/>
    <w:rsid w:val="004B396C"/>
    <w:rsid w:val="004B463B"/>
    <w:rsid w:val="004B4746"/>
    <w:rsid w:val="004B61B4"/>
    <w:rsid w:val="004C4996"/>
    <w:rsid w:val="004C4AB1"/>
    <w:rsid w:val="004C7C60"/>
    <w:rsid w:val="004D1584"/>
    <w:rsid w:val="004D1B6B"/>
    <w:rsid w:val="004D1D2A"/>
    <w:rsid w:val="004D25E3"/>
    <w:rsid w:val="004D27D6"/>
    <w:rsid w:val="004D2F62"/>
    <w:rsid w:val="004D3A56"/>
    <w:rsid w:val="004D61BF"/>
    <w:rsid w:val="004E1ABA"/>
    <w:rsid w:val="004E2351"/>
    <w:rsid w:val="004E4020"/>
    <w:rsid w:val="004E45D4"/>
    <w:rsid w:val="004E5B47"/>
    <w:rsid w:val="004E6DBB"/>
    <w:rsid w:val="004F247B"/>
    <w:rsid w:val="0050010B"/>
    <w:rsid w:val="00501B33"/>
    <w:rsid w:val="00504ADC"/>
    <w:rsid w:val="005052DE"/>
    <w:rsid w:val="00505B84"/>
    <w:rsid w:val="00506118"/>
    <w:rsid w:val="005061DB"/>
    <w:rsid w:val="00510138"/>
    <w:rsid w:val="005129F6"/>
    <w:rsid w:val="005149B2"/>
    <w:rsid w:val="005149D6"/>
    <w:rsid w:val="0051757A"/>
    <w:rsid w:val="00522669"/>
    <w:rsid w:val="00523316"/>
    <w:rsid w:val="00523E38"/>
    <w:rsid w:val="0052428E"/>
    <w:rsid w:val="00530B6F"/>
    <w:rsid w:val="00530E37"/>
    <w:rsid w:val="00531010"/>
    <w:rsid w:val="00531220"/>
    <w:rsid w:val="00531C11"/>
    <w:rsid w:val="0053328D"/>
    <w:rsid w:val="0053649C"/>
    <w:rsid w:val="005407FC"/>
    <w:rsid w:val="00543C18"/>
    <w:rsid w:val="00545CE8"/>
    <w:rsid w:val="00546D9B"/>
    <w:rsid w:val="00551BDF"/>
    <w:rsid w:val="0055239D"/>
    <w:rsid w:val="00553B94"/>
    <w:rsid w:val="005550D4"/>
    <w:rsid w:val="005573DD"/>
    <w:rsid w:val="00557B4A"/>
    <w:rsid w:val="00560A20"/>
    <w:rsid w:val="0056753B"/>
    <w:rsid w:val="005675BD"/>
    <w:rsid w:val="0057007C"/>
    <w:rsid w:val="0057028D"/>
    <w:rsid w:val="0057037D"/>
    <w:rsid w:val="00572096"/>
    <w:rsid w:val="00572339"/>
    <w:rsid w:val="005740C8"/>
    <w:rsid w:val="0057652B"/>
    <w:rsid w:val="0057729C"/>
    <w:rsid w:val="005778D1"/>
    <w:rsid w:val="00580277"/>
    <w:rsid w:val="005836D8"/>
    <w:rsid w:val="00583DB2"/>
    <w:rsid w:val="00584125"/>
    <w:rsid w:val="005845A4"/>
    <w:rsid w:val="005847BE"/>
    <w:rsid w:val="0059022B"/>
    <w:rsid w:val="00591C40"/>
    <w:rsid w:val="00593E9C"/>
    <w:rsid w:val="00593EBB"/>
    <w:rsid w:val="0059401F"/>
    <w:rsid w:val="00594BDE"/>
    <w:rsid w:val="005952B7"/>
    <w:rsid w:val="005959B1"/>
    <w:rsid w:val="005A0AAD"/>
    <w:rsid w:val="005A0AB7"/>
    <w:rsid w:val="005B36F2"/>
    <w:rsid w:val="005B571C"/>
    <w:rsid w:val="005C7FBE"/>
    <w:rsid w:val="005D2291"/>
    <w:rsid w:val="005D32AC"/>
    <w:rsid w:val="005E0D87"/>
    <w:rsid w:val="005E0E61"/>
    <w:rsid w:val="005E161D"/>
    <w:rsid w:val="005E2F1A"/>
    <w:rsid w:val="005E3091"/>
    <w:rsid w:val="005E3722"/>
    <w:rsid w:val="005E3867"/>
    <w:rsid w:val="005E3C69"/>
    <w:rsid w:val="005E40C3"/>
    <w:rsid w:val="005E4533"/>
    <w:rsid w:val="005E4FBC"/>
    <w:rsid w:val="005E5A15"/>
    <w:rsid w:val="005E5F7D"/>
    <w:rsid w:val="005E6984"/>
    <w:rsid w:val="005E7AE9"/>
    <w:rsid w:val="005F0095"/>
    <w:rsid w:val="005F0659"/>
    <w:rsid w:val="005F0B03"/>
    <w:rsid w:val="005F2454"/>
    <w:rsid w:val="005F3269"/>
    <w:rsid w:val="005F52F1"/>
    <w:rsid w:val="005F62BA"/>
    <w:rsid w:val="005F760C"/>
    <w:rsid w:val="005F7AFD"/>
    <w:rsid w:val="005F7DC9"/>
    <w:rsid w:val="0060008D"/>
    <w:rsid w:val="006022A9"/>
    <w:rsid w:val="00602B03"/>
    <w:rsid w:val="00604088"/>
    <w:rsid w:val="006052DF"/>
    <w:rsid w:val="00605CBF"/>
    <w:rsid w:val="006075A1"/>
    <w:rsid w:val="006078F9"/>
    <w:rsid w:val="00611AEE"/>
    <w:rsid w:val="00614E7D"/>
    <w:rsid w:val="006158EE"/>
    <w:rsid w:val="00615A04"/>
    <w:rsid w:val="00616106"/>
    <w:rsid w:val="0061770A"/>
    <w:rsid w:val="00620A47"/>
    <w:rsid w:val="00621963"/>
    <w:rsid w:val="00621E44"/>
    <w:rsid w:val="00622B64"/>
    <w:rsid w:val="00622D8F"/>
    <w:rsid w:val="00627FD0"/>
    <w:rsid w:val="006305D4"/>
    <w:rsid w:val="00631F36"/>
    <w:rsid w:val="00632E8D"/>
    <w:rsid w:val="00632FCB"/>
    <w:rsid w:val="00634EB3"/>
    <w:rsid w:val="006369D2"/>
    <w:rsid w:val="006438B8"/>
    <w:rsid w:val="0064506F"/>
    <w:rsid w:val="0064512E"/>
    <w:rsid w:val="00645BCA"/>
    <w:rsid w:val="006503B9"/>
    <w:rsid w:val="00650E2E"/>
    <w:rsid w:val="0066407C"/>
    <w:rsid w:val="0066773D"/>
    <w:rsid w:val="00670DE9"/>
    <w:rsid w:val="00675C71"/>
    <w:rsid w:val="0068014F"/>
    <w:rsid w:val="0068112D"/>
    <w:rsid w:val="00681A6D"/>
    <w:rsid w:val="00681D07"/>
    <w:rsid w:val="00682209"/>
    <w:rsid w:val="00682BF4"/>
    <w:rsid w:val="00683137"/>
    <w:rsid w:val="0068378E"/>
    <w:rsid w:val="00684F60"/>
    <w:rsid w:val="00690789"/>
    <w:rsid w:val="00691E08"/>
    <w:rsid w:val="00693EF8"/>
    <w:rsid w:val="006942F9"/>
    <w:rsid w:val="00694BE5"/>
    <w:rsid w:val="0069641E"/>
    <w:rsid w:val="006A1EED"/>
    <w:rsid w:val="006A2A9C"/>
    <w:rsid w:val="006A3BE2"/>
    <w:rsid w:val="006A483D"/>
    <w:rsid w:val="006A66F6"/>
    <w:rsid w:val="006B25D5"/>
    <w:rsid w:val="006B3DA4"/>
    <w:rsid w:val="006B5E18"/>
    <w:rsid w:val="006B737E"/>
    <w:rsid w:val="006C1504"/>
    <w:rsid w:val="006C1AB0"/>
    <w:rsid w:val="006C2B63"/>
    <w:rsid w:val="006C4031"/>
    <w:rsid w:val="006C51E8"/>
    <w:rsid w:val="006C6DAE"/>
    <w:rsid w:val="006D0B84"/>
    <w:rsid w:val="006D45A1"/>
    <w:rsid w:val="006D471E"/>
    <w:rsid w:val="006D489E"/>
    <w:rsid w:val="006D49AF"/>
    <w:rsid w:val="006D537F"/>
    <w:rsid w:val="006D5B5B"/>
    <w:rsid w:val="006D6A35"/>
    <w:rsid w:val="006E0A6C"/>
    <w:rsid w:val="006E14D2"/>
    <w:rsid w:val="006E194B"/>
    <w:rsid w:val="006E1DF6"/>
    <w:rsid w:val="006E2F8B"/>
    <w:rsid w:val="006E39CF"/>
    <w:rsid w:val="006E5BD9"/>
    <w:rsid w:val="006E75EF"/>
    <w:rsid w:val="006F2509"/>
    <w:rsid w:val="006F291A"/>
    <w:rsid w:val="006F5269"/>
    <w:rsid w:val="00702979"/>
    <w:rsid w:val="007031EF"/>
    <w:rsid w:val="00704189"/>
    <w:rsid w:val="0070480F"/>
    <w:rsid w:val="007049F4"/>
    <w:rsid w:val="00707A92"/>
    <w:rsid w:val="00710397"/>
    <w:rsid w:val="00712E68"/>
    <w:rsid w:val="00713C65"/>
    <w:rsid w:val="00715168"/>
    <w:rsid w:val="00723436"/>
    <w:rsid w:val="00731000"/>
    <w:rsid w:val="00731114"/>
    <w:rsid w:val="00731A87"/>
    <w:rsid w:val="00732336"/>
    <w:rsid w:val="00732FD6"/>
    <w:rsid w:val="007330E2"/>
    <w:rsid w:val="007346CB"/>
    <w:rsid w:val="007376F4"/>
    <w:rsid w:val="00740135"/>
    <w:rsid w:val="0074087D"/>
    <w:rsid w:val="00741E90"/>
    <w:rsid w:val="00741EFE"/>
    <w:rsid w:val="00741FEC"/>
    <w:rsid w:val="00743ADF"/>
    <w:rsid w:val="00744963"/>
    <w:rsid w:val="00746D67"/>
    <w:rsid w:val="00753CD3"/>
    <w:rsid w:val="007548A6"/>
    <w:rsid w:val="00754DE6"/>
    <w:rsid w:val="007573A9"/>
    <w:rsid w:val="0076165B"/>
    <w:rsid w:val="00761D07"/>
    <w:rsid w:val="00762932"/>
    <w:rsid w:val="00762936"/>
    <w:rsid w:val="0076323B"/>
    <w:rsid w:val="0076384F"/>
    <w:rsid w:val="00764E95"/>
    <w:rsid w:val="007654EA"/>
    <w:rsid w:val="007657FC"/>
    <w:rsid w:val="00765A54"/>
    <w:rsid w:val="00765BE9"/>
    <w:rsid w:val="00770F01"/>
    <w:rsid w:val="007733D3"/>
    <w:rsid w:val="00773A61"/>
    <w:rsid w:val="00776DCF"/>
    <w:rsid w:val="00777B46"/>
    <w:rsid w:val="007808A1"/>
    <w:rsid w:val="007814CD"/>
    <w:rsid w:val="007831DC"/>
    <w:rsid w:val="00783765"/>
    <w:rsid w:val="00783E38"/>
    <w:rsid w:val="0078462F"/>
    <w:rsid w:val="0078537F"/>
    <w:rsid w:val="00785CC0"/>
    <w:rsid w:val="007874F9"/>
    <w:rsid w:val="00791B9E"/>
    <w:rsid w:val="00791C0F"/>
    <w:rsid w:val="00794466"/>
    <w:rsid w:val="00794478"/>
    <w:rsid w:val="0079473C"/>
    <w:rsid w:val="007957E1"/>
    <w:rsid w:val="00797A25"/>
    <w:rsid w:val="00797F8A"/>
    <w:rsid w:val="007A0B1A"/>
    <w:rsid w:val="007A116B"/>
    <w:rsid w:val="007A3089"/>
    <w:rsid w:val="007A3375"/>
    <w:rsid w:val="007A3538"/>
    <w:rsid w:val="007A3753"/>
    <w:rsid w:val="007A3B1F"/>
    <w:rsid w:val="007A538A"/>
    <w:rsid w:val="007A778E"/>
    <w:rsid w:val="007B3435"/>
    <w:rsid w:val="007B4D87"/>
    <w:rsid w:val="007B7F5A"/>
    <w:rsid w:val="007C0DC9"/>
    <w:rsid w:val="007C2A0A"/>
    <w:rsid w:val="007C3F4B"/>
    <w:rsid w:val="007C4C1F"/>
    <w:rsid w:val="007C744D"/>
    <w:rsid w:val="007D3766"/>
    <w:rsid w:val="007D4156"/>
    <w:rsid w:val="007D4460"/>
    <w:rsid w:val="007D5616"/>
    <w:rsid w:val="007D6B36"/>
    <w:rsid w:val="007D76D7"/>
    <w:rsid w:val="007D7EC1"/>
    <w:rsid w:val="007E0495"/>
    <w:rsid w:val="007E1171"/>
    <w:rsid w:val="007E385E"/>
    <w:rsid w:val="007E5906"/>
    <w:rsid w:val="007E6977"/>
    <w:rsid w:val="007E6FDD"/>
    <w:rsid w:val="007E7098"/>
    <w:rsid w:val="007E7135"/>
    <w:rsid w:val="007E78A5"/>
    <w:rsid w:val="007F5582"/>
    <w:rsid w:val="007F72C6"/>
    <w:rsid w:val="008002E9"/>
    <w:rsid w:val="00800347"/>
    <w:rsid w:val="008004C4"/>
    <w:rsid w:val="00802550"/>
    <w:rsid w:val="00802589"/>
    <w:rsid w:val="00805390"/>
    <w:rsid w:val="00806BC0"/>
    <w:rsid w:val="00806FC6"/>
    <w:rsid w:val="00810DD7"/>
    <w:rsid w:val="008111C6"/>
    <w:rsid w:val="00812412"/>
    <w:rsid w:val="00813914"/>
    <w:rsid w:val="00817A9F"/>
    <w:rsid w:val="00820C87"/>
    <w:rsid w:val="00821862"/>
    <w:rsid w:val="00821B53"/>
    <w:rsid w:val="00824337"/>
    <w:rsid w:val="008251EB"/>
    <w:rsid w:val="008269F9"/>
    <w:rsid w:val="0082706C"/>
    <w:rsid w:val="00830CE7"/>
    <w:rsid w:val="008317B2"/>
    <w:rsid w:val="00831AC3"/>
    <w:rsid w:val="00831C8C"/>
    <w:rsid w:val="0083436A"/>
    <w:rsid w:val="008350A3"/>
    <w:rsid w:val="0083517A"/>
    <w:rsid w:val="00840D7D"/>
    <w:rsid w:val="00841E38"/>
    <w:rsid w:val="008442E7"/>
    <w:rsid w:val="00844A6A"/>
    <w:rsid w:val="00844B02"/>
    <w:rsid w:val="00851A32"/>
    <w:rsid w:val="00852C79"/>
    <w:rsid w:val="0085356E"/>
    <w:rsid w:val="00853634"/>
    <w:rsid w:val="0085419B"/>
    <w:rsid w:val="00856218"/>
    <w:rsid w:val="008563CF"/>
    <w:rsid w:val="00856D99"/>
    <w:rsid w:val="00857E92"/>
    <w:rsid w:val="008602AA"/>
    <w:rsid w:val="0086145F"/>
    <w:rsid w:val="0086309B"/>
    <w:rsid w:val="00864A24"/>
    <w:rsid w:val="00864E8C"/>
    <w:rsid w:val="008656B6"/>
    <w:rsid w:val="00865720"/>
    <w:rsid w:val="008657A9"/>
    <w:rsid w:val="00866C17"/>
    <w:rsid w:val="00867E0B"/>
    <w:rsid w:val="008700E1"/>
    <w:rsid w:val="00870E93"/>
    <w:rsid w:val="00872DAB"/>
    <w:rsid w:val="0087531B"/>
    <w:rsid w:val="00880B5C"/>
    <w:rsid w:val="00882E09"/>
    <w:rsid w:val="00885A70"/>
    <w:rsid w:val="00886355"/>
    <w:rsid w:val="0089309A"/>
    <w:rsid w:val="00893327"/>
    <w:rsid w:val="008A0B10"/>
    <w:rsid w:val="008A0D3B"/>
    <w:rsid w:val="008A1A42"/>
    <w:rsid w:val="008A3813"/>
    <w:rsid w:val="008A3D0E"/>
    <w:rsid w:val="008A44DA"/>
    <w:rsid w:val="008A6DE3"/>
    <w:rsid w:val="008A7DFA"/>
    <w:rsid w:val="008B0ADF"/>
    <w:rsid w:val="008B1094"/>
    <w:rsid w:val="008B3A7B"/>
    <w:rsid w:val="008B40A2"/>
    <w:rsid w:val="008B4FE6"/>
    <w:rsid w:val="008C156A"/>
    <w:rsid w:val="008C3B12"/>
    <w:rsid w:val="008C7904"/>
    <w:rsid w:val="008D05B6"/>
    <w:rsid w:val="008D3B23"/>
    <w:rsid w:val="008D44B7"/>
    <w:rsid w:val="008D54F2"/>
    <w:rsid w:val="008D568E"/>
    <w:rsid w:val="008D6C8F"/>
    <w:rsid w:val="008D7D89"/>
    <w:rsid w:val="008E04F0"/>
    <w:rsid w:val="008E17AD"/>
    <w:rsid w:val="008E6D82"/>
    <w:rsid w:val="008E6FF1"/>
    <w:rsid w:val="008F0141"/>
    <w:rsid w:val="008F358A"/>
    <w:rsid w:val="008F35A0"/>
    <w:rsid w:val="008F416C"/>
    <w:rsid w:val="008F5170"/>
    <w:rsid w:val="008F52C0"/>
    <w:rsid w:val="00900D76"/>
    <w:rsid w:val="00903CFE"/>
    <w:rsid w:val="009045E5"/>
    <w:rsid w:val="00905283"/>
    <w:rsid w:val="009052EF"/>
    <w:rsid w:val="00906E9B"/>
    <w:rsid w:val="00910C7E"/>
    <w:rsid w:val="009111DB"/>
    <w:rsid w:val="00911880"/>
    <w:rsid w:val="0091214B"/>
    <w:rsid w:val="00912259"/>
    <w:rsid w:val="00912990"/>
    <w:rsid w:val="009169FE"/>
    <w:rsid w:val="00920A62"/>
    <w:rsid w:val="00920D7D"/>
    <w:rsid w:val="00922775"/>
    <w:rsid w:val="0092480A"/>
    <w:rsid w:val="00925246"/>
    <w:rsid w:val="00926378"/>
    <w:rsid w:val="00930CE7"/>
    <w:rsid w:val="00931926"/>
    <w:rsid w:val="009329A9"/>
    <w:rsid w:val="00932BF5"/>
    <w:rsid w:val="0093437F"/>
    <w:rsid w:val="009347CA"/>
    <w:rsid w:val="00937BF7"/>
    <w:rsid w:val="00942553"/>
    <w:rsid w:val="00943735"/>
    <w:rsid w:val="00943EAF"/>
    <w:rsid w:val="00944F0F"/>
    <w:rsid w:val="00946312"/>
    <w:rsid w:val="00947141"/>
    <w:rsid w:val="00954176"/>
    <w:rsid w:val="00954AC4"/>
    <w:rsid w:val="009558DF"/>
    <w:rsid w:val="0096337B"/>
    <w:rsid w:val="0096493A"/>
    <w:rsid w:val="00964B83"/>
    <w:rsid w:val="00965224"/>
    <w:rsid w:val="009707B4"/>
    <w:rsid w:val="00970D52"/>
    <w:rsid w:val="00971C50"/>
    <w:rsid w:val="009728EF"/>
    <w:rsid w:val="00972B85"/>
    <w:rsid w:val="0097431F"/>
    <w:rsid w:val="0097609D"/>
    <w:rsid w:val="009775DC"/>
    <w:rsid w:val="00981B24"/>
    <w:rsid w:val="00990484"/>
    <w:rsid w:val="0099149B"/>
    <w:rsid w:val="00991EC3"/>
    <w:rsid w:val="0099230D"/>
    <w:rsid w:val="00994163"/>
    <w:rsid w:val="00994865"/>
    <w:rsid w:val="00994931"/>
    <w:rsid w:val="00994BA5"/>
    <w:rsid w:val="009952FC"/>
    <w:rsid w:val="009976BD"/>
    <w:rsid w:val="009A56C7"/>
    <w:rsid w:val="009A5CEC"/>
    <w:rsid w:val="009A6604"/>
    <w:rsid w:val="009A6ACD"/>
    <w:rsid w:val="009A7D0F"/>
    <w:rsid w:val="009B0C39"/>
    <w:rsid w:val="009B36C3"/>
    <w:rsid w:val="009B3AF4"/>
    <w:rsid w:val="009C185B"/>
    <w:rsid w:val="009C2EED"/>
    <w:rsid w:val="009C3A48"/>
    <w:rsid w:val="009C46FC"/>
    <w:rsid w:val="009C5294"/>
    <w:rsid w:val="009C5553"/>
    <w:rsid w:val="009C5AB8"/>
    <w:rsid w:val="009C6859"/>
    <w:rsid w:val="009D491E"/>
    <w:rsid w:val="009D7F1D"/>
    <w:rsid w:val="009E125D"/>
    <w:rsid w:val="009E1A20"/>
    <w:rsid w:val="009E2D5E"/>
    <w:rsid w:val="009E3B11"/>
    <w:rsid w:val="009E433B"/>
    <w:rsid w:val="009E4F05"/>
    <w:rsid w:val="009E68D1"/>
    <w:rsid w:val="009F1AD8"/>
    <w:rsid w:val="009F317A"/>
    <w:rsid w:val="009F4356"/>
    <w:rsid w:val="009F4712"/>
    <w:rsid w:val="00A01371"/>
    <w:rsid w:val="00A03276"/>
    <w:rsid w:val="00A071D7"/>
    <w:rsid w:val="00A1092C"/>
    <w:rsid w:val="00A11B13"/>
    <w:rsid w:val="00A12AD6"/>
    <w:rsid w:val="00A172CF"/>
    <w:rsid w:val="00A22C49"/>
    <w:rsid w:val="00A23D59"/>
    <w:rsid w:val="00A31990"/>
    <w:rsid w:val="00A32340"/>
    <w:rsid w:val="00A345BF"/>
    <w:rsid w:val="00A34BDA"/>
    <w:rsid w:val="00A34F32"/>
    <w:rsid w:val="00A41FF6"/>
    <w:rsid w:val="00A42392"/>
    <w:rsid w:val="00A4293E"/>
    <w:rsid w:val="00A42EE7"/>
    <w:rsid w:val="00A447AE"/>
    <w:rsid w:val="00A45B18"/>
    <w:rsid w:val="00A45E50"/>
    <w:rsid w:val="00A46AEF"/>
    <w:rsid w:val="00A47E1E"/>
    <w:rsid w:val="00A60C11"/>
    <w:rsid w:val="00A63832"/>
    <w:rsid w:val="00A71191"/>
    <w:rsid w:val="00A7156D"/>
    <w:rsid w:val="00A753BB"/>
    <w:rsid w:val="00A7762D"/>
    <w:rsid w:val="00A804CB"/>
    <w:rsid w:val="00A8065B"/>
    <w:rsid w:val="00A81492"/>
    <w:rsid w:val="00A8272A"/>
    <w:rsid w:val="00A82D35"/>
    <w:rsid w:val="00A8552F"/>
    <w:rsid w:val="00A92878"/>
    <w:rsid w:val="00A94853"/>
    <w:rsid w:val="00A9759C"/>
    <w:rsid w:val="00AA08E8"/>
    <w:rsid w:val="00AA1535"/>
    <w:rsid w:val="00AA24E2"/>
    <w:rsid w:val="00AA2D27"/>
    <w:rsid w:val="00AA2DA7"/>
    <w:rsid w:val="00AA2DF1"/>
    <w:rsid w:val="00AA3C14"/>
    <w:rsid w:val="00AA44C3"/>
    <w:rsid w:val="00AA4973"/>
    <w:rsid w:val="00AA573C"/>
    <w:rsid w:val="00AA5F1F"/>
    <w:rsid w:val="00AA6402"/>
    <w:rsid w:val="00AA68E1"/>
    <w:rsid w:val="00AB74DE"/>
    <w:rsid w:val="00AC3124"/>
    <w:rsid w:val="00AC4E35"/>
    <w:rsid w:val="00AC68DD"/>
    <w:rsid w:val="00AC6ABC"/>
    <w:rsid w:val="00AC761B"/>
    <w:rsid w:val="00AD0E9B"/>
    <w:rsid w:val="00AD104B"/>
    <w:rsid w:val="00AD11B5"/>
    <w:rsid w:val="00AD1A5C"/>
    <w:rsid w:val="00AD2914"/>
    <w:rsid w:val="00AD3737"/>
    <w:rsid w:val="00AD4074"/>
    <w:rsid w:val="00AD4FDA"/>
    <w:rsid w:val="00AD5086"/>
    <w:rsid w:val="00AD5D75"/>
    <w:rsid w:val="00AE160A"/>
    <w:rsid w:val="00AE1E2C"/>
    <w:rsid w:val="00AE2551"/>
    <w:rsid w:val="00AE2A8D"/>
    <w:rsid w:val="00AE4F4A"/>
    <w:rsid w:val="00AF11C7"/>
    <w:rsid w:val="00AF23C0"/>
    <w:rsid w:val="00AF2C98"/>
    <w:rsid w:val="00AF3721"/>
    <w:rsid w:val="00AF41D8"/>
    <w:rsid w:val="00AF4B7C"/>
    <w:rsid w:val="00AF73E5"/>
    <w:rsid w:val="00AF76D7"/>
    <w:rsid w:val="00B00347"/>
    <w:rsid w:val="00B00C0D"/>
    <w:rsid w:val="00B02C6D"/>
    <w:rsid w:val="00B04787"/>
    <w:rsid w:val="00B04FFF"/>
    <w:rsid w:val="00B05033"/>
    <w:rsid w:val="00B053B0"/>
    <w:rsid w:val="00B104ED"/>
    <w:rsid w:val="00B107CA"/>
    <w:rsid w:val="00B11BE0"/>
    <w:rsid w:val="00B11DD6"/>
    <w:rsid w:val="00B121E7"/>
    <w:rsid w:val="00B12301"/>
    <w:rsid w:val="00B1388E"/>
    <w:rsid w:val="00B13A00"/>
    <w:rsid w:val="00B14B22"/>
    <w:rsid w:val="00B157D2"/>
    <w:rsid w:val="00B174BD"/>
    <w:rsid w:val="00B176CB"/>
    <w:rsid w:val="00B20291"/>
    <w:rsid w:val="00B20B71"/>
    <w:rsid w:val="00B23FF7"/>
    <w:rsid w:val="00B24B96"/>
    <w:rsid w:val="00B25F90"/>
    <w:rsid w:val="00B25FD1"/>
    <w:rsid w:val="00B2779A"/>
    <w:rsid w:val="00B27C16"/>
    <w:rsid w:val="00B3141A"/>
    <w:rsid w:val="00B332C7"/>
    <w:rsid w:val="00B33B92"/>
    <w:rsid w:val="00B34FFE"/>
    <w:rsid w:val="00B37F6E"/>
    <w:rsid w:val="00B41493"/>
    <w:rsid w:val="00B41E47"/>
    <w:rsid w:val="00B42222"/>
    <w:rsid w:val="00B426BD"/>
    <w:rsid w:val="00B45F6F"/>
    <w:rsid w:val="00B45FDF"/>
    <w:rsid w:val="00B50DCE"/>
    <w:rsid w:val="00B52A74"/>
    <w:rsid w:val="00B55181"/>
    <w:rsid w:val="00B55564"/>
    <w:rsid w:val="00B55C59"/>
    <w:rsid w:val="00B60B78"/>
    <w:rsid w:val="00B63A99"/>
    <w:rsid w:val="00B64BE7"/>
    <w:rsid w:val="00B67005"/>
    <w:rsid w:val="00B70BEA"/>
    <w:rsid w:val="00B70FB4"/>
    <w:rsid w:val="00B7189D"/>
    <w:rsid w:val="00B726C9"/>
    <w:rsid w:val="00B73946"/>
    <w:rsid w:val="00B758FC"/>
    <w:rsid w:val="00B77C27"/>
    <w:rsid w:val="00B8311C"/>
    <w:rsid w:val="00B83648"/>
    <w:rsid w:val="00B837B5"/>
    <w:rsid w:val="00B83D75"/>
    <w:rsid w:val="00B85B3B"/>
    <w:rsid w:val="00B876EB"/>
    <w:rsid w:val="00B90240"/>
    <w:rsid w:val="00B92FDB"/>
    <w:rsid w:val="00B93FCB"/>
    <w:rsid w:val="00B95455"/>
    <w:rsid w:val="00B9577B"/>
    <w:rsid w:val="00B95AA3"/>
    <w:rsid w:val="00B9662E"/>
    <w:rsid w:val="00B96AE7"/>
    <w:rsid w:val="00B97EFD"/>
    <w:rsid w:val="00BA012F"/>
    <w:rsid w:val="00BA6CD0"/>
    <w:rsid w:val="00BB167D"/>
    <w:rsid w:val="00BB1881"/>
    <w:rsid w:val="00BB279E"/>
    <w:rsid w:val="00BB3ECA"/>
    <w:rsid w:val="00BB566A"/>
    <w:rsid w:val="00BB619B"/>
    <w:rsid w:val="00BB6731"/>
    <w:rsid w:val="00BB6AE9"/>
    <w:rsid w:val="00BB6D1D"/>
    <w:rsid w:val="00BB71A7"/>
    <w:rsid w:val="00BB7A17"/>
    <w:rsid w:val="00BC05A6"/>
    <w:rsid w:val="00BC0E06"/>
    <w:rsid w:val="00BC4759"/>
    <w:rsid w:val="00BC4F65"/>
    <w:rsid w:val="00BC5B2F"/>
    <w:rsid w:val="00BC70F9"/>
    <w:rsid w:val="00BD0911"/>
    <w:rsid w:val="00BD28AA"/>
    <w:rsid w:val="00BD2CC5"/>
    <w:rsid w:val="00BD33FD"/>
    <w:rsid w:val="00BD5DE5"/>
    <w:rsid w:val="00BD5F8A"/>
    <w:rsid w:val="00BD6971"/>
    <w:rsid w:val="00BE11E4"/>
    <w:rsid w:val="00BE13EC"/>
    <w:rsid w:val="00BE5D21"/>
    <w:rsid w:val="00BF1623"/>
    <w:rsid w:val="00BF5C54"/>
    <w:rsid w:val="00BF5D80"/>
    <w:rsid w:val="00BF605E"/>
    <w:rsid w:val="00BF7942"/>
    <w:rsid w:val="00C00ED8"/>
    <w:rsid w:val="00C03787"/>
    <w:rsid w:val="00C04AE1"/>
    <w:rsid w:val="00C050A8"/>
    <w:rsid w:val="00C06326"/>
    <w:rsid w:val="00C074C2"/>
    <w:rsid w:val="00C105EE"/>
    <w:rsid w:val="00C11AD3"/>
    <w:rsid w:val="00C1387F"/>
    <w:rsid w:val="00C13BD0"/>
    <w:rsid w:val="00C15273"/>
    <w:rsid w:val="00C1555A"/>
    <w:rsid w:val="00C237A5"/>
    <w:rsid w:val="00C23C92"/>
    <w:rsid w:val="00C245E5"/>
    <w:rsid w:val="00C255C6"/>
    <w:rsid w:val="00C266D3"/>
    <w:rsid w:val="00C27521"/>
    <w:rsid w:val="00C27ED3"/>
    <w:rsid w:val="00C27F5D"/>
    <w:rsid w:val="00C30C0F"/>
    <w:rsid w:val="00C31623"/>
    <w:rsid w:val="00C3164B"/>
    <w:rsid w:val="00C35D5A"/>
    <w:rsid w:val="00C36D08"/>
    <w:rsid w:val="00C44011"/>
    <w:rsid w:val="00C44366"/>
    <w:rsid w:val="00C46B35"/>
    <w:rsid w:val="00C47906"/>
    <w:rsid w:val="00C47C2A"/>
    <w:rsid w:val="00C51273"/>
    <w:rsid w:val="00C53A28"/>
    <w:rsid w:val="00C55E31"/>
    <w:rsid w:val="00C61240"/>
    <w:rsid w:val="00C62B56"/>
    <w:rsid w:val="00C63E5C"/>
    <w:rsid w:val="00C65D9D"/>
    <w:rsid w:val="00C72A06"/>
    <w:rsid w:val="00C75D30"/>
    <w:rsid w:val="00C75E7E"/>
    <w:rsid w:val="00C77926"/>
    <w:rsid w:val="00C80F5A"/>
    <w:rsid w:val="00C80FC5"/>
    <w:rsid w:val="00C810DC"/>
    <w:rsid w:val="00C81DB5"/>
    <w:rsid w:val="00C8593D"/>
    <w:rsid w:val="00C85E0C"/>
    <w:rsid w:val="00C91B5F"/>
    <w:rsid w:val="00C9459B"/>
    <w:rsid w:val="00C94BE0"/>
    <w:rsid w:val="00C94D8A"/>
    <w:rsid w:val="00C953A4"/>
    <w:rsid w:val="00C9548A"/>
    <w:rsid w:val="00C97EA0"/>
    <w:rsid w:val="00CA104F"/>
    <w:rsid w:val="00CA19E2"/>
    <w:rsid w:val="00CA2160"/>
    <w:rsid w:val="00CA2296"/>
    <w:rsid w:val="00CA23DE"/>
    <w:rsid w:val="00CA4DE5"/>
    <w:rsid w:val="00CA60A5"/>
    <w:rsid w:val="00CA7244"/>
    <w:rsid w:val="00CB0DE8"/>
    <w:rsid w:val="00CB1D64"/>
    <w:rsid w:val="00CB21B1"/>
    <w:rsid w:val="00CB36FC"/>
    <w:rsid w:val="00CB6391"/>
    <w:rsid w:val="00CB66B8"/>
    <w:rsid w:val="00CB7F97"/>
    <w:rsid w:val="00CC0252"/>
    <w:rsid w:val="00CC0E39"/>
    <w:rsid w:val="00CC2102"/>
    <w:rsid w:val="00CC3B6F"/>
    <w:rsid w:val="00CC3D29"/>
    <w:rsid w:val="00CD3716"/>
    <w:rsid w:val="00CD5429"/>
    <w:rsid w:val="00CD705D"/>
    <w:rsid w:val="00CE1090"/>
    <w:rsid w:val="00CE5E94"/>
    <w:rsid w:val="00CF0CEE"/>
    <w:rsid w:val="00CF1B89"/>
    <w:rsid w:val="00CF2198"/>
    <w:rsid w:val="00CF38C2"/>
    <w:rsid w:val="00CF4593"/>
    <w:rsid w:val="00CF4667"/>
    <w:rsid w:val="00CF5499"/>
    <w:rsid w:val="00CF5AEF"/>
    <w:rsid w:val="00CF5E0F"/>
    <w:rsid w:val="00CF740F"/>
    <w:rsid w:val="00D03F51"/>
    <w:rsid w:val="00D10327"/>
    <w:rsid w:val="00D11883"/>
    <w:rsid w:val="00D11E7F"/>
    <w:rsid w:val="00D1230C"/>
    <w:rsid w:val="00D12B0B"/>
    <w:rsid w:val="00D157B0"/>
    <w:rsid w:val="00D15C1A"/>
    <w:rsid w:val="00D161FA"/>
    <w:rsid w:val="00D21150"/>
    <w:rsid w:val="00D23C53"/>
    <w:rsid w:val="00D24930"/>
    <w:rsid w:val="00D25438"/>
    <w:rsid w:val="00D26591"/>
    <w:rsid w:val="00D348BC"/>
    <w:rsid w:val="00D354BA"/>
    <w:rsid w:val="00D3562D"/>
    <w:rsid w:val="00D37D0B"/>
    <w:rsid w:val="00D406A1"/>
    <w:rsid w:val="00D412F0"/>
    <w:rsid w:val="00D428BE"/>
    <w:rsid w:val="00D43ADD"/>
    <w:rsid w:val="00D442AD"/>
    <w:rsid w:val="00D45D0F"/>
    <w:rsid w:val="00D50EAD"/>
    <w:rsid w:val="00D544A0"/>
    <w:rsid w:val="00D55060"/>
    <w:rsid w:val="00D55803"/>
    <w:rsid w:val="00D56C04"/>
    <w:rsid w:val="00D6068B"/>
    <w:rsid w:val="00D64060"/>
    <w:rsid w:val="00D6490F"/>
    <w:rsid w:val="00D64E73"/>
    <w:rsid w:val="00D6559D"/>
    <w:rsid w:val="00D661CF"/>
    <w:rsid w:val="00D671C1"/>
    <w:rsid w:val="00D70762"/>
    <w:rsid w:val="00D73654"/>
    <w:rsid w:val="00D77943"/>
    <w:rsid w:val="00D779A9"/>
    <w:rsid w:val="00D808A2"/>
    <w:rsid w:val="00D81C48"/>
    <w:rsid w:val="00D82D4D"/>
    <w:rsid w:val="00D848BD"/>
    <w:rsid w:val="00D86F31"/>
    <w:rsid w:val="00D90F2B"/>
    <w:rsid w:val="00D93601"/>
    <w:rsid w:val="00D946E0"/>
    <w:rsid w:val="00D9688E"/>
    <w:rsid w:val="00D96947"/>
    <w:rsid w:val="00D979E7"/>
    <w:rsid w:val="00D97B40"/>
    <w:rsid w:val="00DA06FC"/>
    <w:rsid w:val="00DA0A9A"/>
    <w:rsid w:val="00DA3977"/>
    <w:rsid w:val="00DA48F0"/>
    <w:rsid w:val="00DA65C8"/>
    <w:rsid w:val="00DA6D72"/>
    <w:rsid w:val="00DA718B"/>
    <w:rsid w:val="00DB1262"/>
    <w:rsid w:val="00DB2963"/>
    <w:rsid w:val="00DB3550"/>
    <w:rsid w:val="00DB3646"/>
    <w:rsid w:val="00DB38EF"/>
    <w:rsid w:val="00DB3999"/>
    <w:rsid w:val="00DB4AB1"/>
    <w:rsid w:val="00DB659F"/>
    <w:rsid w:val="00DB6868"/>
    <w:rsid w:val="00DB71F0"/>
    <w:rsid w:val="00DB78FF"/>
    <w:rsid w:val="00DB7FAF"/>
    <w:rsid w:val="00DC4078"/>
    <w:rsid w:val="00DC738F"/>
    <w:rsid w:val="00DD05A1"/>
    <w:rsid w:val="00DD288A"/>
    <w:rsid w:val="00DD58E9"/>
    <w:rsid w:val="00DD7D9C"/>
    <w:rsid w:val="00DE1269"/>
    <w:rsid w:val="00DE1479"/>
    <w:rsid w:val="00DE1BB2"/>
    <w:rsid w:val="00DE2F6F"/>
    <w:rsid w:val="00DE3C62"/>
    <w:rsid w:val="00DE4948"/>
    <w:rsid w:val="00DE52D8"/>
    <w:rsid w:val="00DE7CF0"/>
    <w:rsid w:val="00DF0DD9"/>
    <w:rsid w:val="00DF18B6"/>
    <w:rsid w:val="00DF2375"/>
    <w:rsid w:val="00DF2D56"/>
    <w:rsid w:val="00DF4FBD"/>
    <w:rsid w:val="00DF55AD"/>
    <w:rsid w:val="00DF6EF8"/>
    <w:rsid w:val="00E000F0"/>
    <w:rsid w:val="00E009C5"/>
    <w:rsid w:val="00E01602"/>
    <w:rsid w:val="00E02850"/>
    <w:rsid w:val="00E055FC"/>
    <w:rsid w:val="00E061A6"/>
    <w:rsid w:val="00E11DC8"/>
    <w:rsid w:val="00E158C2"/>
    <w:rsid w:val="00E15D8C"/>
    <w:rsid w:val="00E161D4"/>
    <w:rsid w:val="00E176BC"/>
    <w:rsid w:val="00E21217"/>
    <w:rsid w:val="00E21892"/>
    <w:rsid w:val="00E220E4"/>
    <w:rsid w:val="00E222B3"/>
    <w:rsid w:val="00E2237A"/>
    <w:rsid w:val="00E2293D"/>
    <w:rsid w:val="00E239A3"/>
    <w:rsid w:val="00E23B00"/>
    <w:rsid w:val="00E26087"/>
    <w:rsid w:val="00E263C2"/>
    <w:rsid w:val="00E26751"/>
    <w:rsid w:val="00E2704A"/>
    <w:rsid w:val="00E303F8"/>
    <w:rsid w:val="00E31682"/>
    <w:rsid w:val="00E31C2C"/>
    <w:rsid w:val="00E31C6D"/>
    <w:rsid w:val="00E3301D"/>
    <w:rsid w:val="00E345FF"/>
    <w:rsid w:val="00E34910"/>
    <w:rsid w:val="00E3564A"/>
    <w:rsid w:val="00E40ED0"/>
    <w:rsid w:val="00E44B10"/>
    <w:rsid w:val="00E45E58"/>
    <w:rsid w:val="00E45EBB"/>
    <w:rsid w:val="00E555A1"/>
    <w:rsid w:val="00E615D2"/>
    <w:rsid w:val="00E61E81"/>
    <w:rsid w:val="00E63181"/>
    <w:rsid w:val="00E63A25"/>
    <w:rsid w:val="00E642FA"/>
    <w:rsid w:val="00E71650"/>
    <w:rsid w:val="00E72051"/>
    <w:rsid w:val="00E731DB"/>
    <w:rsid w:val="00E7559D"/>
    <w:rsid w:val="00E758CF"/>
    <w:rsid w:val="00E76EF7"/>
    <w:rsid w:val="00E7704D"/>
    <w:rsid w:val="00E80AC6"/>
    <w:rsid w:val="00E811CA"/>
    <w:rsid w:val="00E8552D"/>
    <w:rsid w:val="00E858C5"/>
    <w:rsid w:val="00E869AA"/>
    <w:rsid w:val="00E87386"/>
    <w:rsid w:val="00E9280A"/>
    <w:rsid w:val="00E92B21"/>
    <w:rsid w:val="00E93BDE"/>
    <w:rsid w:val="00E95126"/>
    <w:rsid w:val="00E9549E"/>
    <w:rsid w:val="00E96A5A"/>
    <w:rsid w:val="00E970B4"/>
    <w:rsid w:val="00E97F39"/>
    <w:rsid w:val="00EA002B"/>
    <w:rsid w:val="00EA0507"/>
    <w:rsid w:val="00EA3284"/>
    <w:rsid w:val="00EA4C91"/>
    <w:rsid w:val="00EA5C1B"/>
    <w:rsid w:val="00EB3638"/>
    <w:rsid w:val="00EB492B"/>
    <w:rsid w:val="00EC21A2"/>
    <w:rsid w:val="00EC25A0"/>
    <w:rsid w:val="00EC26CC"/>
    <w:rsid w:val="00EC46A4"/>
    <w:rsid w:val="00EC4C1E"/>
    <w:rsid w:val="00EC4C7E"/>
    <w:rsid w:val="00ED05DF"/>
    <w:rsid w:val="00ED3E58"/>
    <w:rsid w:val="00ED6457"/>
    <w:rsid w:val="00ED6E85"/>
    <w:rsid w:val="00ED71E0"/>
    <w:rsid w:val="00EE05F5"/>
    <w:rsid w:val="00EE0A18"/>
    <w:rsid w:val="00EE199D"/>
    <w:rsid w:val="00EE40C4"/>
    <w:rsid w:val="00EE4724"/>
    <w:rsid w:val="00EE4B0A"/>
    <w:rsid w:val="00EE6E12"/>
    <w:rsid w:val="00EE73EC"/>
    <w:rsid w:val="00EF062F"/>
    <w:rsid w:val="00EF224A"/>
    <w:rsid w:val="00EF2B38"/>
    <w:rsid w:val="00EF3518"/>
    <w:rsid w:val="00EF3B4B"/>
    <w:rsid w:val="00EF7537"/>
    <w:rsid w:val="00F001A8"/>
    <w:rsid w:val="00F00257"/>
    <w:rsid w:val="00F01980"/>
    <w:rsid w:val="00F03E72"/>
    <w:rsid w:val="00F04020"/>
    <w:rsid w:val="00F048F6"/>
    <w:rsid w:val="00F05243"/>
    <w:rsid w:val="00F0689A"/>
    <w:rsid w:val="00F07845"/>
    <w:rsid w:val="00F12F9B"/>
    <w:rsid w:val="00F13E33"/>
    <w:rsid w:val="00F14306"/>
    <w:rsid w:val="00F15D60"/>
    <w:rsid w:val="00F1602A"/>
    <w:rsid w:val="00F16F0F"/>
    <w:rsid w:val="00F172BF"/>
    <w:rsid w:val="00F231FC"/>
    <w:rsid w:val="00F235D0"/>
    <w:rsid w:val="00F246B1"/>
    <w:rsid w:val="00F24C9B"/>
    <w:rsid w:val="00F25638"/>
    <w:rsid w:val="00F27AF8"/>
    <w:rsid w:val="00F3320C"/>
    <w:rsid w:val="00F346B9"/>
    <w:rsid w:val="00F36489"/>
    <w:rsid w:val="00F36CE7"/>
    <w:rsid w:val="00F401F4"/>
    <w:rsid w:val="00F411EE"/>
    <w:rsid w:val="00F4205D"/>
    <w:rsid w:val="00F44041"/>
    <w:rsid w:val="00F44CB0"/>
    <w:rsid w:val="00F458ED"/>
    <w:rsid w:val="00F47DD5"/>
    <w:rsid w:val="00F47ED5"/>
    <w:rsid w:val="00F52F1A"/>
    <w:rsid w:val="00F532E9"/>
    <w:rsid w:val="00F56651"/>
    <w:rsid w:val="00F567C3"/>
    <w:rsid w:val="00F60A46"/>
    <w:rsid w:val="00F64A25"/>
    <w:rsid w:val="00F6684A"/>
    <w:rsid w:val="00F674FF"/>
    <w:rsid w:val="00F6750A"/>
    <w:rsid w:val="00F718FC"/>
    <w:rsid w:val="00F72482"/>
    <w:rsid w:val="00F72C39"/>
    <w:rsid w:val="00F73179"/>
    <w:rsid w:val="00F74662"/>
    <w:rsid w:val="00F7796B"/>
    <w:rsid w:val="00F779C5"/>
    <w:rsid w:val="00F80691"/>
    <w:rsid w:val="00F81160"/>
    <w:rsid w:val="00F85990"/>
    <w:rsid w:val="00F8641B"/>
    <w:rsid w:val="00F8704B"/>
    <w:rsid w:val="00F9011F"/>
    <w:rsid w:val="00F90383"/>
    <w:rsid w:val="00F90E57"/>
    <w:rsid w:val="00F9136B"/>
    <w:rsid w:val="00F91714"/>
    <w:rsid w:val="00F94049"/>
    <w:rsid w:val="00F9588D"/>
    <w:rsid w:val="00F95FEF"/>
    <w:rsid w:val="00F9642B"/>
    <w:rsid w:val="00F96A2B"/>
    <w:rsid w:val="00F97451"/>
    <w:rsid w:val="00F97894"/>
    <w:rsid w:val="00F97D9C"/>
    <w:rsid w:val="00FA2B4D"/>
    <w:rsid w:val="00FA49E6"/>
    <w:rsid w:val="00FB1C4C"/>
    <w:rsid w:val="00FB2475"/>
    <w:rsid w:val="00FB6C3E"/>
    <w:rsid w:val="00FC123B"/>
    <w:rsid w:val="00FC1636"/>
    <w:rsid w:val="00FC2AA9"/>
    <w:rsid w:val="00FC2D7A"/>
    <w:rsid w:val="00FC43C9"/>
    <w:rsid w:val="00FC4803"/>
    <w:rsid w:val="00FC6BD2"/>
    <w:rsid w:val="00FC77EC"/>
    <w:rsid w:val="00FD0068"/>
    <w:rsid w:val="00FD4276"/>
    <w:rsid w:val="00FE0042"/>
    <w:rsid w:val="00FE36A7"/>
    <w:rsid w:val="00FE575B"/>
    <w:rsid w:val="00FE6867"/>
    <w:rsid w:val="00FF212F"/>
    <w:rsid w:val="00FF6243"/>
    <w:rsid w:val="00FF669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C87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lsdException w:name="heading 8" w:uiPriority="0"/>
    <w:lsdException w:name="heading 9" w:uiPriority="0"/>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qFormat="1"/>
    <w:lsdException w:name="caption" w:uiPriority="0"/>
    <w:lsdException w:name="table of figures" w:uiPriority="0"/>
    <w:lsdException w:name="annotation reference" w:uiPriority="0"/>
    <w:lsdException w:name="page number" w:uiPriority="0"/>
    <w:lsdException w:name="List Bullet" w:uiPriority="0"/>
    <w:lsdException w:name="List Number" w:uiPriority="0"/>
    <w:lsdException w:name="List Bullet 2" w:uiPriority="0"/>
    <w:lsdException w:name="List Number 2" w:uiPriority="0"/>
    <w:lsdException w:name="List Number 3" w:uiPriority="0"/>
    <w:lsdException w:name="List Number 4" w:uiPriority="0"/>
    <w:lsdException w:name="List Number 5" w:uiPriority="0"/>
    <w:lsdException w:name="Title" w:semiHidden="0" w:uiPriority="0" w:unhideWhenUsed="0" w:qFormat="1"/>
    <w:lsdException w:name="Default Paragraph Font" w:uiPriority="1"/>
    <w:lsdException w:name="List Continue" w:uiPriority="0"/>
    <w:lsdException w:name="List Continue 2" w:uiPriority="0"/>
    <w:lsdException w:name="Subtitle" w:semiHidden="0" w:uiPriority="11" w:unhideWhenUsed="0"/>
    <w:lsdException w:name="FollowedHyperlink" w:uiPriority="0"/>
    <w:lsdException w:name="Strong" w:semiHidden="0" w:uiPriority="0" w:unhideWhenUsed="0"/>
    <w:lsdException w:name="Emphasis" w:semiHidden="0" w:uiPriority="20" w:unhideWhenUsed="0" w:qFormat="1"/>
    <w:lsdException w:name="Document Map" w:uiPriority="0"/>
    <w:lsdException w:name="annotation subject" w:locked="1" w:uiPriority="0"/>
    <w:lsdException w:name="Balloon Text" w:uiPriority="0"/>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locked="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locked="1"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locked="1"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locked="1"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locked="1"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locked="1"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251C32"/>
    <w:pPr>
      <w:spacing w:after="200" w:line="276" w:lineRule="auto"/>
    </w:pPr>
    <w:rPr>
      <w:rFonts w:asciiTheme="minorHAnsi" w:eastAsiaTheme="minorHAnsi" w:hAnsiTheme="minorHAnsi" w:cstheme="minorBidi"/>
      <w:sz w:val="22"/>
      <w:szCs w:val="22"/>
    </w:rPr>
  </w:style>
  <w:style w:type="paragraph" w:styleId="Heading1">
    <w:name w:val="heading 1"/>
    <w:next w:val="Heading2"/>
    <w:link w:val="Heading1Char"/>
    <w:uiPriority w:val="9"/>
    <w:qFormat/>
    <w:rsid w:val="00B95455"/>
    <w:pPr>
      <w:pageBreakBefore/>
      <w:spacing w:before="240" w:after="60"/>
      <w:jc w:val="right"/>
      <w:outlineLvl w:val="0"/>
    </w:pPr>
    <w:rPr>
      <w:rFonts w:ascii="Arial" w:eastAsia="Times New Roman" w:hAnsi="Arial"/>
      <w:sz w:val="44"/>
    </w:rPr>
  </w:style>
  <w:style w:type="paragraph" w:styleId="Heading2">
    <w:name w:val="heading 2"/>
    <w:next w:val="Body"/>
    <w:link w:val="Heading2Char"/>
    <w:uiPriority w:val="9"/>
    <w:qFormat/>
    <w:rsid w:val="00192DD4"/>
    <w:pPr>
      <w:keepNext/>
      <w:spacing w:before="480"/>
      <w:outlineLvl w:val="1"/>
    </w:pPr>
    <w:rPr>
      <w:rFonts w:ascii="Arial" w:eastAsia="Times New Roman" w:hAnsi="Arial"/>
      <w:b/>
      <w:sz w:val="32"/>
    </w:rPr>
  </w:style>
  <w:style w:type="paragraph" w:styleId="Heading3">
    <w:name w:val="heading 3"/>
    <w:next w:val="Body"/>
    <w:link w:val="Heading3Char"/>
    <w:uiPriority w:val="9"/>
    <w:qFormat/>
    <w:rsid w:val="0076323B"/>
    <w:pPr>
      <w:keepNext/>
      <w:spacing w:before="240" w:after="60"/>
      <w:outlineLvl w:val="2"/>
    </w:pPr>
    <w:rPr>
      <w:rFonts w:ascii="Arial" w:eastAsia="Times New Roman" w:hAnsi="Arial"/>
      <w:b/>
      <w:sz w:val="28"/>
    </w:rPr>
  </w:style>
  <w:style w:type="paragraph" w:styleId="Heading4">
    <w:name w:val="heading 4"/>
    <w:next w:val="Body"/>
    <w:link w:val="Heading4Char"/>
    <w:uiPriority w:val="9"/>
    <w:qFormat/>
    <w:rsid w:val="00192DD4"/>
    <w:pPr>
      <w:keepNext/>
      <w:spacing w:before="240" w:after="120"/>
      <w:outlineLvl w:val="3"/>
    </w:pPr>
    <w:rPr>
      <w:rFonts w:ascii="Arial" w:eastAsia="Times New Roman" w:hAnsi="Arial"/>
      <w:b/>
      <w:sz w:val="24"/>
    </w:rPr>
  </w:style>
  <w:style w:type="paragraph" w:styleId="Heading5">
    <w:name w:val="heading 5"/>
    <w:basedOn w:val="Normal"/>
    <w:next w:val="Normal"/>
    <w:link w:val="Heading5Char"/>
    <w:uiPriority w:val="9"/>
    <w:qFormat/>
    <w:rsid w:val="0012011D"/>
    <w:pPr>
      <w:keepNext/>
      <w:numPr>
        <w:ilvl w:val="4"/>
        <w:numId w:val="2"/>
      </w:numPr>
      <w:spacing w:before="240" w:after="60" w:line="240" w:lineRule="auto"/>
      <w:outlineLvl w:val="4"/>
    </w:pPr>
    <w:rPr>
      <w:b/>
      <w:color w:val="4E84C4"/>
      <w:szCs w:val="20"/>
    </w:rPr>
  </w:style>
  <w:style w:type="paragraph" w:styleId="Heading6">
    <w:name w:val="heading 6"/>
    <w:basedOn w:val="Normal"/>
    <w:next w:val="Normal"/>
    <w:link w:val="Heading6Char"/>
    <w:uiPriority w:val="9"/>
    <w:qFormat/>
    <w:rsid w:val="0012011D"/>
    <w:pPr>
      <w:keepNext/>
      <w:numPr>
        <w:ilvl w:val="5"/>
        <w:numId w:val="2"/>
      </w:numPr>
      <w:spacing w:before="240" w:after="60" w:line="240" w:lineRule="auto"/>
      <w:outlineLvl w:val="5"/>
    </w:pPr>
    <w:rPr>
      <w:i/>
      <w:color w:val="4E84C4"/>
      <w:szCs w:val="20"/>
    </w:rPr>
  </w:style>
  <w:style w:type="paragraph" w:styleId="Heading7">
    <w:name w:val="heading 7"/>
    <w:basedOn w:val="Normal"/>
    <w:next w:val="Normal"/>
    <w:link w:val="Heading7Char"/>
    <w:semiHidden/>
    <w:rsid w:val="0012011D"/>
    <w:pPr>
      <w:numPr>
        <w:ilvl w:val="6"/>
        <w:numId w:val="2"/>
      </w:numPr>
      <w:spacing w:before="240" w:after="60" w:line="240" w:lineRule="auto"/>
      <w:outlineLvl w:val="6"/>
    </w:pPr>
    <w:rPr>
      <w:i/>
      <w:szCs w:val="20"/>
    </w:rPr>
  </w:style>
  <w:style w:type="paragraph" w:styleId="Heading8">
    <w:name w:val="heading 8"/>
    <w:basedOn w:val="Normal"/>
    <w:next w:val="Normal"/>
    <w:link w:val="Heading8Char"/>
    <w:semiHidden/>
    <w:rsid w:val="0012011D"/>
    <w:pPr>
      <w:numPr>
        <w:ilvl w:val="7"/>
        <w:numId w:val="2"/>
      </w:numPr>
      <w:spacing w:before="240" w:after="60" w:line="240" w:lineRule="auto"/>
      <w:outlineLvl w:val="7"/>
    </w:pPr>
    <w:rPr>
      <w:i/>
      <w:szCs w:val="20"/>
    </w:rPr>
  </w:style>
  <w:style w:type="paragraph" w:styleId="Heading9">
    <w:name w:val="heading 9"/>
    <w:basedOn w:val="Normal"/>
    <w:next w:val="Normal"/>
    <w:link w:val="Heading9Char"/>
    <w:semiHidden/>
    <w:rsid w:val="0012011D"/>
    <w:pPr>
      <w:numPr>
        <w:ilvl w:val="8"/>
        <w:numId w:val="2"/>
      </w:numPr>
      <w:spacing w:before="240" w:after="60" w:line="240" w:lineRule="auto"/>
      <w:outlineLvl w:val="8"/>
    </w:pPr>
    <w:rPr>
      <w:i/>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B95455"/>
    <w:rPr>
      <w:rFonts w:ascii="Arial" w:eastAsia="Times New Roman" w:hAnsi="Arial"/>
      <w:sz w:val="44"/>
    </w:rPr>
  </w:style>
  <w:style w:type="character" w:customStyle="1" w:styleId="Heading2Char">
    <w:name w:val="Heading 2 Char"/>
    <w:link w:val="Heading2"/>
    <w:uiPriority w:val="9"/>
    <w:rsid w:val="00192DD4"/>
    <w:rPr>
      <w:rFonts w:ascii="Arial" w:eastAsia="Times New Roman" w:hAnsi="Arial"/>
      <w:b/>
      <w:sz w:val="32"/>
    </w:rPr>
  </w:style>
  <w:style w:type="character" w:customStyle="1" w:styleId="Heading3Char">
    <w:name w:val="Heading 3 Char"/>
    <w:link w:val="Heading3"/>
    <w:uiPriority w:val="9"/>
    <w:rsid w:val="0076323B"/>
    <w:rPr>
      <w:rFonts w:ascii="Arial" w:eastAsia="Times New Roman" w:hAnsi="Arial"/>
      <w:b/>
      <w:sz w:val="28"/>
    </w:rPr>
  </w:style>
  <w:style w:type="character" w:customStyle="1" w:styleId="Heading4Char">
    <w:name w:val="Heading 4 Char"/>
    <w:link w:val="Heading4"/>
    <w:uiPriority w:val="9"/>
    <w:rsid w:val="00192DD4"/>
    <w:rPr>
      <w:rFonts w:ascii="Arial" w:eastAsia="Times New Roman" w:hAnsi="Arial"/>
      <w:b/>
      <w:sz w:val="24"/>
    </w:rPr>
  </w:style>
  <w:style w:type="character" w:customStyle="1" w:styleId="Heading5Char">
    <w:name w:val="Heading 5 Char"/>
    <w:link w:val="Heading5"/>
    <w:uiPriority w:val="9"/>
    <w:rsid w:val="007E385E"/>
    <w:rPr>
      <w:rFonts w:asciiTheme="minorHAnsi" w:eastAsiaTheme="minorHAnsi" w:hAnsiTheme="minorHAnsi" w:cstheme="minorBidi"/>
      <w:b/>
      <w:color w:val="4E84C4"/>
      <w:sz w:val="22"/>
    </w:rPr>
  </w:style>
  <w:style w:type="character" w:customStyle="1" w:styleId="Heading6Char">
    <w:name w:val="Heading 6 Char"/>
    <w:link w:val="Heading6"/>
    <w:uiPriority w:val="9"/>
    <w:rsid w:val="007E385E"/>
    <w:rPr>
      <w:rFonts w:asciiTheme="minorHAnsi" w:eastAsiaTheme="minorHAnsi" w:hAnsiTheme="minorHAnsi" w:cstheme="minorBidi"/>
      <w:i/>
      <w:color w:val="4E84C4"/>
      <w:sz w:val="22"/>
    </w:rPr>
  </w:style>
  <w:style w:type="character" w:customStyle="1" w:styleId="Heading7Char">
    <w:name w:val="Heading 7 Char"/>
    <w:link w:val="Heading7"/>
    <w:semiHidden/>
    <w:rsid w:val="007E385E"/>
    <w:rPr>
      <w:rFonts w:asciiTheme="minorHAnsi" w:eastAsiaTheme="minorHAnsi" w:hAnsiTheme="minorHAnsi" w:cstheme="minorBidi"/>
      <w:i/>
      <w:sz w:val="22"/>
    </w:rPr>
  </w:style>
  <w:style w:type="character" w:customStyle="1" w:styleId="Heading8Char">
    <w:name w:val="Heading 8 Char"/>
    <w:link w:val="Heading8"/>
    <w:semiHidden/>
    <w:rsid w:val="007E385E"/>
    <w:rPr>
      <w:rFonts w:asciiTheme="minorHAnsi" w:eastAsiaTheme="minorHAnsi" w:hAnsiTheme="minorHAnsi" w:cstheme="minorBidi"/>
      <w:i/>
      <w:sz w:val="22"/>
    </w:rPr>
  </w:style>
  <w:style w:type="character" w:customStyle="1" w:styleId="Heading9Char">
    <w:name w:val="Heading 9 Char"/>
    <w:link w:val="Heading9"/>
    <w:semiHidden/>
    <w:rsid w:val="007E385E"/>
    <w:rPr>
      <w:rFonts w:asciiTheme="minorHAnsi" w:eastAsiaTheme="minorHAnsi" w:hAnsiTheme="minorHAnsi" w:cstheme="minorBidi"/>
      <w:i/>
      <w:sz w:val="22"/>
    </w:rPr>
  </w:style>
  <w:style w:type="paragraph" w:styleId="CommentText">
    <w:name w:val="annotation text"/>
    <w:basedOn w:val="Normal"/>
    <w:link w:val="CommentTextChar"/>
    <w:uiPriority w:val="99"/>
    <w:semiHidden/>
    <w:rsid w:val="00B55C59"/>
  </w:style>
  <w:style w:type="character" w:customStyle="1" w:styleId="CommentTextChar">
    <w:name w:val="Comment Text Char"/>
    <w:link w:val="CommentText"/>
    <w:uiPriority w:val="99"/>
    <w:semiHidden/>
    <w:rsid w:val="004E4020"/>
    <w:rPr>
      <w:rFonts w:ascii="Arial" w:eastAsia="Times New Roman" w:hAnsi="Arial"/>
      <w:szCs w:val="22"/>
    </w:rPr>
  </w:style>
  <w:style w:type="character" w:customStyle="1" w:styleId="Style1">
    <w:name w:val="Style1"/>
    <w:basedOn w:val="DefaultParagraphFont"/>
    <w:uiPriority w:val="1"/>
    <w:semiHidden/>
    <w:rsid w:val="00D77943"/>
    <w:rPr>
      <w:rFonts w:ascii="Courier New" w:eastAsia="Calibri" w:hAnsi="Courier New"/>
      <w:sz w:val="20"/>
    </w:rPr>
  </w:style>
  <w:style w:type="paragraph" w:styleId="BalloonText">
    <w:name w:val="Balloon Text"/>
    <w:basedOn w:val="Normal"/>
    <w:link w:val="BalloonTextChar"/>
    <w:semiHidden/>
    <w:unhideWhenUsed/>
    <w:rsid w:val="00746D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746D67"/>
    <w:rPr>
      <w:rFonts w:ascii="Tahoma" w:eastAsia="Times New Roman" w:hAnsi="Tahoma" w:cs="Tahoma"/>
      <w:sz w:val="16"/>
      <w:szCs w:val="16"/>
    </w:rPr>
  </w:style>
  <w:style w:type="paragraph" w:customStyle="1" w:styleId="TableCaption">
    <w:name w:val="Table Caption"/>
    <w:next w:val="Normal"/>
    <w:qFormat/>
    <w:rsid w:val="002735FB"/>
    <w:pPr>
      <w:numPr>
        <w:numId w:val="5"/>
      </w:numPr>
      <w:spacing w:before="120" w:after="120"/>
      <w:jc w:val="center"/>
    </w:pPr>
    <w:rPr>
      <w:rFonts w:ascii="Arial" w:hAnsi="Arial"/>
      <w:bCs/>
      <w:i/>
      <w:noProof/>
      <w:sz w:val="22"/>
    </w:rPr>
  </w:style>
  <w:style w:type="paragraph" w:customStyle="1" w:styleId="Body">
    <w:name w:val="Body"/>
    <w:basedOn w:val="Normal"/>
    <w:qFormat/>
    <w:rsid w:val="00930CE7"/>
    <w:pPr>
      <w:spacing w:after="240" w:line="240" w:lineRule="auto"/>
    </w:pPr>
    <w:rPr>
      <w:rFonts w:ascii="Arial" w:hAnsi="Arial"/>
      <w:sz w:val="24"/>
    </w:rPr>
  </w:style>
  <w:style w:type="paragraph" w:customStyle="1" w:styleId="BulletedList">
    <w:name w:val="Bulleted List"/>
    <w:qFormat/>
    <w:rsid w:val="006A66F6"/>
    <w:pPr>
      <w:numPr>
        <w:numId w:val="1"/>
      </w:numPr>
      <w:spacing w:before="40" w:after="40"/>
    </w:pPr>
    <w:rPr>
      <w:rFonts w:ascii="Arial" w:eastAsia="Times New Roman" w:hAnsi="Arial"/>
      <w:sz w:val="24"/>
    </w:rPr>
  </w:style>
  <w:style w:type="paragraph" w:customStyle="1" w:styleId="NumberedList">
    <w:name w:val="Numbered List"/>
    <w:qFormat/>
    <w:rsid w:val="006A66F6"/>
    <w:pPr>
      <w:numPr>
        <w:numId w:val="3"/>
      </w:numPr>
      <w:spacing w:before="40" w:after="40"/>
    </w:pPr>
    <w:rPr>
      <w:rFonts w:ascii="Arial" w:eastAsia="Times New Roman" w:hAnsi="Arial"/>
      <w:sz w:val="24"/>
    </w:rPr>
  </w:style>
  <w:style w:type="paragraph" w:customStyle="1" w:styleId="BulletSub">
    <w:name w:val="BulletSub"/>
    <w:basedOn w:val="NumberedList"/>
    <w:qFormat/>
    <w:rsid w:val="00B55C59"/>
    <w:pPr>
      <w:numPr>
        <w:numId w:val="0"/>
      </w:numPr>
      <w:ind w:left="144" w:firstLine="360"/>
    </w:pPr>
  </w:style>
  <w:style w:type="paragraph" w:styleId="Caption">
    <w:name w:val="caption"/>
    <w:semiHidden/>
    <w:rsid w:val="00137BD4"/>
    <w:pPr>
      <w:spacing w:before="120" w:after="120"/>
      <w:jc w:val="center"/>
    </w:pPr>
    <w:rPr>
      <w:rFonts w:ascii="Arial" w:eastAsia="Times New Roman" w:hAnsi="Arial"/>
      <w:bCs/>
      <w:i/>
      <w:noProof/>
      <w:sz w:val="18"/>
    </w:rPr>
  </w:style>
  <w:style w:type="paragraph" w:styleId="CommentSubject">
    <w:name w:val="annotation subject"/>
    <w:basedOn w:val="CommentText"/>
    <w:next w:val="CommentText"/>
    <w:link w:val="CommentSubjectChar"/>
    <w:uiPriority w:val="99"/>
    <w:semiHidden/>
    <w:locked/>
    <w:rsid w:val="00B55C59"/>
    <w:rPr>
      <w:b/>
      <w:bCs/>
    </w:rPr>
  </w:style>
  <w:style w:type="character" w:customStyle="1" w:styleId="CommentSubjectChar">
    <w:name w:val="Comment Subject Char"/>
    <w:link w:val="CommentSubject"/>
    <w:uiPriority w:val="99"/>
    <w:semiHidden/>
    <w:rsid w:val="004E4020"/>
    <w:rPr>
      <w:rFonts w:ascii="Arial" w:eastAsia="Times New Roman" w:hAnsi="Arial"/>
      <w:b/>
      <w:bCs/>
      <w:szCs w:val="22"/>
    </w:rPr>
  </w:style>
  <w:style w:type="paragraph" w:styleId="DocumentMap">
    <w:name w:val="Document Map"/>
    <w:basedOn w:val="Normal"/>
    <w:link w:val="DocumentMapChar"/>
    <w:semiHidden/>
    <w:rsid w:val="00B55C59"/>
    <w:pPr>
      <w:shd w:val="clear" w:color="auto" w:fill="000080"/>
    </w:pPr>
    <w:rPr>
      <w:rFonts w:ascii="Tahoma" w:hAnsi="Tahoma"/>
    </w:rPr>
  </w:style>
  <w:style w:type="character" w:customStyle="1" w:styleId="DocumentMapChar">
    <w:name w:val="Document Map Char"/>
    <w:link w:val="DocumentMap"/>
    <w:semiHidden/>
    <w:rsid w:val="00B55C59"/>
    <w:rPr>
      <w:rFonts w:ascii="Tahoma" w:eastAsia="Times New Roman" w:hAnsi="Tahoma" w:cs="Tahoma"/>
      <w:sz w:val="20"/>
      <w:szCs w:val="20"/>
      <w:shd w:val="clear" w:color="auto" w:fill="000080"/>
    </w:rPr>
  </w:style>
  <w:style w:type="paragraph" w:styleId="Footer">
    <w:name w:val="footer"/>
    <w:aliases w:val="Footnote"/>
    <w:basedOn w:val="FootnoteText"/>
    <w:link w:val="FooterChar"/>
    <w:uiPriority w:val="99"/>
    <w:qFormat/>
    <w:rsid w:val="008657A9"/>
    <w:pPr>
      <w:tabs>
        <w:tab w:val="center" w:pos="4536"/>
        <w:tab w:val="right" w:pos="9072"/>
      </w:tabs>
      <w:spacing w:after="40"/>
    </w:pPr>
  </w:style>
  <w:style w:type="character" w:customStyle="1" w:styleId="FooterChar">
    <w:name w:val="Footer Char"/>
    <w:aliases w:val="Footnote Char"/>
    <w:link w:val="Footer"/>
    <w:uiPriority w:val="99"/>
    <w:rsid w:val="008657A9"/>
    <w:rPr>
      <w:rFonts w:ascii="Arial" w:eastAsia="Times New Roman" w:hAnsi="Arial"/>
    </w:rPr>
  </w:style>
  <w:style w:type="paragraph" w:customStyle="1" w:styleId="GuidelineText">
    <w:name w:val="Guideline Text"/>
    <w:basedOn w:val="Body"/>
    <w:next w:val="Body"/>
    <w:autoRedefine/>
    <w:semiHidden/>
    <w:rsid w:val="00B55C59"/>
    <w:rPr>
      <w:i/>
      <w:color w:val="07830A"/>
    </w:rPr>
  </w:style>
  <w:style w:type="paragraph" w:styleId="Header">
    <w:name w:val="header"/>
    <w:basedOn w:val="Normal"/>
    <w:link w:val="HeaderChar"/>
    <w:semiHidden/>
    <w:rsid w:val="00B55C59"/>
    <w:pPr>
      <w:tabs>
        <w:tab w:val="center" w:pos="4536"/>
        <w:tab w:val="right" w:pos="9072"/>
      </w:tabs>
    </w:pPr>
  </w:style>
  <w:style w:type="character" w:customStyle="1" w:styleId="HeaderChar">
    <w:name w:val="Header Char"/>
    <w:link w:val="Header"/>
    <w:semiHidden/>
    <w:rsid w:val="007E385E"/>
    <w:rPr>
      <w:rFonts w:ascii="Arial" w:eastAsia="Times New Roman" w:hAnsi="Arial"/>
      <w:szCs w:val="22"/>
    </w:rPr>
  </w:style>
  <w:style w:type="paragraph" w:customStyle="1" w:styleId="MainText">
    <w:name w:val="Main Text"/>
    <w:basedOn w:val="Body"/>
    <w:next w:val="Body"/>
    <w:autoRedefine/>
    <w:semiHidden/>
    <w:rsid w:val="00B55C59"/>
    <w:rPr>
      <w:color w:val="E46C0A"/>
      <w:szCs w:val="20"/>
    </w:rPr>
  </w:style>
  <w:style w:type="paragraph" w:customStyle="1" w:styleId="Note">
    <w:name w:val="Note"/>
    <w:qFormat/>
    <w:rsid w:val="00B11BE0"/>
    <w:pPr>
      <w:keepNext/>
      <w:spacing w:before="360" w:after="240" w:line="240" w:lineRule="exact"/>
      <w:ind w:left="504"/>
    </w:pPr>
    <w:rPr>
      <w:rFonts w:ascii="Arial" w:eastAsia="Times New Roman" w:hAnsi="Arial"/>
      <w:b/>
      <w:i/>
      <w:snapToGrid w:val="0"/>
      <w:color w:val="002060"/>
      <w:lang w:val="de-DE"/>
    </w:rPr>
  </w:style>
  <w:style w:type="character" w:styleId="Strong">
    <w:name w:val="Strong"/>
    <w:rsid w:val="00B55C59"/>
    <w:rPr>
      <w:b/>
      <w:bCs/>
    </w:rPr>
  </w:style>
  <w:style w:type="paragraph" w:customStyle="1" w:styleId="StyleListNumber2Left">
    <w:name w:val="Style List Number 2 + Left"/>
    <w:basedOn w:val="Normal"/>
    <w:autoRedefine/>
    <w:semiHidden/>
    <w:rsid w:val="001F0045"/>
    <w:pPr>
      <w:tabs>
        <w:tab w:val="num" w:pos="717"/>
      </w:tabs>
      <w:spacing w:before="60"/>
      <w:ind w:left="717" w:hanging="360"/>
    </w:pPr>
  </w:style>
  <w:style w:type="table" w:styleId="TableGrid">
    <w:name w:val="Table Grid"/>
    <w:basedOn w:val="TableNormal"/>
    <w:rsid w:val="00B55C59"/>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954176"/>
    <w:pPr>
      <w:widowControl w:val="0"/>
      <w:autoSpaceDE w:val="0"/>
      <w:autoSpaceDN w:val="0"/>
      <w:adjustRightInd w:val="0"/>
      <w:spacing w:after="0" w:line="240" w:lineRule="auto"/>
      <w:ind w:left="180"/>
      <w:jc w:val="center"/>
    </w:pPr>
    <w:rPr>
      <w:rFonts w:cs="Trebuchet MS"/>
      <w:b/>
      <w:szCs w:val="18"/>
    </w:rPr>
  </w:style>
  <w:style w:type="paragraph" w:styleId="TOC1">
    <w:name w:val="toc 1"/>
    <w:basedOn w:val="Normal"/>
    <w:next w:val="Normal"/>
    <w:uiPriority w:val="39"/>
    <w:qFormat/>
    <w:rsid w:val="00B55C59"/>
    <w:pPr>
      <w:spacing w:before="360"/>
    </w:pPr>
    <w:rPr>
      <w:rFonts w:cs="Arial"/>
      <w:b/>
      <w:bCs/>
      <w:caps/>
      <w:sz w:val="24"/>
      <w:szCs w:val="24"/>
    </w:rPr>
  </w:style>
  <w:style w:type="paragraph" w:styleId="TOC2">
    <w:name w:val="toc 2"/>
    <w:basedOn w:val="Normal"/>
    <w:next w:val="Normal"/>
    <w:uiPriority w:val="39"/>
    <w:qFormat/>
    <w:rsid w:val="00B55C59"/>
    <w:rPr>
      <w:bCs/>
    </w:rPr>
  </w:style>
  <w:style w:type="paragraph" w:styleId="TOC3">
    <w:name w:val="toc 3"/>
    <w:basedOn w:val="Normal"/>
    <w:next w:val="Normal"/>
    <w:uiPriority w:val="39"/>
    <w:qFormat/>
    <w:rsid w:val="00B55C59"/>
    <w:pPr>
      <w:ind w:left="198"/>
    </w:pPr>
  </w:style>
  <w:style w:type="paragraph" w:styleId="TOC4">
    <w:name w:val="toc 4"/>
    <w:basedOn w:val="Normal"/>
    <w:next w:val="Normal"/>
    <w:uiPriority w:val="39"/>
    <w:rsid w:val="00B55C59"/>
    <w:pPr>
      <w:ind w:left="400"/>
    </w:pPr>
    <w:rPr>
      <w:rFonts w:ascii="Times New Roman" w:hAnsi="Times New Roman"/>
    </w:rPr>
  </w:style>
  <w:style w:type="paragraph" w:styleId="TOC5">
    <w:name w:val="toc 5"/>
    <w:basedOn w:val="Normal"/>
    <w:next w:val="Normal"/>
    <w:uiPriority w:val="39"/>
    <w:rsid w:val="00B55C59"/>
    <w:pPr>
      <w:ind w:left="600"/>
    </w:pPr>
    <w:rPr>
      <w:rFonts w:ascii="Times New Roman" w:hAnsi="Times New Roman"/>
    </w:rPr>
  </w:style>
  <w:style w:type="paragraph" w:styleId="TOC6">
    <w:name w:val="toc 6"/>
    <w:basedOn w:val="Normal"/>
    <w:next w:val="Normal"/>
    <w:uiPriority w:val="39"/>
    <w:rsid w:val="00B55C59"/>
    <w:pPr>
      <w:ind w:left="800"/>
    </w:pPr>
    <w:rPr>
      <w:rFonts w:ascii="Times New Roman" w:hAnsi="Times New Roman"/>
    </w:rPr>
  </w:style>
  <w:style w:type="paragraph" w:styleId="TOC7">
    <w:name w:val="toc 7"/>
    <w:basedOn w:val="Normal"/>
    <w:next w:val="Normal"/>
    <w:uiPriority w:val="39"/>
    <w:rsid w:val="00B55C59"/>
    <w:pPr>
      <w:ind w:left="1000"/>
    </w:pPr>
    <w:rPr>
      <w:rFonts w:ascii="Times New Roman" w:hAnsi="Times New Roman"/>
    </w:rPr>
  </w:style>
  <w:style w:type="paragraph" w:styleId="TOC8">
    <w:name w:val="toc 8"/>
    <w:basedOn w:val="Normal"/>
    <w:next w:val="Normal"/>
    <w:uiPriority w:val="39"/>
    <w:rsid w:val="00B55C59"/>
    <w:pPr>
      <w:ind w:left="1200"/>
    </w:pPr>
    <w:rPr>
      <w:rFonts w:ascii="Times New Roman" w:hAnsi="Times New Roman"/>
    </w:rPr>
  </w:style>
  <w:style w:type="paragraph" w:styleId="TOC9">
    <w:name w:val="toc 9"/>
    <w:basedOn w:val="Normal"/>
    <w:next w:val="Normal"/>
    <w:uiPriority w:val="39"/>
    <w:rsid w:val="00B55C59"/>
    <w:pPr>
      <w:ind w:left="1400"/>
    </w:pPr>
    <w:rPr>
      <w:rFonts w:ascii="Times New Roman" w:hAnsi="Times New Roman"/>
    </w:rPr>
  </w:style>
  <w:style w:type="character" w:customStyle="1" w:styleId="UserInput">
    <w:name w:val="User Input"/>
    <w:semiHidden/>
    <w:rsid w:val="00B55C59"/>
    <w:rPr>
      <w:rFonts w:ascii="Courier New" w:hAnsi="Courier New"/>
      <w:b/>
      <w:sz w:val="20"/>
    </w:rPr>
  </w:style>
  <w:style w:type="paragraph" w:customStyle="1" w:styleId="BodyHeading">
    <w:name w:val="Body Heading"/>
    <w:qFormat/>
    <w:rsid w:val="0076323B"/>
    <w:pPr>
      <w:autoSpaceDE w:val="0"/>
      <w:autoSpaceDN w:val="0"/>
      <w:adjustRightInd w:val="0"/>
      <w:spacing w:before="120" w:after="120"/>
    </w:pPr>
    <w:rPr>
      <w:rFonts w:ascii="Arial" w:eastAsia="Times New Roman" w:hAnsi="Arial" w:cs="Trebuchet MS"/>
      <w:b/>
      <w:sz w:val="24"/>
      <w:szCs w:val="18"/>
    </w:rPr>
  </w:style>
  <w:style w:type="paragraph" w:customStyle="1" w:styleId="Figure">
    <w:name w:val="Figure"/>
    <w:basedOn w:val="Normal"/>
    <w:next w:val="FigureCaption"/>
    <w:qFormat/>
    <w:rsid w:val="00E220E4"/>
    <w:pPr>
      <w:widowControl w:val="0"/>
      <w:autoSpaceDE w:val="0"/>
      <w:autoSpaceDN w:val="0"/>
      <w:adjustRightInd w:val="0"/>
      <w:spacing w:after="0" w:line="240" w:lineRule="auto"/>
      <w:ind w:left="180"/>
      <w:jc w:val="center"/>
    </w:pPr>
    <w:rPr>
      <w:rFonts w:cs="Trebuchet MS"/>
      <w:noProof/>
      <w:szCs w:val="18"/>
    </w:rPr>
  </w:style>
  <w:style w:type="paragraph" w:customStyle="1" w:styleId="TableText">
    <w:name w:val="Table Text"/>
    <w:basedOn w:val="Normal"/>
    <w:qFormat/>
    <w:rsid w:val="00954176"/>
    <w:pPr>
      <w:tabs>
        <w:tab w:val="left" w:pos="720"/>
      </w:tabs>
      <w:spacing w:line="280" w:lineRule="exact"/>
    </w:pPr>
    <w:rPr>
      <w:noProof/>
      <w:szCs w:val="20"/>
      <w:lang w:val="en-GB"/>
    </w:rPr>
  </w:style>
  <w:style w:type="paragraph" w:styleId="Title">
    <w:name w:val="Title"/>
    <w:basedOn w:val="Normal"/>
    <w:next w:val="Normal"/>
    <w:link w:val="TitleChar"/>
    <w:semiHidden/>
    <w:qFormat/>
    <w:rsid w:val="00B876EB"/>
    <w:pPr>
      <w:numPr>
        <w:ilvl w:val="12"/>
      </w:numPr>
      <w:spacing w:before="240" w:after="60" w:line="240" w:lineRule="auto"/>
      <w:jc w:val="center"/>
      <w:outlineLvl w:val="0"/>
    </w:pPr>
    <w:rPr>
      <w:rFonts w:ascii="Cambria" w:hAnsi="Cambria"/>
      <w:b/>
      <w:bCs/>
      <w:kern w:val="28"/>
      <w:sz w:val="32"/>
      <w:szCs w:val="32"/>
    </w:rPr>
  </w:style>
  <w:style w:type="character" w:customStyle="1" w:styleId="TitleChar">
    <w:name w:val="Title Char"/>
    <w:link w:val="Title"/>
    <w:semiHidden/>
    <w:rsid w:val="00A345BF"/>
    <w:rPr>
      <w:rFonts w:ascii="Cambria" w:eastAsia="Times New Roman" w:hAnsi="Cambria"/>
      <w:b/>
      <w:bCs/>
      <w:kern w:val="28"/>
      <w:sz w:val="32"/>
      <w:szCs w:val="32"/>
    </w:rPr>
  </w:style>
  <w:style w:type="paragraph" w:styleId="Subtitle">
    <w:name w:val="Subtitle"/>
    <w:basedOn w:val="Normal"/>
    <w:next w:val="Normal"/>
    <w:link w:val="SubtitleChar"/>
    <w:uiPriority w:val="11"/>
    <w:rsid w:val="00B876EB"/>
    <w:pPr>
      <w:spacing w:after="60"/>
      <w:jc w:val="center"/>
      <w:outlineLvl w:val="1"/>
    </w:pPr>
    <w:rPr>
      <w:rFonts w:ascii="Cambria" w:hAnsi="Cambria"/>
      <w:sz w:val="24"/>
      <w:szCs w:val="24"/>
    </w:rPr>
  </w:style>
  <w:style w:type="character" w:customStyle="1" w:styleId="SubtitleChar">
    <w:name w:val="Subtitle Char"/>
    <w:link w:val="Subtitle"/>
    <w:uiPriority w:val="11"/>
    <w:rsid w:val="00B876EB"/>
    <w:rPr>
      <w:rFonts w:ascii="Cambria" w:eastAsia="Times New Roman" w:hAnsi="Cambria" w:cs="Times New Roman"/>
      <w:sz w:val="24"/>
      <w:szCs w:val="24"/>
    </w:rPr>
  </w:style>
  <w:style w:type="paragraph" w:customStyle="1" w:styleId="FigureCaption">
    <w:name w:val="Figure Caption"/>
    <w:basedOn w:val="TableCaption"/>
    <w:next w:val="Normal"/>
    <w:qFormat/>
    <w:rsid w:val="002735FB"/>
    <w:pPr>
      <w:numPr>
        <w:numId w:val="4"/>
      </w:numPr>
    </w:pPr>
  </w:style>
  <w:style w:type="paragraph" w:styleId="Revision">
    <w:name w:val="Revision"/>
    <w:hidden/>
    <w:uiPriority w:val="99"/>
    <w:semiHidden/>
    <w:rsid w:val="000D73BD"/>
    <w:rPr>
      <w:rFonts w:ascii="Arial" w:eastAsia="Times New Roman" w:hAnsi="Arial"/>
      <w:szCs w:val="22"/>
    </w:rPr>
  </w:style>
  <w:style w:type="paragraph" w:styleId="HTMLPreformatted">
    <w:name w:val="HTML Preformatted"/>
    <w:basedOn w:val="Normal"/>
    <w:link w:val="HTMLPreformattedChar"/>
    <w:uiPriority w:val="99"/>
    <w:rsid w:val="00944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nsolas" w:hAnsi="Consolas" w:cs="Courier New"/>
    </w:rPr>
  </w:style>
  <w:style w:type="character" w:customStyle="1" w:styleId="HTMLPreformattedChar">
    <w:name w:val="HTML Preformatted Char"/>
    <w:basedOn w:val="DefaultParagraphFont"/>
    <w:link w:val="HTMLPreformatted"/>
    <w:uiPriority w:val="99"/>
    <w:rsid w:val="00944F0F"/>
    <w:rPr>
      <w:rFonts w:ascii="Consolas" w:eastAsia="Times New Roman" w:hAnsi="Consolas" w:cs="Courier New"/>
      <w:sz w:val="22"/>
      <w:szCs w:val="22"/>
    </w:rPr>
  </w:style>
  <w:style w:type="paragraph" w:customStyle="1" w:styleId="FigureCaption2">
    <w:name w:val="Figure Caption2"/>
    <w:rsid w:val="002735FB"/>
    <w:pPr>
      <w:numPr>
        <w:numId w:val="6"/>
      </w:numPr>
    </w:pPr>
    <w:rPr>
      <w:rFonts w:ascii="Arial" w:hAnsi="Arial"/>
      <w:bCs/>
      <w:i/>
      <w:noProof/>
      <w:sz w:val="22"/>
    </w:rPr>
  </w:style>
  <w:style w:type="table" w:customStyle="1" w:styleId="CodeTable">
    <w:name w:val="Code Table"/>
    <w:basedOn w:val="TableNormal"/>
    <w:uiPriority w:val="99"/>
    <w:rsid w:val="00746D67"/>
    <w:rPr>
      <w:rFonts w:ascii="Courier New" w:hAnsi="Courier New"/>
    </w:rPr>
    <w:tblPr>
      <w:tblInd w:w="0"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blBorders>
      <w:tblCellMar>
        <w:top w:w="0" w:type="dxa"/>
        <w:left w:w="108" w:type="dxa"/>
        <w:bottom w:w="0" w:type="dxa"/>
        <w:right w:w="108" w:type="dxa"/>
      </w:tblCellMar>
    </w:tblPr>
    <w:tcPr>
      <w:shd w:val="clear" w:color="auto" w:fill="D9D9D9" w:themeFill="background1" w:themeFillShade="D9"/>
    </w:tcPr>
  </w:style>
  <w:style w:type="paragraph" w:customStyle="1" w:styleId="Tip">
    <w:name w:val="Tip"/>
    <w:basedOn w:val="Note"/>
    <w:qFormat/>
    <w:rsid w:val="003E15FC"/>
  </w:style>
  <w:style w:type="character" w:styleId="CommentReference">
    <w:name w:val="annotation reference"/>
    <w:basedOn w:val="DefaultParagraphFont"/>
    <w:semiHidden/>
    <w:unhideWhenUsed/>
    <w:rsid w:val="00791B9E"/>
    <w:rPr>
      <w:sz w:val="16"/>
      <w:szCs w:val="16"/>
    </w:rPr>
  </w:style>
  <w:style w:type="paragraph" w:customStyle="1" w:styleId="Sidebar">
    <w:name w:val="Sidebar"/>
    <w:basedOn w:val="Normal"/>
    <w:qFormat/>
    <w:rsid w:val="00EB492B"/>
  </w:style>
  <w:style w:type="paragraph" w:styleId="EndnoteText">
    <w:name w:val="endnote text"/>
    <w:basedOn w:val="Normal"/>
    <w:link w:val="EndnoteTextChar"/>
    <w:uiPriority w:val="99"/>
    <w:semiHidden/>
    <w:unhideWhenUsed/>
    <w:rsid w:val="006B5E18"/>
    <w:pPr>
      <w:spacing w:after="0" w:line="240" w:lineRule="auto"/>
    </w:pPr>
    <w:rPr>
      <w:szCs w:val="20"/>
    </w:rPr>
  </w:style>
  <w:style w:type="character" w:customStyle="1" w:styleId="EndnoteTextChar">
    <w:name w:val="Endnote Text Char"/>
    <w:basedOn w:val="DefaultParagraphFont"/>
    <w:link w:val="EndnoteText"/>
    <w:uiPriority w:val="99"/>
    <w:semiHidden/>
    <w:rsid w:val="006B5E18"/>
    <w:rPr>
      <w:rFonts w:ascii="Arial" w:eastAsia="Times New Roman" w:hAnsi="Arial"/>
    </w:rPr>
  </w:style>
  <w:style w:type="paragraph" w:styleId="FootnoteText">
    <w:name w:val="footnote text"/>
    <w:basedOn w:val="Normal"/>
    <w:link w:val="FootnoteTextChar"/>
    <w:uiPriority w:val="99"/>
    <w:semiHidden/>
    <w:unhideWhenUsed/>
    <w:rsid w:val="006B5E18"/>
    <w:pPr>
      <w:spacing w:after="0" w:line="240" w:lineRule="auto"/>
    </w:pPr>
    <w:rPr>
      <w:szCs w:val="20"/>
    </w:rPr>
  </w:style>
  <w:style w:type="character" w:customStyle="1" w:styleId="FootnoteTextChar">
    <w:name w:val="Footnote Text Char"/>
    <w:basedOn w:val="DefaultParagraphFont"/>
    <w:link w:val="FootnoteText"/>
    <w:uiPriority w:val="99"/>
    <w:semiHidden/>
    <w:rsid w:val="006B5E18"/>
    <w:rPr>
      <w:rFonts w:ascii="Arial" w:eastAsia="Times New Roman" w:hAnsi="Arial"/>
    </w:rPr>
  </w:style>
  <w:style w:type="character" w:customStyle="1" w:styleId="Code">
    <w:name w:val="Code"/>
    <w:uiPriority w:val="1"/>
    <w:rsid w:val="00E80AC6"/>
    <w:rPr>
      <w:rFonts w:ascii="Consolas" w:hAnsi="Consolas"/>
    </w:rPr>
  </w:style>
  <w:style w:type="character" w:styleId="Hyperlink">
    <w:name w:val="Hyperlink"/>
    <w:basedOn w:val="DefaultParagraphFont"/>
    <w:uiPriority w:val="99"/>
    <w:unhideWhenUsed/>
    <w:rsid w:val="005E7AE9"/>
    <w:rPr>
      <w:color w:val="0000FF"/>
      <w:u w:val="single"/>
    </w:rPr>
  </w:style>
  <w:style w:type="paragraph" w:styleId="ListParagraph">
    <w:name w:val="List Paragraph"/>
    <w:basedOn w:val="Normal"/>
    <w:uiPriority w:val="34"/>
    <w:qFormat/>
    <w:rsid w:val="005E7AE9"/>
    <w:pPr>
      <w:ind w:left="720"/>
      <w:contextualSpacing/>
    </w:pPr>
  </w:style>
  <w:style w:type="character" w:customStyle="1" w:styleId="pun">
    <w:name w:val="pun"/>
    <w:basedOn w:val="DefaultParagraphFont"/>
    <w:rsid w:val="00C03787"/>
  </w:style>
  <w:style w:type="character" w:customStyle="1" w:styleId="typ">
    <w:name w:val="typ"/>
    <w:basedOn w:val="DefaultParagraphFont"/>
    <w:rsid w:val="00C03787"/>
  </w:style>
  <w:style w:type="character" w:customStyle="1" w:styleId="str">
    <w:name w:val="str"/>
    <w:basedOn w:val="DefaultParagraphFont"/>
    <w:rsid w:val="00C03787"/>
  </w:style>
  <w:style w:type="character" w:customStyle="1" w:styleId="pln">
    <w:name w:val="pln"/>
    <w:basedOn w:val="DefaultParagraphFont"/>
    <w:rsid w:val="00C03787"/>
  </w:style>
  <w:style w:type="character" w:styleId="FootnoteReference">
    <w:name w:val="footnote reference"/>
    <w:basedOn w:val="DefaultParagraphFont"/>
    <w:uiPriority w:val="99"/>
    <w:semiHidden/>
    <w:unhideWhenUsed/>
    <w:rsid w:val="009F1AD8"/>
    <w:rPr>
      <w:vertAlign w:val="superscript"/>
    </w:rPr>
  </w:style>
  <w:style w:type="character" w:customStyle="1" w:styleId="kwd">
    <w:name w:val="kwd"/>
    <w:basedOn w:val="DefaultParagraphFont"/>
    <w:rsid w:val="00DA06FC"/>
  </w:style>
  <w:style w:type="character" w:customStyle="1" w:styleId="lit">
    <w:name w:val="lit"/>
    <w:basedOn w:val="DefaultParagraphFont"/>
    <w:rsid w:val="00DA06FC"/>
  </w:style>
  <w:style w:type="paragraph" w:styleId="NormalWeb">
    <w:name w:val="Normal (Web)"/>
    <w:basedOn w:val="Normal"/>
    <w:uiPriority w:val="99"/>
    <w:unhideWhenUsed/>
    <w:rsid w:val="00B14B22"/>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semiHidden/>
    <w:unhideWhenUsed/>
    <w:qFormat/>
    <w:rsid w:val="00C72A06"/>
    <w:pPr>
      <w:keepNext/>
      <w:keepLines/>
      <w:pageBreakBefore w:val="0"/>
      <w:spacing w:before="480" w:after="0" w:line="276" w:lineRule="auto"/>
      <w:jc w:val="left"/>
      <w:outlineLvl w:val="9"/>
    </w:pPr>
    <w:rPr>
      <w:rFonts w:asciiTheme="majorHAnsi" w:eastAsiaTheme="majorEastAsia" w:hAnsiTheme="majorHAnsi" w:cstheme="majorBidi"/>
      <w:b/>
      <w:bCs/>
      <w:color w:val="365F91" w:themeColor="accent1" w:themeShade="BF"/>
      <w:sz w:val="28"/>
      <w:szCs w:val="28"/>
      <w:lang w:eastAsia="ja-JP"/>
    </w:rPr>
  </w:style>
  <w:style w:type="character" w:customStyle="1" w:styleId="apple-converted-space">
    <w:name w:val="apple-converted-space"/>
    <w:basedOn w:val="DefaultParagraphFont"/>
    <w:rsid w:val="003273A8"/>
  </w:style>
  <w:style w:type="character" w:styleId="Emphasis">
    <w:name w:val="Emphasis"/>
    <w:basedOn w:val="DefaultParagraphFont"/>
    <w:uiPriority w:val="20"/>
    <w:qFormat/>
    <w:rsid w:val="003273A8"/>
    <w:rPr>
      <w:i/>
      <w:iCs/>
    </w:rPr>
  </w:style>
  <w:style w:type="paragraph" w:customStyle="1" w:styleId="Date1">
    <w:name w:val="Date1"/>
    <w:basedOn w:val="Normal"/>
    <w:rsid w:val="003273A8"/>
    <w:pPr>
      <w:spacing w:before="100" w:beforeAutospacing="1" w:after="100" w:afterAutospacing="1" w:line="240" w:lineRule="auto"/>
    </w:pPr>
    <w:rPr>
      <w:rFonts w:ascii="Times New Roman" w:eastAsia="Times New Roman" w:hAnsi="Times New Roman" w:cs="Times New Roman"/>
      <w:sz w:val="24"/>
      <w:szCs w:val="24"/>
    </w:rPr>
  </w:style>
  <w:style w:type="character" w:styleId="EndnoteReference">
    <w:name w:val="endnote reference"/>
    <w:basedOn w:val="DefaultParagraphFont"/>
    <w:uiPriority w:val="99"/>
    <w:semiHidden/>
    <w:unhideWhenUsed/>
    <w:rsid w:val="009E3B11"/>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lsdException w:name="heading 8" w:uiPriority="0"/>
    <w:lsdException w:name="heading 9" w:uiPriority="0"/>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qFormat="1"/>
    <w:lsdException w:name="caption" w:uiPriority="0"/>
    <w:lsdException w:name="table of figures" w:uiPriority="0"/>
    <w:lsdException w:name="annotation reference" w:uiPriority="0"/>
    <w:lsdException w:name="page number" w:uiPriority="0"/>
    <w:lsdException w:name="List Bullet" w:uiPriority="0"/>
    <w:lsdException w:name="List Number" w:uiPriority="0"/>
    <w:lsdException w:name="List Bullet 2" w:uiPriority="0"/>
    <w:lsdException w:name="List Number 2" w:uiPriority="0"/>
    <w:lsdException w:name="List Number 3" w:uiPriority="0"/>
    <w:lsdException w:name="List Number 4" w:uiPriority="0"/>
    <w:lsdException w:name="List Number 5" w:uiPriority="0"/>
    <w:lsdException w:name="Title" w:semiHidden="0" w:uiPriority="0" w:unhideWhenUsed="0" w:qFormat="1"/>
    <w:lsdException w:name="Default Paragraph Font" w:uiPriority="1"/>
    <w:lsdException w:name="List Continue" w:uiPriority="0"/>
    <w:lsdException w:name="List Continue 2" w:uiPriority="0"/>
    <w:lsdException w:name="Subtitle" w:semiHidden="0" w:uiPriority="11" w:unhideWhenUsed="0"/>
    <w:lsdException w:name="FollowedHyperlink" w:uiPriority="0"/>
    <w:lsdException w:name="Strong" w:semiHidden="0" w:uiPriority="0" w:unhideWhenUsed="0"/>
    <w:lsdException w:name="Emphasis" w:semiHidden="0" w:uiPriority="20" w:unhideWhenUsed="0" w:qFormat="1"/>
    <w:lsdException w:name="Document Map" w:uiPriority="0"/>
    <w:lsdException w:name="annotation subject" w:locked="1" w:uiPriority="0"/>
    <w:lsdException w:name="Balloon Text" w:uiPriority="0"/>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locked="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locked="1"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locked="1"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locked="1"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locked="1"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locked="1"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251C32"/>
    <w:pPr>
      <w:spacing w:after="200" w:line="276" w:lineRule="auto"/>
    </w:pPr>
    <w:rPr>
      <w:rFonts w:asciiTheme="minorHAnsi" w:eastAsiaTheme="minorHAnsi" w:hAnsiTheme="minorHAnsi" w:cstheme="minorBidi"/>
      <w:sz w:val="22"/>
      <w:szCs w:val="22"/>
    </w:rPr>
  </w:style>
  <w:style w:type="paragraph" w:styleId="Heading1">
    <w:name w:val="heading 1"/>
    <w:next w:val="Heading2"/>
    <w:link w:val="Heading1Char"/>
    <w:uiPriority w:val="9"/>
    <w:qFormat/>
    <w:rsid w:val="00B95455"/>
    <w:pPr>
      <w:pageBreakBefore/>
      <w:spacing w:before="240" w:after="60"/>
      <w:jc w:val="right"/>
      <w:outlineLvl w:val="0"/>
    </w:pPr>
    <w:rPr>
      <w:rFonts w:ascii="Arial" w:eastAsia="Times New Roman" w:hAnsi="Arial"/>
      <w:sz w:val="44"/>
    </w:rPr>
  </w:style>
  <w:style w:type="paragraph" w:styleId="Heading2">
    <w:name w:val="heading 2"/>
    <w:next w:val="Body"/>
    <w:link w:val="Heading2Char"/>
    <w:uiPriority w:val="9"/>
    <w:qFormat/>
    <w:rsid w:val="00192DD4"/>
    <w:pPr>
      <w:keepNext/>
      <w:spacing w:before="480"/>
      <w:outlineLvl w:val="1"/>
    </w:pPr>
    <w:rPr>
      <w:rFonts w:ascii="Arial" w:eastAsia="Times New Roman" w:hAnsi="Arial"/>
      <w:b/>
      <w:sz w:val="32"/>
    </w:rPr>
  </w:style>
  <w:style w:type="paragraph" w:styleId="Heading3">
    <w:name w:val="heading 3"/>
    <w:next w:val="Body"/>
    <w:link w:val="Heading3Char"/>
    <w:uiPriority w:val="9"/>
    <w:qFormat/>
    <w:rsid w:val="0076323B"/>
    <w:pPr>
      <w:keepNext/>
      <w:spacing w:before="240" w:after="60"/>
      <w:outlineLvl w:val="2"/>
    </w:pPr>
    <w:rPr>
      <w:rFonts w:ascii="Arial" w:eastAsia="Times New Roman" w:hAnsi="Arial"/>
      <w:b/>
      <w:sz w:val="28"/>
    </w:rPr>
  </w:style>
  <w:style w:type="paragraph" w:styleId="Heading4">
    <w:name w:val="heading 4"/>
    <w:next w:val="Body"/>
    <w:link w:val="Heading4Char"/>
    <w:uiPriority w:val="9"/>
    <w:qFormat/>
    <w:rsid w:val="00192DD4"/>
    <w:pPr>
      <w:keepNext/>
      <w:spacing w:before="240" w:after="120"/>
      <w:outlineLvl w:val="3"/>
    </w:pPr>
    <w:rPr>
      <w:rFonts w:ascii="Arial" w:eastAsia="Times New Roman" w:hAnsi="Arial"/>
      <w:b/>
      <w:sz w:val="24"/>
    </w:rPr>
  </w:style>
  <w:style w:type="paragraph" w:styleId="Heading5">
    <w:name w:val="heading 5"/>
    <w:basedOn w:val="Normal"/>
    <w:next w:val="Normal"/>
    <w:link w:val="Heading5Char"/>
    <w:uiPriority w:val="9"/>
    <w:qFormat/>
    <w:rsid w:val="0012011D"/>
    <w:pPr>
      <w:keepNext/>
      <w:numPr>
        <w:ilvl w:val="4"/>
        <w:numId w:val="2"/>
      </w:numPr>
      <w:spacing w:before="240" w:after="60" w:line="240" w:lineRule="auto"/>
      <w:outlineLvl w:val="4"/>
    </w:pPr>
    <w:rPr>
      <w:b/>
      <w:color w:val="4E84C4"/>
      <w:szCs w:val="20"/>
    </w:rPr>
  </w:style>
  <w:style w:type="paragraph" w:styleId="Heading6">
    <w:name w:val="heading 6"/>
    <w:basedOn w:val="Normal"/>
    <w:next w:val="Normal"/>
    <w:link w:val="Heading6Char"/>
    <w:uiPriority w:val="9"/>
    <w:qFormat/>
    <w:rsid w:val="0012011D"/>
    <w:pPr>
      <w:keepNext/>
      <w:numPr>
        <w:ilvl w:val="5"/>
        <w:numId w:val="2"/>
      </w:numPr>
      <w:spacing w:before="240" w:after="60" w:line="240" w:lineRule="auto"/>
      <w:outlineLvl w:val="5"/>
    </w:pPr>
    <w:rPr>
      <w:i/>
      <w:color w:val="4E84C4"/>
      <w:szCs w:val="20"/>
    </w:rPr>
  </w:style>
  <w:style w:type="paragraph" w:styleId="Heading7">
    <w:name w:val="heading 7"/>
    <w:basedOn w:val="Normal"/>
    <w:next w:val="Normal"/>
    <w:link w:val="Heading7Char"/>
    <w:semiHidden/>
    <w:rsid w:val="0012011D"/>
    <w:pPr>
      <w:numPr>
        <w:ilvl w:val="6"/>
        <w:numId w:val="2"/>
      </w:numPr>
      <w:spacing w:before="240" w:after="60" w:line="240" w:lineRule="auto"/>
      <w:outlineLvl w:val="6"/>
    </w:pPr>
    <w:rPr>
      <w:i/>
      <w:szCs w:val="20"/>
    </w:rPr>
  </w:style>
  <w:style w:type="paragraph" w:styleId="Heading8">
    <w:name w:val="heading 8"/>
    <w:basedOn w:val="Normal"/>
    <w:next w:val="Normal"/>
    <w:link w:val="Heading8Char"/>
    <w:semiHidden/>
    <w:rsid w:val="0012011D"/>
    <w:pPr>
      <w:numPr>
        <w:ilvl w:val="7"/>
        <w:numId w:val="2"/>
      </w:numPr>
      <w:spacing w:before="240" w:after="60" w:line="240" w:lineRule="auto"/>
      <w:outlineLvl w:val="7"/>
    </w:pPr>
    <w:rPr>
      <w:i/>
      <w:szCs w:val="20"/>
    </w:rPr>
  </w:style>
  <w:style w:type="paragraph" w:styleId="Heading9">
    <w:name w:val="heading 9"/>
    <w:basedOn w:val="Normal"/>
    <w:next w:val="Normal"/>
    <w:link w:val="Heading9Char"/>
    <w:semiHidden/>
    <w:rsid w:val="0012011D"/>
    <w:pPr>
      <w:numPr>
        <w:ilvl w:val="8"/>
        <w:numId w:val="2"/>
      </w:numPr>
      <w:spacing w:before="240" w:after="60" w:line="240" w:lineRule="auto"/>
      <w:outlineLvl w:val="8"/>
    </w:pPr>
    <w:rPr>
      <w:i/>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B95455"/>
    <w:rPr>
      <w:rFonts w:ascii="Arial" w:eastAsia="Times New Roman" w:hAnsi="Arial"/>
      <w:sz w:val="44"/>
    </w:rPr>
  </w:style>
  <w:style w:type="character" w:customStyle="1" w:styleId="Heading2Char">
    <w:name w:val="Heading 2 Char"/>
    <w:link w:val="Heading2"/>
    <w:uiPriority w:val="9"/>
    <w:rsid w:val="00192DD4"/>
    <w:rPr>
      <w:rFonts w:ascii="Arial" w:eastAsia="Times New Roman" w:hAnsi="Arial"/>
      <w:b/>
      <w:sz w:val="32"/>
    </w:rPr>
  </w:style>
  <w:style w:type="character" w:customStyle="1" w:styleId="Heading3Char">
    <w:name w:val="Heading 3 Char"/>
    <w:link w:val="Heading3"/>
    <w:uiPriority w:val="9"/>
    <w:rsid w:val="0076323B"/>
    <w:rPr>
      <w:rFonts w:ascii="Arial" w:eastAsia="Times New Roman" w:hAnsi="Arial"/>
      <w:b/>
      <w:sz w:val="28"/>
    </w:rPr>
  </w:style>
  <w:style w:type="character" w:customStyle="1" w:styleId="Heading4Char">
    <w:name w:val="Heading 4 Char"/>
    <w:link w:val="Heading4"/>
    <w:uiPriority w:val="9"/>
    <w:rsid w:val="00192DD4"/>
    <w:rPr>
      <w:rFonts w:ascii="Arial" w:eastAsia="Times New Roman" w:hAnsi="Arial"/>
      <w:b/>
      <w:sz w:val="24"/>
    </w:rPr>
  </w:style>
  <w:style w:type="character" w:customStyle="1" w:styleId="Heading5Char">
    <w:name w:val="Heading 5 Char"/>
    <w:link w:val="Heading5"/>
    <w:uiPriority w:val="9"/>
    <w:rsid w:val="007E385E"/>
    <w:rPr>
      <w:rFonts w:asciiTheme="minorHAnsi" w:eastAsiaTheme="minorHAnsi" w:hAnsiTheme="minorHAnsi" w:cstheme="minorBidi"/>
      <w:b/>
      <w:color w:val="4E84C4"/>
      <w:sz w:val="22"/>
    </w:rPr>
  </w:style>
  <w:style w:type="character" w:customStyle="1" w:styleId="Heading6Char">
    <w:name w:val="Heading 6 Char"/>
    <w:link w:val="Heading6"/>
    <w:uiPriority w:val="9"/>
    <w:rsid w:val="007E385E"/>
    <w:rPr>
      <w:rFonts w:asciiTheme="minorHAnsi" w:eastAsiaTheme="minorHAnsi" w:hAnsiTheme="minorHAnsi" w:cstheme="minorBidi"/>
      <w:i/>
      <w:color w:val="4E84C4"/>
      <w:sz w:val="22"/>
    </w:rPr>
  </w:style>
  <w:style w:type="character" w:customStyle="1" w:styleId="Heading7Char">
    <w:name w:val="Heading 7 Char"/>
    <w:link w:val="Heading7"/>
    <w:semiHidden/>
    <w:rsid w:val="007E385E"/>
    <w:rPr>
      <w:rFonts w:asciiTheme="minorHAnsi" w:eastAsiaTheme="minorHAnsi" w:hAnsiTheme="minorHAnsi" w:cstheme="minorBidi"/>
      <w:i/>
      <w:sz w:val="22"/>
    </w:rPr>
  </w:style>
  <w:style w:type="character" w:customStyle="1" w:styleId="Heading8Char">
    <w:name w:val="Heading 8 Char"/>
    <w:link w:val="Heading8"/>
    <w:semiHidden/>
    <w:rsid w:val="007E385E"/>
    <w:rPr>
      <w:rFonts w:asciiTheme="minorHAnsi" w:eastAsiaTheme="minorHAnsi" w:hAnsiTheme="minorHAnsi" w:cstheme="minorBidi"/>
      <w:i/>
      <w:sz w:val="22"/>
    </w:rPr>
  </w:style>
  <w:style w:type="character" w:customStyle="1" w:styleId="Heading9Char">
    <w:name w:val="Heading 9 Char"/>
    <w:link w:val="Heading9"/>
    <w:semiHidden/>
    <w:rsid w:val="007E385E"/>
    <w:rPr>
      <w:rFonts w:asciiTheme="minorHAnsi" w:eastAsiaTheme="minorHAnsi" w:hAnsiTheme="minorHAnsi" w:cstheme="minorBidi"/>
      <w:i/>
      <w:sz w:val="22"/>
    </w:rPr>
  </w:style>
  <w:style w:type="paragraph" w:styleId="CommentText">
    <w:name w:val="annotation text"/>
    <w:basedOn w:val="Normal"/>
    <w:link w:val="CommentTextChar"/>
    <w:uiPriority w:val="99"/>
    <w:semiHidden/>
    <w:rsid w:val="00B55C59"/>
  </w:style>
  <w:style w:type="character" w:customStyle="1" w:styleId="CommentTextChar">
    <w:name w:val="Comment Text Char"/>
    <w:link w:val="CommentText"/>
    <w:uiPriority w:val="99"/>
    <w:semiHidden/>
    <w:rsid w:val="004E4020"/>
    <w:rPr>
      <w:rFonts w:ascii="Arial" w:eastAsia="Times New Roman" w:hAnsi="Arial"/>
      <w:szCs w:val="22"/>
    </w:rPr>
  </w:style>
  <w:style w:type="character" w:customStyle="1" w:styleId="Style1">
    <w:name w:val="Style1"/>
    <w:basedOn w:val="DefaultParagraphFont"/>
    <w:uiPriority w:val="1"/>
    <w:semiHidden/>
    <w:rsid w:val="00D77943"/>
    <w:rPr>
      <w:rFonts w:ascii="Courier New" w:eastAsia="Calibri" w:hAnsi="Courier New"/>
      <w:sz w:val="20"/>
    </w:rPr>
  </w:style>
  <w:style w:type="paragraph" w:styleId="BalloonText">
    <w:name w:val="Balloon Text"/>
    <w:basedOn w:val="Normal"/>
    <w:link w:val="BalloonTextChar"/>
    <w:semiHidden/>
    <w:unhideWhenUsed/>
    <w:rsid w:val="00746D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746D67"/>
    <w:rPr>
      <w:rFonts w:ascii="Tahoma" w:eastAsia="Times New Roman" w:hAnsi="Tahoma" w:cs="Tahoma"/>
      <w:sz w:val="16"/>
      <w:szCs w:val="16"/>
    </w:rPr>
  </w:style>
  <w:style w:type="paragraph" w:customStyle="1" w:styleId="TableCaption">
    <w:name w:val="Table Caption"/>
    <w:next w:val="Normal"/>
    <w:qFormat/>
    <w:rsid w:val="002735FB"/>
    <w:pPr>
      <w:numPr>
        <w:numId w:val="5"/>
      </w:numPr>
      <w:spacing w:before="120" w:after="120"/>
      <w:jc w:val="center"/>
    </w:pPr>
    <w:rPr>
      <w:rFonts w:ascii="Arial" w:hAnsi="Arial"/>
      <w:bCs/>
      <w:i/>
      <w:noProof/>
      <w:sz w:val="22"/>
    </w:rPr>
  </w:style>
  <w:style w:type="paragraph" w:customStyle="1" w:styleId="Body">
    <w:name w:val="Body"/>
    <w:basedOn w:val="Normal"/>
    <w:qFormat/>
    <w:rsid w:val="00930CE7"/>
    <w:pPr>
      <w:spacing w:after="240" w:line="240" w:lineRule="auto"/>
    </w:pPr>
    <w:rPr>
      <w:rFonts w:ascii="Arial" w:hAnsi="Arial"/>
      <w:sz w:val="24"/>
    </w:rPr>
  </w:style>
  <w:style w:type="paragraph" w:customStyle="1" w:styleId="BulletedList">
    <w:name w:val="Bulleted List"/>
    <w:qFormat/>
    <w:rsid w:val="006A66F6"/>
    <w:pPr>
      <w:numPr>
        <w:numId w:val="1"/>
      </w:numPr>
      <w:spacing w:before="40" w:after="40"/>
    </w:pPr>
    <w:rPr>
      <w:rFonts w:ascii="Arial" w:eastAsia="Times New Roman" w:hAnsi="Arial"/>
      <w:sz w:val="24"/>
    </w:rPr>
  </w:style>
  <w:style w:type="paragraph" w:customStyle="1" w:styleId="NumberedList">
    <w:name w:val="Numbered List"/>
    <w:qFormat/>
    <w:rsid w:val="006A66F6"/>
    <w:pPr>
      <w:numPr>
        <w:numId w:val="3"/>
      </w:numPr>
      <w:spacing w:before="40" w:after="40"/>
    </w:pPr>
    <w:rPr>
      <w:rFonts w:ascii="Arial" w:eastAsia="Times New Roman" w:hAnsi="Arial"/>
      <w:sz w:val="24"/>
    </w:rPr>
  </w:style>
  <w:style w:type="paragraph" w:customStyle="1" w:styleId="BulletSub">
    <w:name w:val="BulletSub"/>
    <w:basedOn w:val="NumberedList"/>
    <w:qFormat/>
    <w:rsid w:val="00B55C59"/>
    <w:pPr>
      <w:numPr>
        <w:numId w:val="0"/>
      </w:numPr>
      <w:ind w:left="144" w:firstLine="360"/>
    </w:pPr>
  </w:style>
  <w:style w:type="paragraph" w:styleId="Caption">
    <w:name w:val="caption"/>
    <w:semiHidden/>
    <w:rsid w:val="00137BD4"/>
    <w:pPr>
      <w:spacing w:before="120" w:after="120"/>
      <w:jc w:val="center"/>
    </w:pPr>
    <w:rPr>
      <w:rFonts w:ascii="Arial" w:eastAsia="Times New Roman" w:hAnsi="Arial"/>
      <w:bCs/>
      <w:i/>
      <w:noProof/>
      <w:sz w:val="18"/>
    </w:rPr>
  </w:style>
  <w:style w:type="paragraph" w:styleId="CommentSubject">
    <w:name w:val="annotation subject"/>
    <w:basedOn w:val="CommentText"/>
    <w:next w:val="CommentText"/>
    <w:link w:val="CommentSubjectChar"/>
    <w:uiPriority w:val="99"/>
    <w:semiHidden/>
    <w:locked/>
    <w:rsid w:val="00B55C59"/>
    <w:rPr>
      <w:b/>
      <w:bCs/>
    </w:rPr>
  </w:style>
  <w:style w:type="character" w:customStyle="1" w:styleId="CommentSubjectChar">
    <w:name w:val="Comment Subject Char"/>
    <w:link w:val="CommentSubject"/>
    <w:uiPriority w:val="99"/>
    <w:semiHidden/>
    <w:rsid w:val="004E4020"/>
    <w:rPr>
      <w:rFonts w:ascii="Arial" w:eastAsia="Times New Roman" w:hAnsi="Arial"/>
      <w:b/>
      <w:bCs/>
      <w:szCs w:val="22"/>
    </w:rPr>
  </w:style>
  <w:style w:type="paragraph" w:styleId="DocumentMap">
    <w:name w:val="Document Map"/>
    <w:basedOn w:val="Normal"/>
    <w:link w:val="DocumentMapChar"/>
    <w:semiHidden/>
    <w:rsid w:val="00B55C59"/>
    <w:pPr>
      <w:shd w:val="clear" w:color="auto" w:fill="000080"/>
    </w:pPr>
    <w:rPr>
      <w:rFonts w:ascii="Tahoma" w:hAnsi="Tahoma"/>
    </w:rPr>
  </w:style>
  <w:style w:type="character" w:customStyle="1" w:styleId="DocumentMapChar">
    <w:name w:val="Document Map Char"/>
    <w:link w:val="DocumentMap"/>
    <w:semiHidden/>
    <w:rsid w:val="00B55C59"/>
    <w:rPr>
      <w:rFonts w:ascii="Tahoma" w:eastAsia="Times New Roman" w:hAnsi="Tahoma" w:cs="Tahoma"/>
      <w:sz w:val="20"/>
      <w:szCs w:val="20"/>
      <w:shd w:val="clear" w:color="auto" w:fill="000080"/>
    </w:rPr>
  </w:style>
  <w:style w:type="paragraph" w:styleId="Footer">
    <w:name w:val="footer"/>
    <w:aliases w:val="Footnote"/>
    <w:basedOn w:val="FootnoteText"/>
    <w:link w:val="FooterChar"/>
    <w:uiPriority w:val="99"/>
    <w:qFormat/>
    <w:rsid w:val="008657A9"/>
    <w:pPr>
      <w:tabs>
        <w:tab w:val="center" w:pos="4536"/>
        <w:tab w:val="right" w:pos="9072"/>
      </w:tabs>
      <w:spacing w:after="40"/>
    </w:pPr>
  </w:style>
  <w:style w:type="character" w:customStyle="1" w:styleId="FooterChar">
    <w:name w:val="Footer Char"/>
    <w:aliases w:val="Footnote Char"/>
    <w:link w:val="Footer"/>
    <w:uiPriority w:val="99"/>
    <w:rsid w:val="008657A9"/>
    <w:rPr>
      <w:rFonts w:ascii="Arial" w:eastAsia="Times New Roman" w:hAnsi="Arial"/>
    </w:rPr>
  </w:style>
  <w:style w:type="paragraph" w:customStyle="1" w:styleId="GuidelineText">
    <w:name w:val="Guideline Text"/>
    <w:basedOn w:val="Body"/>
    <w:next w:val="Body"/>
    <w:autoRedefine/>
    <w:semiHidden/>
    <w:rsid w:val="00B55C59"/>
    <w:rPr>
      <w:i/>
      <w:color w:val="07830A"/>
    </w:rPr>
  </w:style>
  <w:style w:type="paragraph" w:styleId="Header">
    <w:name w:val="header"/>
    <w:basedOn w:val="Normal"/>
    <w:link w:val="HeaderChar"/>
    <w:semiHidden/>
    <w:rsid w:val="00B55C59"/>
    <w:pPr>
      <w:tabs>
        <w:tab w:val="center" w:pos="4536"/>
        <w:tab w:val="right" w:pos="9072"/>
      </w:tabs>
    </w:pPr>
  </w:style>
  <w:style w:type="character" w:customStyle="1" w:styleId="HeaderChar">
    <w:name w:val="Header Char"/>
    <w:link w:val="Header"/>
    <w:semiHidden/>
    <w:rsid w:val="007E385E"/>
    <w:rPr>
      <w:rFonts w:ascii="Arial" w:eastAsia="Times New Roman" w:hAnsi="Arial"/>
      <w:szCs w:val="22"/>
    </w:rPr>
  </w:style>
  <w:style w:type="paragraph" w:customStyle="1" w:styleId="MainText">
    <w:name w:val="Main Text"/>
    <w:basedOn w:val="Body"/>
    <w:next w:val="Body"/>
    <w:autoRedefine/>
    <w:semiHidden/>
    <w:rsid w:val="00B55C59"/>
    <w:rPr>
      <w:color w:val="E46C0A"/>
      <w:szCs w:val="20"/>
    </w:rPr>
  </w:style>
  <w:style w:type="paragraph" w:customStyle="1" w:styleId="Note">
    <w:name w:val="Note"/>
    <w:qFormat/>
    <w:rsid w:val="00B11BE0"/>
    <w:pPr>
      <w:keepNext/>
      <w:spacing w:before="360" w:after="240" w:line="240" w:lineRule="exact"/>
      <w:ind w:left="504"/>
    </w:pPr>
    <w:rPr>
      <w:rFonts w:ascii="Arial" w:eastAsia="Times New Roman" w:hAnsi="Arial"/>
      <w:b/>
      <w:i/>
      <w:snapToGrid w:val="0"/>
      <w:color w:val="002060"/>
      <w:lang w:val="de-DE"/>
    </w:rPr>
  </w:style>
  <w:style w:type="character" w:styleId="Strong">
    <w:name w:val="Strong"/>
    <w:rsid w:val="00B55C59"/>
    <w:rPr>
      <w:b/>
      <w:bCs/>
    </w:rPr>
  </w:style>
  <w:style w:type="paragraph" w:customStyle="1" w:styleId="StyleListNumber2Left">
    <w:name w:val="Style List Number 2 + Left"/>
    <w:basedOn w:val="Normal"/>
    <w:autoRedefine/>
    <w:semiHidden/>
    <w:rsid w:val="001F0045"/>
    <w:pPr>
      <w:tabs>
        <w:tab w:val="num" w:pos="717"/>
      </w:tabs>
      <w:spacing w:before="60"/>
      <w:ind w:left="717" w:hanging="360"/>
    </w:pPr>
  </w:style>
  <w:style w:type="table" w:styleId="TableGrid">
    <w:name w:val="Table Grid"/>
    <w:basedOn w:val="TableNormal"/>
    <w:rsid w:val="00B55C59"/>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954176"/>
    <w:pPr>
      <w:widowControl w:val="0"/>
      <w:autoSpaceDE w:val="0"/>
      <w:autoSpaceDN w:val="0"/>
      <w:adjustRightInd w:val="0"/>
      <w:spacing w:after="0" w:line="240" w:lineRule="auto"/>
      <w:ind w:left="180"/>
      <w:jc w:val="center"/>
    </w:pPr>
    <w:rPr>
      <w:rFonts w:cs="Trebuchet MS"/>
      <w:b/>
      <w:szCs w:val="18"/>
    </w:rPr>
  </w:style>
  <w:style w:type="paragraph" w:styleId="TOC1">
    <w:name w:val="toc 1"/>
    <w:basedOn w:val="Normal"/>
    <w:next w:val="Normal"/>
    <w:uiPriority w:val="39"/>
    <w:qFormat/>
    <w:rsid w:val="00B55C59"/>
    <w:pPr>
      <w:spacing w:before="360"/>
    </w:pPr>
    <w:rPr>
      <w:rFonts w:cs="Arial"/>
      <w:b/>
      <w:bCs/>
      <w:caps/>
      <w:sz w:val="24"/>
      <w:szCs w:val="24"/>
    </w:rPr>
  </w:style>
  <w:style w:type="paragraph" w:styleId="TOC2">
    <w:name w:val="toc 2"/>
    <w:basedOn w:val="Normal"/>
    <w:next w:val="Normal"/>
    <w:uiPriority w:val="39"/>
    <w:qFormat/>
    <w:rsid w:val="00B55C59"/>
    <w:rPr>
      <w:bCs/>
    </w:rPr>
  </w:style>
  <w:style w:type="paragraph" w:styleId="TOC3">
    <w:name w:val="toc 3"/>
    <w:basedOn w:val="Normal"/>
    <w:next w:val="Normal"/>
    <w:uiPriority w:val="39"/>
    <w:qFormat/>
    <w:rsid w:val="00B55C59"/>
    <w:pPr>
      <w:ind w:left="198"/>
    </w:pPr>
  </w:style>
  <w:style w:type="paragraph" w:styleId="TOC4">
    <w:name w:val="toc 4"/>
    <w:basedOn w:val="Normal"/>
    <w:next w:val="Normal"/>
    <w:uiPriority w:val="39"/>
    <w:rsid w:val="00B55C59"/>
    <w:pPr>
      <w:ind w:left="400"/>
    </w:pPr>
    <w:rPr>
      <w:rFonts w:ascii="Times New Roman" w:hAnsi="Times New Roman"/>
    </w:rPr>
  </w:style>
  <w:style w:type="paragraph" w:styleId="TOC5">
    <w:name w:val="toc 5"/>
    <w:basedOn w:val="Normal"/>
    <w:next w:val="Normal"/>
    <w:uiPriority w:val="39"/>
    <w:rsid w:val="00B55C59"/>
    <w:pPr>
      <w:ind w:left="600"/>
    </w:pPr>
    <w:rPr>
      <w:rFonts w:ascii="Times New Roman" w:hAnsi="Times New Roman"/>
    </w:rPr>
  </w:style>
  <w:style w:type="paragraph" w:styleId="TOC6">
    <w:name w:val="toc 6"/>
    <w:basedOn w:val="Normal"/>
    <w:next w:val="Normal"/>
    <w:uiPriority w:val="39"/>
    <w:rsid w:val="00B55C59"/>
    <w:pPr>
      <w:ind w:left="800"/>
    </w:pPr>
    <w:rPr>
      <w:rFonts w:ascii="Times New Roman" w:hAnsi="Times New Roman"/>
    </w:rPr>
  </w:style>
  <w:style w:type="paragraph" w:styleId="TOC7">
    <w:name w:val="toc 7"/>
    <w:basedOn w:val="Normal"/>
    <w:next w:val="Normal"/>
    <w:uiPriority w:val="39"/>
    <w:rsid w:val="00B55C59"/>
    <w:pPr>
      <w:ind w:left="1000"/>
    </w:pPr>
    <w:rPr>
      <w:rFonts w:ascii="Times New Roman" w:hAnsi="Times New Roman"/>
    </w:rPr>
  </w:style>
  <w:style w:type="paragraph" w:styleId="TOC8">
    <w:name w:val="toc 8"/>
    <w:basedOn w:val="Normal"/>
    <w:next w:val="Normal"/>
    <w:uiPriority w:val="39"/>
    <w:rsid w:val="00B55C59"/>
    <w:pPr>
      <w:ind w:left="1200"/>
    </w:pPr>
    <w:rPr>
      <w:rFonts w:ascii="Times New Roman" w:hAnsi="Times New Roman"/>
    </w:rPr>
  </w:style>
  <w:style w:type="paragraph" w:styleId="TOC9">
    <w:name w:val="toc 9"/>
    <w:basedOn w:val="Normal"/>
    <w:next w:val="Normal"/>
    <w:uiPriority w:val="39"/>
    <w:rsid w:val="00B55C59"/>
    <w:pPr>
      <w:ind w:left="1400"/>
    </w:pPr>
    <w:rPr>
      <w:rFonts w:ascii="Times New Roman" w:hAnsi="Times New Roman"/>
    </w:rPr>
  </w:style>
  <w:style w:type="character" w:customStyle="1" w:styleId="UserInput">
    <w:name w:val="User Input"/>
    <w:semiHidden/>
    <w:rsid w:val="00B55C59"/>
    <w:rPr>
      <w:rFonts w:ascii="Courier New" w:hAnsi="Courier New"/>
      <w:b/>
      <w:sz w:val="20"/>
    </w:rPr>
  </w:style>
  <w:style w:type="paragraph" w:customStyle="1" w:styleId="BodyHeading">
    <w:name w:val="Body Heading"/>
    <w:qFormat/>
    <w:rsid w:val="0076323B"/>
    <w:pPr>
      <w:autoSpaceDE w:val="0"/>
      <w:autoSpaceDN w:val="0"/>
      <w:adjustRightInd w:val="0"/>
      <w:spacing w:before="120" w:after="120"/>
    </w:pPr>
    <w:rPr>
      <w:rFonts w:ascii="Arial" w:eastAsia="Times New Roman" w:hAnsi="Arial" w:cs="Trebuchet MS"/>
      <w:b/>
      <w:sz w:val="24"/>
      <w:szCs w:val="18"/>
    </w:rPr>
  </w:style>
  <w:style w:type="paragraph" w:customStyle="1" w:styleId="Figure">
    <w:name w:val="Figure"/>
    <w:basedOn w:val="Normal"/>
    <w:next w:val="FigureCaption"/>
    <w:qFormat/>
    <w:rsid w:val="00E220E4"/>
    <w:pPr>
      <w:widowControl w:val="0"/>
      <w:autoSpaceDE w:val="0"/>
      <w:autoSpaceDN w:val="0"/>
      <w:adjustRightInd w:val="0"/>
      <w:spacing w:after="0" w:line="240" w:lineRule="auto"/>
      <w:ind w:left="180"/>
      <w:jc w:val="center"/>
    </w:pPr>
    <w:rPr>
      <w:rFonts w:cs="Trebuchet MS"/>
      <w:noProof/>
      <w:szCs w:val="18"/>
    </w:rPr>
  </w:style>
  <w:style w:type="paragraph" w:customStyle="1" w:styleId="TableText">
    <w:name w:val="Table Text"/>
    <w:basedOn w:val="Normal"/>
    <w:qFormat/>
    <w:rsid w:val="00954176"/>
    <w:pPr>
      <w:tabs>
        <w:tab w:val="left" w:pos="720"/>
      </w:tabs>
      <w:spacing w:line="280" w:lineRule="exact"/>
    </w:pPr>
    <w:rPr>
      <w:noProof/>
      <w:szCs w:val="20"/>
      <w:lang w:val="en-GB"/>
    </w:rPr>
  </w:style>
  <w:style w:type="paragraph" w:styleId="Title">
    <w:name w:val="Title"/>
    <w:basedOn w:val="Normal"/>
    <w:next w:val="Normal"/>
    <w:link w:val="TitleChar"/>
    <w:semiHidden/>
    <w:qFormat/>
    <w:rsid w:val="00B876EB"/>
    <w:pPr>
      <w:numPr>
        <w:ilvl w:val="12"/>
      </w:numPr>
      <w:spacing w:before="240" w:after="60" w:line="240" w:lineRule="auto"/>
      <w:jc w:val="center"/>
      <w:outlineLvl w:val="0"/>
    </w:pPr>
    <w:rPr>
      <w:rFonts w:ascii="Cambria" w:hAnsi="Cambria"/>
      <w:b/>
      <w:bCs/>
      <w:kern w:val="28"/>
      <w:sz w:val="32"/>
      <w:szCs w:val="32"/>
    </w:rPr>
  </w:style>
  <w:style w:type="character" w:customStyle="1" w:styleId="TitleChar">
    <w:name w:val="Title Char"/>
    <w:link w:val="Title"/>
    <w:semiHidden/>
    <w:rsid w:val="00A345BF"/>
    <w:rPr>
      <w:rFonts w:ascii="Cambria" w:eastAsia="Times New Roman" w:hAnsi="Cambria"/>
      <w:b/>
      <w:bCs/>
      <w:kern w:val="28"/>
      <w:sz w:val="32"/>
      <w:szCs w:val="32"/>
    </w:rPr>
  </w:style>
  <w:style w:type="paragraph" w:styleId="Subtitle">
    <w:name w:val="Subtitle"/>
    <w:basedOn w:val="Normal"/>
    <w:next w:val="Normal"/>
    <w:link w:val="SubtitleChar"/>
    <w:uiPriority w:val="11"/>
    <w:rsid w:val="00B876EB"/>
    <w:pPr>
      <w:spacing w:after="60"/>
      <w:jc w:val="center"/>
      <w:outlineLvl w:val="1"/>
    </w:pPr>
    <w:rPr>
      <w:rFonts w:ascii="Cambria" w:hAnsi="Cambria"/>
      <w:sz w:val="24"/>
      <w:szCs w:val="24"/>
    </w:rPr>
  </w:style>
  <w:style w:type="character" w:customStyle="1" w:styleId="SubtitleChar">
    <w:name w:val="Subtitle Char"/>
    <w:link w:val="Subtitle"/>
    <w:uiPriority w:val="11"/>
    <w:rsid w:val="00B876EB"/>
    <w:rPr>
      <w:rFonts w:ascii="Cambria" w:eastAsia="Times New Roman" w:hAnsi="Cambria" w:cs="Times New Roman"/>
      <w:sz w:val="24"/>
      <w:szCs w:val="24"/>
    </w:rPr>
  </w:style>
  <w:style w:type="paragraph" w:customStyle="1" w:styleId="FigureCaption">
    <w:name w:val="Figure Caption"/>
    <w:basedOn w:val="TableCaption"/>
    <w:next w:val="Normal"/>
    <w:qFormat/>
    <w:rsid w:val="002735FB"/>
    <w:pPr>
      <w:numPr>
        <w:numId w:val="4"/>
      </w:numPr>
    </w:pPr>
  </w:style>
  <w:style w:type="paragraph" w:styleId="Revision">
    <w:name w:val="Revision"/>
    <w:hidden/>
    <w:uiPriority w:val="99"/>
    <w:semiHidden/>
    <w:rsid w:val="000D73BD"/>
    <w:rPr>
      <w:rFonts w:ascii="Arial" w:eastAsia="Times New Roman" w:hAnsi="Arial"/>
      <w:szCs w:val="22"/>
    </w:rPr>
  </w:style>
  <w:style w:type="paragraph" w:styleId="HTMLPreformatted">
    <w:name w:val="HTML Preformatted"/>
    <w:basedOn w:val="Normal"/>
    <w:link w:val="HTMLPreformattedChar"/>
    <w:uiPriority w:val="99"/>
    <w:rsid w:val="00944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nsolas" w:hAnsi="Consolas" w:cs="Courier New"/>
    </w:rPr>
  </w:style>
  <w:style w:type="character" w:customStyle="1" w:styleId="HTMLPreformattedChar">
    <w:name w:val="HTML Preformatted Char"/>
    <w:basedOn w:val="DefaultParagraphFont"/>
    <w:link w:val="HTMLPreformatted"/>
    <w:uiPriority w:val="99"/>
    <w:rsid w:val="00944F0F"/>
    <w:rPr>
      <w:rFonts w:ascii="Consolas" w:eastAsia="Times New Roman" w:hAnsi="Consolas" w:cs="Courier New"/>
      <w:sz w:val="22"/>
      <w:szCs w:val="22"/>
    </w:rPr>
  </w:style>
  <w:style w:type="paragraph" w:customStyle="1" w:styleId="FigureCaption2">
    <w:name w:val="Figure Caption2"/>
    <w:rsid w:val="002735FB"/>
    <w:pPr>
      <w:numPr>
        <w:numId w:val="6"/>
      </w:numPr>
    </w:pPr>
    <w:rPr>
      <w:rFonts w:ascii="Arial" w:hAnsi="Arial"/>
      <w:bCs/>
      <w:i/>
      <w:noProof/>
      <w:sz w:val="22"/>
    </w:rPr>
  </w:style>
  <w:style w:type="table" w:customStyle="1" w:styleId="CodeTable">
    <w:name w:val="Code Table"/>
    <w:basedOn w:val="TableNormal"/>
    <w:uiPriority w:val="99"/>
    <w:rsid w:val="00746D67"/>
    <w:rPr>
      <w:rFonts w:ascii="Courier New" w:hAnsi="Courier New"/>
    </w:rPr>
    <w:tblPr>
      <w:tblInd w:w="0"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blBorders>
      <w:tblCellMar>
        <w:top w:w="0" w:type="dxa"/>
        <w:left w:w="108" w:type="dxa"/>
        <w:bottom w:w="0" w:type="dxa"/>
        <w:right w:w="108" w:type="dxa"/>
      </w:tblCellMar>
    </w:tblPr>
    <w:tcPr>
      <w:shd w:val="clear" w:color="auto" w:fill="D9D9D9" w:themeFill="background1" w:themeFillShade="D9"/>
    </w:tcPr>
  </w:style>
  <w:style w:type="paragraph" w:customStyle="1" w:styleId="Tip">
    <w:name w:val="Tip"/>
    <w:basedOn w:val="Note"/>
    <w:qFormat/>
    <w:rsid w:val="003E15FC"/>
  </w:style>
  <w:style w:type="character" w:styleId="CommentReference">
    <w:name w:val="annotation reference"/>
    <w:basedOn w:val="DefaultParagraphFont"/>
    <w:semiHidden/>
    <w:unhideWhenUsed/>
    <w:rsid w:val="00791B9E"/>
    <w:rPr>
      <w:sz w:val="16"/>
      <w:szCs w:val="16"/>
    </w:rPr>
  </w:style>
  <w:style w:type="paragraph" w:customStyle="1" w:styleId="Sidebar">
    <w:name w:val="Sidebar"/>
    <w:basedOn w:val="Normal"/>
    <w:qFormat/>
    <w:rsid w:val="00EB492B"/>
  </w:style>
  <w:style w:type="paragraph" w:styleId="EndnoteText">
    <w:name w:val="endnote text"/>
    <w:basedOn w:val="Normal"/>
    <w:link w:val="EndnoteTextChar"/>
    <w:uiPriority w:val="99"/>
    <w:semiHidden/>
    <w:unhideWhenUsed/>
    <w:rsid w:val="006B5E18"/>
    <w:pPr>
      <w:spacing w:after="0" w:line="240" w:lineRule="auto"/>
    </w:pPr>
    <w:rPr>
      <w:szCs w:val="20"/>
    </w:rPr>
  </w:style>
  <w:style w:type="character" w:customStyle="1" w:styleId="EndnoteTextChar">
    <w:name w:val="Endnote Text Char"/>
    <w:basedOn w:val="DefaultParagraphFont"/>
    <w:link w:val="EndnoteText"/>
    <w:uiPriority w:val="99"/>
    <w:semiHidden/>
    <w:rsid w:val="006B5E18"/>
    <w:rPr>
      <w:rFonts w:ascii="Arial" w:eastAsia="Times New Roman" w:hAnsi="Arial"/>
    </w:rPr>
  </w:style>
  <w:style w:type="paragraph" w:styleId="FootnoteText">
    <w:name w:val="footnote text"/>
    <w:basedOn w:val="Normal"/>
    <w:link w:val="FootnoteTextChar"/>
    <w:uiPriority w:val="99"/>
    <w:semiHidden/>
    <w:unhideWhenUsed/>
    <w:rsid w:val="006B5E18"/>
    <w:pPr>
      <w:spacing w:after="0" w:line="240" w:lineRule="auto"/>
    </w:pPr>
    <w:rPr>
      <w:szCs w:val="20"/>
    </w:rPr>
  </w:style>
  <w:style w:type="character" w:customStyle="1" w:styleId="FootnoteTextChar">
    <w:name w:val="Footnote Text Char"/>
    <w:basedOn w:val="DefaultParagraphFont"/>
    <w:link w:val="FootnoteText"/>
    <w:uiPriority w:val="99"/>
    <w:semiHidden/>
    <w:rsid w:val="006B5E18"/>
    <w:rPr>
      <w:rFonts w:ascii="Arial" w:eastAsia="Times New Roman" w:hAnsi="Arial"/>
    </w:rPr>
  </w:style>
  <w:style w:type="character" w:customStyle="1" w:styleId="Code">
    <w:name w:val="Code"/>
    <w:uiPriority w:val="1"/>
    <w:rsid w:val="00E80AC6"/>
    <w:rPr>
      <w:rFonts w:ascii="Consolas" w:hAnsi="Consolas"/>
    </w:rPr>
  </w:style>
  <w:style w:type="character" w:styleId="Hyperlink">
    <w:name w:val="Hyperlink"/>
    <w:basedOn w:val="DefaultParagraphFont"/>
    <w:uiPriority w:val="99"/>
    <w:unhideWhenUsed/>
    <w:rsid w:val="005E7AE9"/>
    <w:rPr>
      <w:color w:val="0000FF"/>
      <w:u w:val="single"/>
    </w:rPr>
  </w:style>
  <w:style w:type="paragraph" w:styleId="ListParagraph">
    <w:name w:val="List Paragraph"/>
    <w:basedOn w:val="Normal"/>
    <w:uiPriority w:val="34"/>
    <w:qFormat/>
    <w:rsid w:val="005E7AE9"/>
    <w:pPr>
      <w:ind w:left="720"/>
      <w:contextualSpacing/>
    </w:pPr>
  </w:style>
  <w:style w:type="character" w:customStyle="1" w:styleId="pun">
    <w:name w:val="pun"/>
    <w:basedOn w:val="DefaultParagraphFont"/>
    <w:rsid w:val="00C03787"/>
  </w:style>
  <w:style w:type="character" w:customStyle="1" w:styleId="typ">
    <w:name w:val="typ"/>
    <w:basedOn w:val="DefaultParagraphFont"/>
    <w:rsid w:val="00C03787"/>
  </w:style>
  <w:style w:type="character" w:customStyle="1" w:styleId="str">
    <w:name w:val="str"/>
    <w:basedOn w:val="DefaultParagraphFont"/>
    <w:rsid w:val="00C03787"/>
  </w:style>
  <w:style w:type="character" w:customStyle="1" w:styleId="pln">
    <w:name w:val="pln"/>
    <w:basedOn w:val="DefaultParagraphFont"/>
    <w:rsid w:val="00C03787"/>
  </w:style>
  <w:style w:type="character" w:styleId="FootnoteReference">
    <w:name w:val="footnote reference"/>
    <w:basedOn w:val="DefaultParagraphFont"/>
    <w:uiPriority w:val="99"/>
    <w:semiHidden/>
    <w:unhideWhenUsed/>
    <w:rsid w:val="009F1AD8"/>
    <w:rPr>
      <w:vertAlign w:val="superscript"/>
    </w:rPr>
  </w:style>
  <w:style w:type="character" w:customStyle="1" w:styleId="kwd">
    <w:name w:val="kwd"/>
    <w:basedOn w:val="DefaultParagraphFont"/>
    <w:rsid w:val="00DA06FC"/>
  </w:style>
  <w:style w:type="character" w:customStyle="1" w:styleId="lit">
    <w:name w:val="lit"/>
    <w:basedOn w:val="DefaultParagraphFont"/>
    <w:rsid w:val="00DA06FC"/>
  </w:style>
  <w:style w:type="paragraph" w:styleId="NormalWeb">
    <w:name w:val="Normal (Web)"/>
    <w:basedOn w:val="Normal"/>
    <w:uiPriority w:val="99"/>
    <w:unhideWhenUsed/>
    <w:rsid w:val="00B14B22"/>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semiHidden/>
    <w:unhideWhenUsed/>
    <w:qFormat/>
    <w:rsid w:val="00C72A06"/>
    <w:pPr>
      <w:keepNext/>
      <w:keepLines/>
      <w:pageBreakBefore w:val="0"/>
      <w:spacing w:before="480" w:after="0" w:line="276" w:lineRule="auto"/>
      <w:jc w:val="left"/>
      <w:outlineLvl w:val="9"/>
    </w:pPr>
    <w:rPr>
      <w:rFonts w:asciiTheme="majorHAnsi" w:eastAsiaTheme="majorEastAsia" w:hAnsiTheme="majorHAnsi" w:cstheme="majorBidi"/>
      <w:b/>
      <w:bCs/>
      <w:color w:val="365F91" w:themeColor="accent1" w:themeShade="BF"/>
      <w:sz w:val="28"/>
      <w:szCs w:val="28"/>
      <w:lang w:eastAsia="ja-JP"/>
    </w:rPr>
  </w:style>
  <w:style w:type="character" w:customStyle="1" w:styleId="apple-converted-space">
    <w:name w:val="apple-converted-space"/>
    <w:basedOn w:val="DefaultParagraphFont"/>
    <w:rsid w:val="003273A8"/>
  </w:style>
  <w:style w:type="character" w:styleId="Emphasis">
    <w:name w:val="Emphasis"/>
    <w:basedOn w:val="DefaultParagraphFont"/>
    <w:uiPriority w:val="20"/>
    <w:qFormat/>
    <w:rsid w:val="003273A8"/>
    <w:rPr>
      <w:i/>
      <w:iCs/>
    </w:rPr>
  </w:style>
  <w:style w:type="paragraph" w:customStyle="1" w:styleId="Date1">
    <w:name w:val="Date1"/>
    <w:basedOn w:val="Normal"/>
    <w:rsid w:val="003273A8"/>
    <w:pPr>
      <w:spacing w:before="100" w:beforeAutospacing="1" w:after="100" w:afterAutospacing="1" w:line="240" w:lineRule="auto"/>
    </w:pPr>
    <w:rPr>
      <w:rFonts w:ascii="Times New Roman" w:eastAsia="Times New Roman" w:hAnsi="Times New Roman" w:cs="Times New Roman"/>
      <w:sz w:val="24"/>
      <w:szCs w:val="24"/>
    </w:rPr>
  </w:style>
  <w:style w:type="character" w:styleId="EndnoteReference">
    <w:name w:val="endnote reference"/>
    <w:basedOn w:val="DefaultParagraphFont"/>
    <w:uiPriority w:val="99"/>
    <w:semiHidden/>
    <w:unhideWhenUsed/>
    <w:rsid w:val="009E3B1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72125">
      <w:bodyDiv w:val="1"/>
      <w:marLeft w:val="0"/>
      <w:marRight w:val="0"/>
      <w:marTop w:val="0"/>
      <w:marBottom w:val="0"/>
      <w:divBdr>
        <w:top w:val="none" w:sz="0" w:space="0" w:color="auto"/>
        <w:left w:val="none" w:sz="0" w:space="0" w:color="auto"/>
        <w:bottom w:val="none" w:sz="0" w:space="0" w:color="auto"/>
        <w:right w:val="none" w:sz="0" w:space="0" w:color="auto"/>
      </w:divBdr>
    </w:div>
    <w:div w:id="27805607">
      <w:bodyDiv w:val="1"/>
      <w:marLeft w:val="0"/>
      <w:marRight w:val="0"/>
      <w:marTop w:val="0"/>
      <w:marBottom w:val="0"/>
      <w:divBdr>
        <w:top w:val="none" w:sz="0" w:space="0" w:color="auto"/>
        <w:left w:val="none" w:sz="0" w:space="0" w:color="auto"/>
        <w:bottom w:val="none" w:sz="0" w:space="0" w:color="auto"/>
        <w:right w:val="none" w:sz="0" w:space="0" w:color="auto"/>
      </w:divBdr>
    </w:div>
    <w:div w:id="59065975">
      <w:bodyDiv w:val="1"/>
      <w:marLeft w:val="0"/>
      <w:marRight w:val="0"/>
      <w:marTop w:val="0"/>
      <w:marBottom w:val="0"/>
      <w:divBdr>
        <w:top w:val="none" w:sz="0" w:space="0" w:color="auto"/>
        <w:left w:val="none" w:sz="0" w:space="0" w:color="auto"/>
        <w:bottom w:val="none" w:sz="0" w:space="0" w:color="auto"/>
        <w:right w:val="none" w:sz="0" w:space="0" w:color="auto"/>
      </w:divBdr>
    </w:div>
    <w:div w:id="124352017">
      <w:bodyDiv w:val="1"/>
      <w:marLeft w:val="0"/>
      <w:marRight w:val="0"/>
      <w:marTop w:val="0"/>
      <w:marBottom w:val="0"/>
      <w:divBdr>
        <w:top w:val="none" w:sz="0" w:space="0" w:color="auto"/>
        <w:left w:val="none" w:sz="0" w:space="0" w:color="auto"/>
        <w:bottom w:val="none" w:sz="0" w:space="0" w:color="auto"/>
        <w:right w:val="none" w:sz="0" w:space="0" w:color="auto"/>
      </w:divBdr>
    </w:div>
    <w:div w:id="177282030">
      <w:bodyDiv w:val="1"/>
      <w:marLeft w:val="0"/>
      <w:marRight w:val="0"/>
      <w:marTop w:val="0"/>
      <w:marBottom w:val="0"/>
      <w:divBdr>
        <w:top w:val="none" w:sz="0" w:space="0" w:color="auto"/>
        <w:left w:val="none" w:sz="0" w:space="0" w:color="auto"/>
        <w:bottom w:val="none" w:sz="0" w:space="0" w:color="auto"/>
        <w:right w:val="none" w:sz="0" w:space="0" w:color="auto"/>
      </w:divBdr>
      <w:divsChild>
        <w:div w:id="1819032307">
          <w:marLeft w:val="0"/>
          <w:marRight w:val="0"/>
          <w:marTop w:val="0"/>
          <w:marBottom w:val="0"/>
          <w:divBdr>
            <w:top w:val="none" w:sz="0" w:space="0" w:color="auto"/>
            <w:left w:val="none" w:sz="0" w:space="0" w:color="auto"/>
            <w:bottom w:val="none" w:sz="0" w:space="0" w:color="auto"/>
            <w:right w:val="none" w:sz="0" w:space="0" w:color="auto"/>
          </w:divBdr>
          <w:divsChild>
            <w:div w:id="91170123">
              <w:marLeft w:val="0"/>
              <w:marRight w:val="0"/>
              <w:marTop w:val="0"/>
              <w:marBottom w:val="0"/>
              <w:divBdr>
                <w:top w:val="none" w:sz="0" w:space="0" w:color="auto"/>
                <w:left w:val="none" w:sz="0" w:space="0" w:color="auto"/>
                <w:bottom w:val="none" w:sz="0" w:space="0" w:color="auto"/>
                <w:right w:val="none" w:sz="0" w:space="0" w:color="auto"/>
              </w:divBdr>
            </w:div>
            <w:div w:id="582881226">
              <w:marLeft w:val="0"/>
              <w:marRight w:val="0"/>
              <w:marTop w:val="0"/>
              <w:marBottom w:val="0"/>
              <w:divBdr>
                <w:top w:val="none" w:sz="0" w:space="0" w:color="auto"/>
                <w:left w:val="none" w:sz="0" w:space="0" w:color="auto"/>
                <w:bottom w:val="none" w:sz="0" w:space="0" w:color="auto"/>
                <w:right w:val="none" w:sz="0" w:space="0" w:color="auto"/>
              </w:divBdr>
            </w:div>
            <w:div w:id="726608486">
              <w:marLeft w:val="0"/>
              <w:marRight w:val="0"/>
              <w:marTop w:val="0"/>
              <w:marBottom w:val="0"/>
              <w:divBdr>
                <w:top w:val="none" w:sz="0" w:space="0" w:color="auto"/>
                <w:left w:val="none" w:sz="0" w:space="0" w:color="auto"/>
                <w:bottom w:val="none" w:sz="0" w:space="0" w:color="auto"/>
                <w:right w:val="none" w:sz="0" w:space="0" w:color="auto"/>
              </w:divBdr>
            </w:div>
            <w:div w:id="849762520">
              <w:marLeft w:val="0"/>
              <w:marRight w:val="0"/>
              <w:marTop w:val="0"/>
              <w:marBottom w:val="0"/>
              <w:divBdr>
                <w:top w:val="none" w:sz="0" w:space="0" w:color="auto"/>
                <w:left w:val="none" w:sz="0" w:space="0" w:color="auto"/>
                <w:bottom w:val="none" w:sz="0" w:space="0" w:color="auto"/>
                <w:right w:val="none" w:sz="0" w:space="0" w:color="auto"/>
              </w:divBdr>
            </w:div>
            <w:div w:id="930966070">
              <w:marLeft w:val="0"/>
              <w:marRight w:val="0"/>
              <w:marTop w:val="0"/>
              <w:marBottom w:val="0"/>
              <w:divBdr>
                <w:top w:val="none" w:sz="0" w:space="0" w:color="auto"/>
                <w:left w:val="none" w:sz="0" w:space="0" w:color="auto"/>
                <w:bottom w:val="none" w:sz="0" w:space="0" w:color="auto"/>
                <w:right w:val="none" w:sz="0" w:space="0" w:color="auto"/>
              </w:divBdr>
            </w:div>
            <w:div w:id="1054809894">
              <w:marLeft w:val="0"/>
              <w:marRight w:val="0"/>
              <w:marTop w:val="0"/>
              <w:marBottom w:val="0"/>
              <w:divBdr>
                <w:top w:val="none" w:sz="0" w:space="0" w:color="auto"/>
                <w:left w:val="none" w:sz="0" w:space="0" w:color="auto"/>
                <w:bottom w:val="none" w:sz="0" w:space="0" w:color="auto"/>
                <w:right w:val="none" w:sz="0" w:space="0" w:color="auto"/>
              </w:divBdr>
            </w:div>
            <w:div w:id="1150289025">
              <w:marLeft w:val="0"/>
              <w:marRight w:val="0"/>
              <w:marTop w:val="0"/>
              <w:marBottom w:val="0"/>
              <w:divBdr>
                <w:top w:val="none" w:sz="0" w:space="0" w:color="auto"/>
                <w:left w:val="none" w:sz="0" w:space="0" w:color="auto"/>
                <w:bottom w:val="none" w:sz="0" w:space="0" w:color="auto"/>
                <w:right w:val="none" w:sz="0" w:space="0" w:color="auto"/>
              </w:divBdr>
            </w:div>
            <w:div w:id="1178930994">
              <w:marLeft w:val="0"/>
              <w:marRight w:val="0"/>
              <w:marTop w:val="0"/>
              <w:marBottom w:val="0"/>
              <w:divBdr>
                <w:top w:val="none" w:sz="0" w:space="0" w:color="auto"/>
                <w:left w:val="none" w:sz="0" w:space="0" w:color="auto"/>
                <w:bottom w:val="none" w:sz="0" w:space="0" w:color="auto"/>
                <w:right w:val="none" w:sz="0" w:space="0" w:color="auto"/>
              </w:divBdr>
            </w:div>
            <w:div w:id="1272972256">
              <w:marLeft w:val="0"/>
              <w:marRight w:val="0"/>
              <w:marTop w:val="0"/>
              <w:marBottom w:val="0"/>
              <w:divBdr>
                <w:top w:val="none" w:sz="0" w:space="0" w:color="auto"/>
                <w:left w:val="none" w:sz="0" w:space="0" w:color="auto"/>
                <w:bottom w:val="none" w:sz="0" w:space="0" w:color="auto"/>
                <w:right w:val="none" w:sz="0" w:space="0" w:color="auto"/>
              </w:divBdr>
            </w:div>
            <w:div w:id="1827280853">
              <w:marLeft w:val="0"/>
              <w:marRight w:val="0"/>
              <w:marTop w:val="0"/>
              <w:marBottom w:val="0"/>
              <w:divBdr>
                <w:top w:val="none" w:sz="0" w:space="0" w:color="auto"/>
                <w:left w:val="none" w:sz="0" w:space="0" w:color="auto"/>
                <w:bottom w:val="none" w:sz="0" w:space="0" w:color="auto"/>
                <w:right w:val="none" w:sz="0" w:space="0" w:color="auto"/>
              </w:divBdr>
            </w:div>
            <w:div w:id="198188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614218">
      <w:bodyDiv w:val="1"/>
      <w:marLeft w:val="0"/>
      <w:marRight w:val="0"/>
      <w:marTop w:val="0"/>
      <w:marBottom w:val="0"/>
      <w:divBdr>
        <w:top w:val="none" w:sz="0" w:space="0" w:color="auto"/>
        <w:left w:val="none" w:sz="0" w:space="0" w:color="auto"/>
        <w:bottom w:val="none" w:sz="0" w:space="0" w:color="auto"/>
        <w:right w:val="none" w:sz="0" w:space="0" w:color="auto"/>
      </w:divBdr>
    </w:div>
    <w:div w:id="364596348">
      <w:bodyDiv w:val="1"/>
      <w:marLeft w:val="0"/>
      <w:marRight w:val="0"/>
      <w:marTop w:val="0"/>
      <w:marBottom w:val="0"/>
      <w:divBdr>
        <w:top w:val="none" w:sz="0" w:space="0" w:color="auto"/>
        <w:left w:val="none" w:sz="0" w:space="0" w:color="auto"/>
        <w:bottom w:val="none" w:sz="0" w:space="0" w:color="auto"/>
        <w:right w:val="none" w:sz="0" w:space="0" w:color="auto"/>
      </w:divBdr>
    </w:div>
    <w:div w:id="420295363">
      <w:bodyDiv w:val="1"/>
      <w:marLeft w:val="0"/>
      <w:marRight w:val="0"/>
      <w:marTop w:val="0"/>
      <w:marBottom w:val="0"/>
      <w:divBdr>
        <w:top w:val="none" w:sz="0" w:space="0" w:color="auto"/>
        <w:left w:val="none" w:sz="0" w:space="0" w:color="auto"/>
        <w:bottom w:val="none" w:sz="0" w:space="0" w:color="auto"/>
        <w:right w:val="none" w:sz="0" w:space="0" w:color="auto"/>
      </w:divBdr>
    </w:div>
    <w:div w:id="485513334">
      <w:bodyDiv w:val="1"/>
      <w:marLeft w:val="0"/>
      <w:marRight w:val="0"/>
      <w:marTop w:val="0"/>
      <w:marBottom w:val="0"/>
      <w:divBdr>
        <w:top w:val="none" w:sz="0" w:space="0" w:color="auto"/>
        <w:left w:val="none" w:sz="0" w:space="0" w:color="auto"/>
        <w:bottom w:val="none" w:sz="0" w:space="0" w:color="auto"/>
        <w:right w:val="none" w:sz="0" w:space="0" w:color="auto"/>
      </w:divBdr>
    </w:div>
    <w:div w:id="576402735">
      <w:bodyDiv w:val="1"/>
      <w:marLeft w:val="0"/>
      <w:marRight w:val="0"/>
      <w:marTop w:val="0"/>
      <w:marBottom w:val="0"/>
      <w:divBdr>
        <w:top w:val="none" w:sz="0" w:space="0" w:color="auto"/>
        <w:left w:val="none" w:sz="0" w:space="0" w:color="auto"/>
        <w:bottom w:val="none" w:sz="0" w:space="0" w:color="auto"/>
        <w:right w:val="none" w:sz="0" w:space="0" w:color="auto"/>
      </w:divBdr>
    </w:div>
    <w:div w:id="593972358">
      <w:bodyDiv w:val="1"/>
      <w:marLeft w:val="0"/>
      <w:marRight w:val="0"/>
      <w:marTop w:val="0"/>
      <w:marBottom w:val="0"/>
      <w:divBdr>
        <w:top w:val="none" w:sz="0" w:space="0" w:color="auto"/>
        <w:left w:val="none" w:sz="0" w:space="0" w:color="auto"/>
        <w:bottom w:val="none" w:sz="0" w:space="0" w:color="auto"/>
        <w:right w:val="none" w:sz="0" w:space="0" w:color="auto"/>
      </w:divBdr>
    </w:div>
    <w:div w:id="796262665">
      <w:bodyDiv w:val="1"/>
      <w:marLeft w:val="0"/>
      <w:marRight w:val="0"/>
      <w:marTop w:val="0"/>
      <w:marBottom w:val="0"/>
      <w:divBdr>
        <w:top w:val="none" w:sz="0" w:space="0" w:color="auto"/>
        <w:left w:val="none" w:sz="0" w:space="0" w:color="auto"/>
        <w:bottom w:val="none" w:sz="0" w:space="0" w:color="auto"/>
        <w:right w:val="none" w:sz="0" w:space="0" w:color="auto"/>
      </w:divBdr>
    </w:div>
    <w:div w:id="968048275">
      <w:bodyDiv w:val="1"/>
      <w:marLeft w:val="0"/>
      <w:marRight w:val="0"/>
      <w:marTop w:val="0"/>
      <w:marBottom w:val="0"/>
      <w:divBdr>
        <w:top w:val="none" w:sz="0" w:space="0" w:color="auto"/>
        <w:left w:val="none" w:sz="0" w:space="0" w:color="auto"/>
        <w:bottom w:val="none" w:sz="0" w:space="0" w:color="auto"/>
        <w:right w:val="none" w:sz="0" w:space="0" w:color="auto"/>
      </w:divBdr>
    </w:div>
    <w:div w:id="1068306238">
      <w:bodyDiv w:val="1"/>
      <w:marLeft w:val="0"/>
      <w:marRight w:val="0"/>
      <w:marTop w:val="0"/>
      <w:marBottom w:val="0"/>
      <w:divBdr>
        <w:top w:val="none" w:sz="0" w:space="0" w:color="auto"/>
        <w:left w:val="none" w:sz="0" w:space="0" w:color="auto"/>
        <w:bottom w:val="none" w:sz="0" w:space="0" w:color="auto"/>
        <w:right w:val="none" w:sz="0" w:space="0" w:color="auto"/>
      </w:divBdr>
    </w:div>
    <w:div w:id="1129393084">
      <w:bodyDiv w:val="1"/>
      <w:marLeft w:val="0"/>
      <w:marRight w:val="0"/>
      <w:marTop w:val="0"/>
      <w:marBottom w:val="0"/>
      <w:divBdr>
        <w:top w:val="none" w:sz="0" w:space="0" w:color="auto"/>
        <w:left w:val="none" w:sz="0" w:space="0" w:color="auto"/>
        <w:bottom w:val="none" w:sz="0" w:space="0" w:color="auto"/>
        <w:right w:val="none" w:sz="0" w:space="0" w:color="auto"/>
      </w:divBdr>
    </w:div>
    <w:div w:id="1168055285">
      <w:bodyDiv w:val="1"/>
      <w:marLeft w:val="0"/>
      <w:marRight w:val="0"/>
      <w:marTop w:val="0"/>
      <w:marBottom w:val="0"/>
      <w:divBdr>
        <w:top w:val="none" w:sz="0" w:space="0" w:color="auto"/>
        <w:left w:val="none" w:sz="0" w:space="0" w:color="auto"/>
        <w:bottom w:val="none" w:sz="0" w:space="0" w:color="auto"/>
        <w:right w:val="none" w:sz="0" w:space="0" w:color="auto"/>
      </w:divBdr>
    </w:div>
    <w:div w:id="1247306645">
      <w:bodyDiv w:val="1"/>
      <w:marLeft w:val="0"/>
      <w:marRight w:val="0"/>
      <w:marTop w:val="0"/>
      <w:marBottom w:val="0"/>
      <w:divBdr>
        <w:top w:val="none" w:sz="0" w:space="0" w:color="auto"/>
        <w:left w:val="none" w:sz="0" w:space="0" w:color="auto"/>
        <w:bottom w:val="none" w:sz="0" w:space="0" w:color="auto"/>
        <w:right w:val="none" w:sz="0" w:space="0" w:color="auto"/>
      </w:divBdr>
    </w:div>
    <w:div w:id="1472333467">
      <w:bodyDiv w:val="1"/>
      <w:marLeft w:val="0"/>
      <w:marRight w:val="0"/>
      <w:marTop w:val="0"/>
      <w:marBottom w:val="0"/>
      <w:divBdr>
        <w:top w:val="none" w:sz="0" w:space="0" w:color="auto"/>
        <w:left w:val="none" w:sz="0" w:space="0" w:color="auto"/>
        <w:bottom w:val="none" w:sz="0" w:space="0" w:color="auto"/>
        <w:right w:val="none" w:sz="0" w:space="0" w:color="auto"/>
      </w:divBdr>
    </w:div>
    <w:div w:id="1540165986">
      <w:bodyDiv w:val="1"/>
      <w:marLeft w:val="0"/>
      <w:marRight w:val="0"/>
      <w:marTop w:val="0"/>
      <w:marBottom w:val="0"/>
      <w:divBdr>
        <w:top w:val="none" w:sz="0" w:space="0" w:color="auto"/>
        <w:left w:val="none" w:sz="0" w:space="0" w:color="auto"/>
        <w:bottom w:val="none" w:sz="0" w:space="0" w:color="auto"/>
        <w:right w:val="none" w:sz="0" w:space="0" w:color="auto"/>
      </w:divBdr>
    </w:div>
    <w:div w:id="1597709858">
      <w:bodyDiv w:val="1"/>
      <w:marLeft w:val="0"/>
      <w:marRight w:val="0"/>
      <w:marTop w:val="0"/>
      <w:marBottom w:val="0"/>
      <w:divBdr>
        <w:top w:val="none" w:sz="0" w:space="0" w:color="auto"/>
        <w:left w:val="none" w:sz="0" w:space="0" w:color="auto"/>
        <w:bottom w:val="none" w:sz="0" w:space="0" w:color="auto"/>
        <w:right w:val="none" w:sz="0" w:space="0" w:color="auto"/>
      </w:divBdr>
    </w:div>
    <w:div w:id="1679846785">
      <w:bodyDiv w:val="1"/>
      <w:marLeft w:val="0"/>
      <w:marRight w:val="0"/>
      <w:marTop w:val="0"/>
      <w:marBottom w:val="0"/>
      <w:divBdr>
        <w:top w:val="none" w:sz="0" w:space="0" w:color="auto"/>
        <w:left w:val="none" w:sz="0" w:space="0" w:color="auto"/>
        <w:bottom w:val="none" w:sz="0" w:space="0" w:color="auto"/>
        <w:right w:val="none" w:sz="0" w:space="0" w:color="auto"/>
      </w:divBdr>
    </w:div>
    <w:div w:id="1687097018">
      <w:bodyDiv w:val="1"/>
      <w:marLeft w:val="0"/>
      <w:marRight w:val="0"/>
      <w:marTop w:val="0"/>
      <w:marBottom w:val="0"/>
      <w:divBdr>
        <w:top w:val="none" w:sz="0" w:space="0" w:color="auto"/>
        <w:left w:val="none" w:sz="0" w:space="0" w:color="auto"/>
        <w:bottom w:val="none" w:sz="0" w:space="0" w:color="auto"/>
        <w:right w:val="none" w:sz="0" w:space="0" w:color="auto"/>
      </w:divBdr>
    </w:div>
    <w:div w:id="1770471334">
      <w:bodyDiv w:val="1"/>
      <w:marLeft w:val="0"/>
      <w:marRight w:val="0"/>
      <w:marTop w:val="0"/>
      <w:marBottom w:val="0"/>
      <w:divBdr>
        <w:top w:val="none" w:sz="0" w:space="0" w:color="auto"/>
        <w:left w:val="none" w:sz="0" w:space="0" w:color="auto"/>
        <w:bottom w:val="none" w:sz="0" w:space="0" w:color="auto"/>
        <w:right w:val="none" w:sz="0" w:space="0" w:color="auto"/>
      </w:divBdr>
    </w:div>
    <w:div w:id="1924097160">
      <w:bodyDiv w:val="1"/>
      <w:marLeft w:val="0"/>
      <w:marRight w:val="0"/>
      <w:marTop w:val="0"/>
      <w:marBottom w:val="0"/>
      <w:divBdr>
        <w:top w:val="none" w:sz="0" w:space="0" w:color="auto"/>
        <w:left w:val="none" w:sz="0" w:space="0" w:color="auto"/>
        <w:bottom w:val="none" w:sz="0" w:space="0" w:color="auto"/>
        <w:right w:val="none" w:sz="0" w:space="0" w:color="auto"/>
      </w:divBdr>
    </w:div>
    <w:div w:id="1980182207">
      <w:bodyDiv w:val="1"/>
      <w:marLeft w:val="0"/>
      <w:marRight w:val="0"/>
      <w:marTop w:val="0"/>
      <w:marBottom w:val="0"/>
      <w:divBdr>
        <w:top w:val="none" w:sz="0" w:space="0" w:color="auto"/>
        <w:left w:val="none" w:sz="0" w:space="0" w:color="auto"/>
        <w:bottom w:val="none" w:sz="0" w:space="0" w:color="auto"/>
        <w:right w:val="none" w:sz="0" w:space="0" w:color="auto"/>
      </w:divBdr>
    </w:div>
    <w:div w:id="2145156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cliftonm/WebServersSuccinctly.git" TargetMode="Externa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image" Target="media/image24.png"/><Relationship Id="rId21" Type="http://schemas.openxmlformats.org/officeDocument/2006/relationships/image" Target="media/image7.png"/><Relationship Id="rId34" Type="http://schemas.openxmlformats.org/officeDocument/2006/relationships/image" Target="media/image19.png"/><Relationship Id="rId42" Type="http://schemas.openxmlformats.org/officeDocument/2006/relationships/image" Target="media/image26.png"/><Relationship Id="rId47" Type="http://schemas.openxmlformats.org/officeDocument/2006/relationships/image" Target="media/image29.png"/><Relationship Id="rId50" Type="http://schemas.openxmlformats.org/officeDocument/2006/relationships/image" Target="media/image32.png"/><Relationship Id="rId55" Type="http://schemas.microsoft.com/office/2011/relationships/commentsExtended" Target="commentsExtended.xml"/><Relationship Id="rId7" Type="http://schemas.microsoft.com/office/2007/relationships/stylesWithEffects" Target="stylesWithEffects.xml"/><Relationship Id="rId12" Type="http://schemas.openxmlformats.org/officeDocument/2006/relationships/hyperlink" Target="https://github.com/cliftonm/WebServersSuccinctly" TargetMode="Externa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image" Target="media/image28.png"/><Relationship Id="rId2" Type="http://schemas.openxmlformats.org/officeDocument/2006/relationships/customXml" Target="../customXml/item2.xml"/><Relationship Id="rId16" Type="http://schemas.openxmlformats.org/officeDocument/2006/relationships/hyperlink" Target="http://localhost/index.html" TargetMode="External"/><Relationship Id="rId20" Type="http://schemas.openxmlformats.org/officeDocument/2006/relationships/image" Target="media/image6.png"/><Relationship Id="rId29" Type="http://schemas.openxmlformats.org/officeDocument/2006/relationships/image" Target="media/image15.png"/><Relationship Id="rId41" Type="http://schemas.openxmlformats.org/officeDocument/2006/relationships/hyperlink" Target="https://msdn.microsoft.com/en-us/library/cc307236(VS.85).aspx"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10.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image" Target="media/image27.png"/><Relationship Id="rId53"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1.png"/><Relationship Id="rId49" Type="http://schemas.openxmlformats.org/officeDocument/2006/relationships/image" Target="media/image31.png"/><Relationship Id="rId10" Type="http://schemas.openxmlformats.org/officeDocument/2006/relationships/footnotes" Target="footnotes.xml"/><Relationship Id="rId19" Type="http://schemas.openxmlformats.org/officeDocument/2006/relationships/image" Target="media/image5.png"/><Relationship Id="rId31" Type="http://schemas.openxmlformats.org/officeDocument/2006/relationships/image" Target="media/image16.png"/><Relationship Id="rId44" Type="http://schemas.openxmlformats.org/officeDocument/2006/relationships/hyperlink" Target="http://localhost/setstate?expired=true&amp;authorized=true" TargetMode="Externa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hyperlink" Target="http://msdn.microsoft.com/en-us/library/bfsktky3.aspx" TargetMode="External"/><Relationship Id="rId35" Type="http://schemas.openxmlformats.org/officeDocument/2006/relationships/image" Target="media/image20.png"/><Relationship Id="rId43" Type="http://schemas.openxmlformats.org/officeDocument/2006/relationships/hyperlink" Target="http://www.verisign.com" TargetMode="External"/><Relationship Id="rId48" Type="http://schemas.openxmlformats.org/officeDocument/2006/relationships/image" Target="media/image30.png"/><Relationship Id="rId8" Type="http://schemas.openxmlformats.org/officeDocument/2006/relationships/settings" Target="settings.xml"/><Relationship Id="rId51" Type="http://schemas.openxmlformats.org/officeDocument/2006/relationships/footer" Target="footer1.xml"/><Relationship Id="rId3" Type="http://schemas.openxmlformats.org/officeDocument/2006/relationships/customXml" Target="../customXml/item3.xml"/></Relationships>
</file>

<file path=word/_rels/footnotes.xml.rels><?xml version="1.0" encoding="UTF-8" standalone="yes"?>
<Relationships xmlns="http://schemas.openxmlformats.org/package/2006/relationships"><Relationship Id="rId8" Type="http://schemas.openxmlformats.org/officeDocument/2006/relationships/hyperlink" Target="http://en.wikipedia.org/wiki/Ajax_(programming)" TargetMode="External"/><Relationship Id="rId13" Type="http://schemas.openxmlformats.org/officeDocument/2006/relationships/hyperlink" Target="http://rubyonrails.org/" TargetMode="External"/><Relationship Id="rId18" Type="http://schemas.openxmlformats.org/officeDocument/2006/relationships/hyperlink" Target="http://en.wikipedia.org/wiki/Entity_Framework" TargetMode="External"/><Relationship Id="rId3" Type="http://schemas.openxmlformats.org/officeDocument/2006/relationships/hyperlink" Target="http://www.w3.org/Protocols/rfc2616/rfc2616-sec9.html" TargetMode="External"/><Relationship Id="rId21" Type="http://schemas.openxmlformats.org/officeDocument/2006/relationships/hyperlink" Target="http://www.johnpapa.net/pageinspa/" TargetMode="External"/><Relationship Id="rId7" Type="http://schemas.openxmlformats.org/officeDocument/2006/relationships/hyperlink" Target="http://en.wikipedia.org/wiki/Representational_state_transfer" TargetMode="External"/><Relationship Id="rId12" Type="http://schemas.openxmlformats.org/officeDocument/2006/relationships/hyperlink" Target="http://www.asp.net/" TargetMode="External"/><Relationship Id="rId17" Type="http://schemas.openxmlformats.org/officeDocument/2006/relationships/hyperlink" Target="https://www.ruby-toolbox.com/categories/template_engines" TargetMode="External"/><Relationship Id="rId2" Type="http://schemas.openxmlformats.org/officeDocument/2006/relationships/hyperlink" Target="http://www.freeformatter.com/mime-types-list.html" TargetMode="External"/><Relationship Id="rId16" Type="http://schemas.openxmlformats.org/officeDocument/2006/relationships/hyperlink" Target="https://github.com/grumpydev/SuperSimpleViewEngine" TargetMode="External"/><Relationship Id="rId20" Type="http://schemas.openxmlformats.org/officeDocument/2006/relationships/hyperlink" Target="http://massivescale.com/pages/web-api-routing-by-content-type/" TargetMode="External"/><Relationship Id="rId1" Type="http://schemas.openxmlformats.org/officeDocument/2006/relationships/hyperlink" Target="https://msdn.microsoft.com/en-us/library/ms182212.aspx" TargetMode="External"/><Relationship Id="rId6" Type="http://schemas.openxmlformats.org/officeDocument/2006/relationships/hyperlink" Target="http://en.wikipedia.org/wiki/Model_View_ViewModel" TargetMode="External"/><Relationship Id="rId11" Type="http://schemas.openxmlformats.org/officeDocument/2006/relationships/hyperlink" Target="https://www.digitalocean.com/community/tutorials/apache-vs-nginx-practical-considerations" TargetMode="External"/><Relationship Id="rId24" Type="http://schemas.openxmlformats.org/officeDocument/2006/relationships/hyperlink" Target="https://github.com/SparkViewEngine/spark" TargetMode="External"/><Relationship Id="rId5" Type="http://schemas.openxmlformats.org/officeDocument/2006/relationships/hyperlink" Target="http://en.wikipedia.org/wiki/Model&#8211;view&#8211;controller" TargetMode="External"/><Relationship Id="rId15" Type="http://schemas.openxmlformats.org/officeDocument/2006/relationships/hyperlink" Target="http://en.wikipedia.org/wiki/ASP.NET_Razor_view_engine" TargetMode="External"/><Relationship Id="rId23" Type="http://schemas.openxmlformats.org/officeDocument/2006/relationships/hyperlink" Target="http://code.google.com/p/nhaml/" TargetMode="External"/><Relationship Id="rId10" Type="http://schemas.openxmlformats.org/officeDocument/2006/relationships/hyperlink" Target="http://en.wikipedia.org/wiki/SOAP" TargetMode="External"/><Relationship Id="rId19" Type="http://schemas.openxmlformats.org/officeDocument/2006/relationships/hyperlink" Target="http://guides.rubyonrails.org/active_record_basics.html" TargetMode="External"/><Relationship Id="rId4" Type="http://schemas.openxmlformats.org/officeDocument/2006/relationships/hyperlink" Target="http://en.wikipedia.org/wiki/Cross-site_request_forgery" TargetMode="External"/><Relationship Id="rId9" Type="http://schemas.openxmlformats.org/officeDocument/2006/relationships/hyperlink" Target="http://en.wikipedia.org/wiki/AJAJ" TargetMode="External"/><Relationship Id="rId14" Type="http://schemas.openxmlformats.org/officeDocument/2006/relationships/hyperlink" Target="http://nancyfx.org/" TargetMode="External"/><Relationship Id="rId22" Type="http://schemas.openxmlformats.org/officeDocument/2006/relationships/hyperlink" Target="https://github.com/Antaris/RazorEngin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ersonal\trunk\Imperative%20to%20Functional%20Programming%20e-book\E-Book%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CC12EA3EFD44CABB9AF03F3BC105D41"/>
        <w:category>
          <w:name w:val="General"/>
          <w:gallery w:val="placeholder"/>
        </w:category>
        <w:types>
          <w:type w:val="bbPlcHdr"/>
        </w:types>
        <w:behaviors>
          <w:behavior w:val="content"/>
        </w:behaviors>
        <w:guid w:val="{8B1DFE6B-AF88-4BA6-93B7-79F606102ACE}"/>
      </w:docPartPr>
      <w:docPartBody>
        <w:p w:rsidR="00084A54" w:rsidRDefault="00F10AD4" w:rsidP="00F10AD4">
          <w:pPr>
            <w:pStyle w:val="1CC12EA3EFD44CABB9AF03F3BC105D41"/>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0AD4"/>
    <w:rsid w:val="00084A54"/>
    <w:rsid w:val="000E5A8D"/>
    <w:rsid w:val="001D1E0E"/>
    <w:rsid w:val="003A7E9C"/>
    <w:rsid w:val="00471BD9"/>
    <w:rsid w:val="0049720D"/>
    <w:rsid w:val="00544B20"/>
    <w:rsid w:val="005B386C"/>
    <w:rsid w:val="00794AD6"/>
    <w:rsid w:val="008F251F"/>
    <w:rsid w:val="00B1364A"/>
    <w:rsid w:val="00D9240B"/>
    <w:rsid w:val="00E03EA3"/>
    <w:rsid w:val="00F10AD4"/>
    <w:rsid w:val="00F705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CC12EA3EFD44CABB9AF03F3BC105D41">
    <w:name w:val="1CC12EA3EFD44CABB9AF03F3BC105D41"/>
    <w:rsid w:val="00F10AD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CC12EA3EFD44CABB9AF03F3BC105D41">
    <w:name w:val="1CC12EA3EFD44CABB9AF03F3BC105D41"/>
    <w:rsid w:val="00F10AD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0F806DC4648CD4B9219EBDFFB10351F" ma:contentTypeVersion="0" ma:contentTypeDescription="Create a new document." ma:contentTypeScope="" ma:versionID="ef6734d67882e5df80301bf64e017c65">
  <xsd:schema xmlns:xsd="http://www.w3.org/2001/XMLSchema" xmlns:xs="http://www.w3.org/2001/XMLSchema" xmlns:p="http://schemas.microsoft.com/office/2006/metadata/properties" targetNamespace="http://schemas.microsoft.com/office/2006/metadata/properties" ma:root="true" ma:fieldsID="52b64278ea120715a1c5fa0f1f9b202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6EB172-D51A-41AF-A45C-3F259BA58426}">
  <ds:schemaRefs>
    <ds:schemaRef ds:uri="http://schemas.microsoft.com/sharepoint/v3/contenttype/forms"/>
  </ds:schemaRefs>
</ds:datastoreItem>
</file>

<file path=customXml/itemProps2.xml><?xml version="1.0" encoding="utf-8"?>
<ds:datastoreItem xmlns:ds="http://schemas.openxmlformats.org/officeDocument/2006/customXml" ds:itemID="{42D43126-C079-49E4-964F-65FCD421708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CA1EA33-5560-4F9D-A144-EBF58F803B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D61C88EE-F3B3-4E0A-B3A0-C1CABF5733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E-Book Template.dotx</Template>
  <TotalTime>2401</TotalTime>
  <Pages>82</Pages>
  <Words>16116</Words>
  <Characters>91862</Characters>
  <Application>Microsoft Office Word</Application>
  <DocSecurity>0</DocSecurity>
  <Lines>765</Lines>
  <Paragraphs>215</Paragraphs>
  <ScaleCrop>false</ScaleCrop>
  <HeadingPairs>
    <vt:vector size="2" baseType="variant">
      <vt:variant>
        <vt:lpstr>Title</vt:lpstr>
      </vt:variant>
      <vt:variant>
        <vt:i4>1</vt:i4>
      </vt:variant>
    </vt:vector>
  </HeadingPairs>
  <TitlesOfParts>
    <vt:vector size="1" baseType="lpstr">
      <vt:lpstr>UG Template- Features</vt:lpstr>
    </vt:vector>
  </TitlesOfParts>
  <Company>synfusion</Company>
  <LinksUpToDate>false</LinksUpToDate>
  <CharactersWithSpaces>107763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UG Template- Features</dc:title>
  <dc:creator>Interacx</dc:creator>
  <cp:lastModifiedBy>Marc</cp:lastModifiedBy>
  <cp:revision>69</cp:revision>
  <cp:lastPrinted>2010-09-20T08:34:00Z</cp:lastPrinted>
  <dcterms:created xsi:type="dcterms:W3CDTF">2015-01-20T21:29:00Z</dcterms:created>
  <dcterms:modified xsi:type="dcterms:W3CDTF">2015-04-08T22:40:00Z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0x01010060F806DC4648CD4B9219EBDFFB10351F</vt:lpwstr>
  </property>
</Properties>
</file>